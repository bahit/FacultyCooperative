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D7630" w14:textId="77777777" w:rsidR="00C9623B" w:rsidRDefault="00C9623B" w:rsidP="008D0C79">
      <w:pPr>
        <w:pStyle w:val="Title"/>
        <w:jc w:val="center"/>
        <w:rPr>
          <w:ins w:id="4" w:author="Sarah Thomas" w:date="2014-02-05T07:05:00Z"/>
        </w:rPr>
      </w:pPr>
    </w:p>
    <w:p w14:paraId="3B1649B3" w14:textId="77777777" w:rsidR="008D0C79" w:rsidRDefault="00E44BB3" w:rsidP="008D0C79">
      <w:pPr>
        <w:pStyle w:val="Title"/>
        <w:jc w:val="center"/>
      </w:pPr>
      <w:r w:rsidRPr="005C63CB">
        <w:t xml:space="preserve">CE903 </w:t>
      </w:r>
      <w:r w:rsidR="008D0C79">
        <w:t>Group 1</w:t>
      </w:r>
    </w:p>
    <w:p w14:paraId="0B3C62B0" w14:textId="63A4CEA2" w:rsidR="00E44BB3" w:rsidRDefault="00E44BB3" w:rsidP="008D0C79">
      <w:pPr>
        <w:pStyle w:val="Title"/>
        <w:jc w:val="center"/>
      </w:pPr>
      <w:del w:id="5" w:author="Sarah Thomas" w:date="2014-03-03T14:05:00Z">
        <w:r w:rsidRPr="005C63CB" w:rsidDel="00F15707">
          <w:delText>System Requirements Specification Document</w:delText>
        </w:r>
      </w:del>
      <w:ins w:id="6" w:author="Sarah Thomas" w:date="2014-03-03T14:05:00Z">
        <w:r w:rsidR="00F15707">
          <w:t>Final Report</w:t>
        </w:r>
      </w:ins>
    </w:p>
    <w:p w14:paraId="50FD33DB" w14:textId="77777777" w:rsidR="008D0C79" w:rsidRPr="008D0C79" w:rsidRDefault="008D0C79" w:rsidP="008D0C79"/>
    <w:p w14:paraId="26A2BB0D" w14:textId="77777777" w:rsidR="005C63CB" w:rsidRDefault="00E44BB3" w:rsidP="008D0C79">
      <w:pPr>
        <w:pStyle w:val="Title"/>
        <w:jc w:val="center"/>
      </w:pPr>
      <w:r w:rsidRPr="005C63CB">
        <w:t>The Faculty Cooperative – An Interactive Website for “Crowd Sourced” Academic</w:t>
      </w:r>
      <w:r w:rsidR="005C63CB" w:rsidRPr="005C63CB">
        <w:t xml:space="preserve"> Entrepreneurial Activity</w:t>
      </w:r>
    </w:p>
    <w:p w14:paraId="1CBB267D" w14:textId="77777777" w:rsidR="008D0C79" w:rsidRDefault="008D0C79" w:rsidP="008D0C79">
      <w:pPr>
        <w:pStyle w:val="BodyText"/>
        <w:jc w:val="center"/>
        <w:rPr>
          <w:b/>
        </w:rPr>
      </w:pPr>
    </w:p>
    <w:p w14:paraId="52C0394A" w14:textId="77777777" w:rsidR="008D0C79" w:rsidRDefault="008D0C79" w:rsidP="008D0C79">
      <w:pPr>
        <w:pStyle w:val="BodyText"/>
        <w:jc w:val="center"/>
        <w:rPr>
          <w:b/>
        </w:rPr>
      </w:pPr>
    </w:p>
    <w:p w14:paraId="3362A858" w14:textId="77777777" w:rsidR="008D0C79" w:rsidRDefault="008D0C79" w:rsidP="008D0C79">
      <w:pPr>
        <w:pStyle w:val="BodyText"/>
        <w:jc w:val="center"/>
        <w:rPr>
          <w:b/>
        </w:rPr>
      </w:pPr>
    </w:p>
    <w:p w14:paraId="5B6E56BA" w14:textId="280E8B28" w:rsidR="00C5786B" w:rsidRPr="008D0C79" w:rsidRDefault="008D0C79" w:rsidP="008D0C79">
      <w:pPr>
        <w:pStyle w:val="BodyText"/>
        <w:jc w:val="center"/>
        <w:rPr>
          <w:b/>
        </w:rPr>
      </w:pPr>
      <w:r w:rsidRPr="008D0C79">
        <w:rPr>
          <w:b/>
        </w:rPr>
        <w:t xml:space="preserve">Team </w:t>
      </w:r>
      <w:r w:rsidR="0080393E" w:rsidRPr="008D0C79">
        <w:rPr>
          <w:b/>
        </w:rPr>
        <w:t>Members:</w:t>
      </w:r>
    </w:p>
    <w:p w14:paraId="51BBAD61" w14:textId="3301F1F1" w:rsidR="00C5786B" w:rsidRDefault="00C5786B" w:rsidP="008D0C79">
      <w:pPr>
        <w:pStyle w:val="BodyText"/>
        <w:jc w:val="center"/>
      </w:pPr>
      <w:r>
        <w:t>ALSHUAIBI, ENAAM ABDULMONEM O</w:t>
      </w:r>
    </w:p>
    <w:p w14:paraId="27F73855" w14:textId="77777777" w:rsidR="00C5786B" w:rsidRDefault="00C5786B" w:rsidP="008D0C79">
      <w:pPr>
        <w:pStyle w:val="BodyText"/>
        <w:jc w:val="center"/>
      </w:pPr>
      <w:r>
        <w:t>CHEN, XIAOFENG</w:t>
      </w:r>
    </w:p>
    <w:p w14:paraId="5238E367" w14:textId="77777777" w:rsidR="00C5786B" w:rsidRDefault="00C5786B" w:rsidP="008D0C79">
      <w:pPr>
        <w:pStyle w:val="BodyText"/>
        <w:jc w:val="center"/>
      </w:pPr>
      <w:r>
        <w:t>HAMID, BAHIT BIN</w:t>
      </w:r>
    </w:p>
    <w:p w14:paraId="6B78CE0B" w14:textId="77777777" w:rsidR="00C5786B" w:rsidRDefault="00C5786B" w:rsidP="008D0C79">
      <w:pPr>
        <w:pStyle w:val="BodyText"/>
        <w:jc w:val="center"/>
      </w:pPr>
      <w:r>
        <w:t>HERASCU, IRINA</w:t>
      </w:r>
    </w:p>
    <w:p w14:paraId="0BC6F416" w14:textId="099208A7" w:rsidR="00C5786B" w:rsidRDefault="00C5786B" w:rsidP="008D0C79">
      <w:pPr>
        <w:pStyle w:val="BodyText"/>
        <w:jc w:val="center"/>
      </w:pPr>
      <w:r>
        <w:t>THOMAS, SARAH ANNE</w:t>
      </w:r>
    </w:p>
    <w:p w14:paraId="6AE1175A" w14:textId="77777777" w:rsidR="008D0C79" w:rsidRDefault="008D0C79" w:rsidP="008D0C79">
      <w:pPr>
        <w:pStyle w:val="BodyText"/>
        <w:jc w:val="center"/>
      </w:pPr>
    </w:p>
    <w:p w14:paraId="53ED80B2" w14:textId="77777777" w:rsidR="008D0C79" w:rsidRDefault="008D0C79" w:rsidP="008D0C79">
      <w:pPr>
        <w:pStyle w:val="BodyText"/>
        <w:jc w:val="center"/>
      </w:pPr>
    </w:p>
    <w:p w14:paraId="5849BA4D" w14:textId="18287BA7" w:rsidR="008D0C79" w:rsidRPr="008D0C79" w:rsidRDefault="008D0C79" w:rsidP="008D0C79">
      <w:pPr>
        <w:pStyle w:val="BodyText"/>
        <w:jc w:val="center"/>
        <w:rPr>
          <w:b/>
        </w:rPr>
      </w:pPr>
      <w:r w:rsidRPr="008D0C79">
        <w:rPr>
          <w:b/>
        </w:rPr>
        <w:t>Supervisor:</w:t>
      </w:r>
    </w:p>
    <w:p w14:paraId="1F7CF750" w14:textId="144509EF" w:rsidR="008D0C79" w:rsidRDefault="008D0C79" w:rsidP="008D0C79">
      <w:pPr>
        <w:pStyle w:val="BodyText"/>
        <w:jc w:val="center"/>
      </w:pPr>
      <w:r>
        <w:t>GARDNER, MICHAEL</w:t>
      </w:r>
    </w:p>
    <w:p w14:paraId="3BF8E0B3" w14:textId="77777777" w:rsidR="008D0C79" w:rsidRDefault="008D0C79" w:rsidP="008D0C79">
      <w:pPr>
        <w:pStyle w:val="BodyText"/>
        <w:jc w:val="center"/>
      </w:pPr>
    </w:p>
    <w:p w14:paraId="300ECCB8" w14:textId="77777777" w:rsidR="008D0C79" w:rsidRDefault="008D0C79" w:rsidP="008D0C79">
      <w:pPr>
        <w:pStyle w:val="BodyText"/>
        <w:jc w:val="center"/>
      </w:pPr>
    </w:p>
    <w:p w14:paraId="42D080E4" w14:textId="77777777" w:rsidR="008D0C79" w:rsidRDefault="008D0C79" w:rsidP="008D0C79">
      <w:pPr>
        <w:pStyle w:val="BodyText"/>
        <w:jc w:val="center"/>
      </w:pPr>
    </w:p>
    <w:p w14:paraId="55D10586" w14:textId="124C56D8" w:rsidR="008D0C79" w:rsidRDefault="008D0C79" w:rsidP="008D0C79">
      <w:pPr>
        <w:pStyle w:val="BodyText"/>
        <w:jc w:val="center"/>
      </w:pPr>
      <w:r w:rsidRPr="008D0C79">
        <w:rPr>
          <w:b/>
        </w:rPr>
        <w:t>Date:</w:t>
      </w:r>
      <w:r>
        <w:t xml:space="preserve"> </w:t>
      </w:r>
      <w:ins w:id="7" w:author="Sarah Thomas" w:date="2014-03-03T14:07:00Z">
        <w:r w:rsidR="00F15707">
          <w:t>19</w:t>
        </w:r>
      </w:ins>
      <w:del w:id="8" w:author="Sarah Thomas" w:date="2014-03-03T14:07:00Z">
        <w:r w:rsidDel="00F15707">
          <w:delText>5</w:delText>
        </w:r>
      </w:del>
      <w:r>
        <w:t xml:space="preserve"> </w:t>
      </w:r>
      <w:del w:id="9" w:author="Sarah Thomas" w:date="2014-03-03T14:07:00Z">
        <w:r w:rsidDel="00F15707">
          <w:delText xml:space="preserve">February </w:delText>
        </w:r>
      </w:del>
      <w:ins w:id="10" w:author="Sarah Thomas" w:date="2014-03-03T14:07:00Z">
        <w:r w:rsidR="00F15707">
          <w:t xml:space="preserve">March </w:t>
        </w:r>
      </w:ins>
      <w:del w:id="11" w:author="Sarah Thomas" w:date="2014-03-03T14:06:00Z">
        <w:r w:rsidDel="00F15707">
          <w:delText>2012</w:delText>
        </w:r>
      </w:del>
      <w:ins w:id="12" w:author="Sarah Thomas" w:date="2014-03-03T14:06:00Z">
        <w:r w:rsidR="00F15707">
          <w:t>2014</w:t>
        </w:r>
      </w:ins>
    </w:p>
    <w:p w14:paraId="4ECDBEFE" w14:textId="77777777" w:rsidR="008D0C79" w:rsidRDefault="008D0C79" w:rsidP="008D0C79">
      <w:pPr>
        <w:pStyle w:val="BodyText"/>
        <w:jc w:val="center"/>
      </w:pPr>
    </w:p>
    <w:p w14:paraId="441BACA2" w14:textId="77777777" w:rsidR="00F0790D" w:rsidRDefault="00C5786B" w:rsidP="00F0790D">
      <w:pPr>
        <w:pStyle w:val="TOCHeading"/>
        <w:numPr>
          <w:ilvl w:val="0"/>
          <w:numId w:val="0"/>
        </w:numPr>
      </w:pPr>
      <w:r>
        <w:br w:type="page"/>
      </w:r>
    </w:p>
    <w:sdt>
      <w:sdtPr>
        <w:rPr>
          <w:rFonts w:ascii="Times New Roman" w:eastAsiaTheme="minorEastAsia" w:hAnsi="Times New Roman" w:cstheme="minorBidi"/>
          <w:b w:val="0"/>
          <w:bCs w:val="0"/>
          <w:iCs w:val="0"/>
          <w:sz w:val="24"/>
          <w:szCs w:val="22"/>
          <w:lang w:bidi="ar-SA"/>
        </w:rPr>
        <w:id w:val="-950849692"/>
        <w:docPartObj>
          <w:docPartGallery w:val="Table of Contents"/>
          <w:docPartUnique/>
        </w:docPartObj>
      </w:sdtPr>
      <w:sdtEndPr>
        <w:rPr>
          <w:noProof/>
        </w:rPr>
      </w:sdtEndPr>
      <w:sdtContent>
        <w:p w14:paraId="6C1600FD" w14:textId="5D91F974" w:rsidR="001D3EAC" w:rsidRDefault="001D3EAC" w:rsidP="00F0790D">
          <w:pPr>
            <w:pStyle w:val="TOCHeading"/>
            <w:numPr>
              <w:ilvl w:val="0"/>
              <w:numId w:val="0"/>
            </w:numPr>
          </w:pPr>
          <w:r>
            <w:t>Table of Contents</w:t>
          </w:r>
        </w:p>
        <w:p w14:paraId="740219DD" w14:textId="77777777" w:rsidR="0081299B" w:rsidRDefault="001D3EAC">
          <w:pPr>
            <w:pStyle w:val="TOC1"/>
            <w:tabs>
              <w:tab w:val="left" w:pos="382"/>
              <w:tab w:val="right" w:leader="dot" w:pos="8290"/>
            </w:tabs>
            <w:rPr>
              <w:ins w:id="13" w:author="Sarah Thomas" w:date="2014-03-03T16:35:00Z"/>
              <w:b w:val="0"/>
              <w:noProof/>
              <w:lang w:val="en-US" w:eastAsia="ja-JP"/>
            </w:rPr>
          </w:pPr>
          <w:r>
            <w:rPr>
              <w:b w:val="0"/>
            </w:rPr>
            <w:fldChar w:fldCharType="begin"/>
          </w:r>
          <w:r>
            <w:instrText xml:space="preserve"> TOC \o "1-3" \h \z \u </w:instrText>
          </w:r>
          <w:r>
            <w:rPr>
              <w:b w:val="0"/>
            </w:rPr>
            <w:fldChar w:fldCharType="separate"/>
          </w:r>
          <w:ins w:id="14" w:author="Sarah Thomas" w:date="2014-03-03T16:35:00Z">
            <w:r w:rsidR="0081299B">
              <w:rPr>
                <w:noProof/>
              </w:rPr>
              <w:t>1</w:t>
            </w:r>
            <w:r w:rsidR="0081299B">
              <w:rPr>
                <w:b w:val="0"/>
                <w:noProof/>
                <w:lang w:val="en-US" w:eastAsia="ja-JP"/>
              </w:rPr>
              <w:tab/>
            </w:r>
            <w:r w:rsidR="0081299B">
              <w:rPr>
                <w:noProof/>
              </w:rPr>
              <w:t>Introduction</w:t>
            </w:r>
            <w:r w:rsidR="0081299B">
              <w:rPr>
                <w:noProof/>
              </w:rPr>
              <w:tab/>
            </w:r>
            <w:r w:rsidR="0081299B">
              <w:rPr>
                <w:noProof/>
              </w:rPr>
              <w:fldChar w:fldCharType="begin"/>
            </w:r>
            <w:r w:rsidR="0081299B">
              <w:rPr>
                <w:noProof/>
              </w:rPr>
              <w:instrText xml:space="preserve"> PAGEREF _Toc255483831 \h </w:instrText>
            </w:r>
          </w:ins>
          <w:r w:rsidR="0081299B">
            <w:rPr>
              <w:noProof/>
            </w:rPr>
          </w:r>
          <w:r w:rsidR="0081299B">
            <w:rPr>
              <w:noProof/>
            </w:rPr>
            <w:fldChar w:fldCharType="separate"/>
          </w:r>
          <w:ins w:id="15" w:author="Sarah Thomas" w:date="2014-03-03T16:35:00Z">
            <w:r w:rsidR="0081299B">
              <w:rPr>
                <w:noProof/>
              </w:rPr>
              <w:t>3</w:t>
            </w:r>
            <w:r w:rsidR="0081299B">
              <w:rPr>
                <w:noProof/>
              </w:rPr>
              <w:fldChar w:fldCharType="end"/>
            </w:r>
          </w:ins>
        </w:p>
        <w:p w14:paraId="0FA731C4" w14:textId="77777777" w:rsidR="0081299B" w:rsidRDefault="0081299B">
          <w:pPr>
            <w:pStyle w:val="TOC2"/>
            <w:tabs>
              <w:tab w:val="left" w:pos="792"/>
              <w:tab w:val="right" w:leader="dot" w:pos="8290"/>
            </w:tabs>
            <w:rPr>
              <w:ins w:id="16" w:author="Sarah Thomas" w:date="2014-03-03T16:35:00Z"/>
              <w:b w:val="0"/>
              <w:noProof/>
              <w:sz w:val="24"/>
              <w:szCs w:val="24"/>
              <w:lang w:val="en-US" w:eastAsia="ja-JP"/>
            </w:rPr>
          </w:pPr>
          <w:ins w:id="17" w:author="Sarah Thomas" w:date="2014-03-03T16:35:00Z">
            <w:r>
              <w:rPr>
                <w:noProof/>
              </w:rPr>
              <w:t>1.1</w:t>
            </w:r>
            <w:r>
              <w:rPr>
                <w:b w:val="0"/>
                <w:noProof/>
                <w:sz w:val="24"/>
                <w:szCs w:val="24"/>
                <w:lang w:val="en-US" w:eastAsia="ja-JP"/>
              </w:rPr>
              <w:tab/>
            </w:r>
            <w:r>
              <w:rPr>
                <w:noProof/>
              </w:rPr>
              <w:t>Background</w:t>
            </w:r>
            <w:r>
              <w:rPr>
                <w:noProof/>
              </w:rPr>
              <w:tab/>
            </w:r>
            <w:r>
              <w:rPr>
                <w:noProof/>
              </w:rPr>
              <w:fldChar w:fldCharType="begin"/>
            </w:r>
            <w:r>
              <w:rPr>
                <w:noProof/>
              </w:rPr>
              <w:instrText xml:space="preserve"> PAGEREF _Toc255483832 \h </w:instrText>
            </w:r>
          </w:ins>
          <w:r>
            <w:rPr>
              <w:noProof/>
            </w:rPr>
          </w:r>
          <w:r>
            <w:rPr>
              <w:noProof/>
            </w:rPr>
            <w:fldChar w:fldCharType="separate"/>
          </w:r>
          <w:ins w:id="18" w:author="Sarah Thomas" w:date="2014-03-03T16:35:00Z">
            <w:r>
              <w:rPr>
                <w:noProof/>
              </w:rPr>
              <w:t>3</w:t>
            </w:r>
            <w:r>
              <w:rPr>
                <w:noProof/>
              </w:rPr>
              <w:fldChar w:fldCharType="end"/>
            </w:r>
          </w:ins>
        </w:p>
        <w:p w14:paraId="1C2CF70F" w14:textId="77777777" w:rsidR="0081299B" w:rsidRDefault="0081299B">
          <w:pPr>
            <w:pStyle w:val="TOC2"/>
            <w:tabs>
              <w:tab w:val="left" w:pos="792"/>
              <w:tab w:val="right" w:leader="dot" w:pos="8290"/>
            </w:tabs>
            <w:rPr>
              <w:ins w:id="19" w:author="Sarah Thomas" w:date="2014-03-03T16:35:00Z"/>
              <w:b w:val="0"/>
              <w:noProof/>
              <w:sz w:val="24"/>
              <w:szCs w:val="24"/>
              <w:lang w:val="en-US" w:eastAsia="ja-JP"/>
            </w:rPr>
          </w:pPr>
          <w:ins w:id="20" w:author="Sarah Thomas" w:date="2014-03-03T16:35:00Z">
            <w:r>
              <w:rPr>
                <w:noProof/>
              </w:rPr>
              <w:t>1.2</w:t>
            </w:r>
            <w:r>
              <w:rPr>
                <w:b w:val="0"/>
                <w:noProof/>
                <w:sz w:val="24"/>
                <w:szCs w:val="24"/>
                <w:lang w:val="en-US" w:eastAsia="ja-JP"/>
              </w:rPr>
              <w:tab/>
            </w:r>
            <w:r>
              <w:rPr>
                <w:noProof/>
              </w:rPr>
              <w:t>Server Side Technology</w:t>
            </w:r>
            <w:r>
              <w:rPr>
                <w:noProof/>
              </w:rPr>
              <w:tab/>
            </w:r>
            <w:r>
              <w:rPr>
                <w:noProof/>
              </w:rPr>
              <w:fldChar w:fldCharType="begin"/>
            </w:r>
            <w:r>
              <w:rPr>
                <w:noProof/>
              </w:rPr>
              <w:instrText xml:space="preserve"> PAGEREF _Toc255483833 \h </w:instrText>
            </w:r>
          </w:ins>
          <w:r>
            <w:rPr>
              <w:noProof/>
            </w:rPr>
          </w:r>
          <w:r>
            <w:rPr>
              <w:noProof/>
            </w:rPr>
            <w:fldChar w:fldCharType="separate"/>
          </w:r>
          <w:ins w:id="21" w:author="Sarah Thomas" w:date="2014-03-03T16:35:00Z">
            <w:r>
              <w:rPr>
                <w:noProof/>
              </w:rPr>
              <w:t>3</w:t>
            </w:r>
            <w:r>
              <w:rPr>
                <w:noProof/>
              </w:rPr>
              <w:fldChar w:fldCharType="end"/>
            </w:r>
          </w:ins>
        </w:p>
        <w:p w14:paraId="040EBF89" w14:textId="77777777" w:rsidR="0081299B" w:rsidRDefault="0081299B">
          <w:pPr>
            <w:pStyle w:val="TOC2"/>
            <w:tabs>
              <w:tab w:val="left" w:pos="792"/>
              <w:tab w:val="right" w:leader="dot" w:pos="8290"/>
            </w:tabs>
            <w:rPr>
              <w:ins w:id="22" w:author="Sarah Thomas" w:date="2014-03-03T16:35:00Z"/>
              <w:b w:val="0"/>
              <w:noProof/>
              <w:sz w:val="24"/>
              <w:szCs w:val="24"/>
              <w:lang w:val="en-US" w:eastAsia="ja-JP"/>
            </w:rPr>
          </w:pPr>
          <w:ins w:id="23" w:author="Sarah Thomas" w:date="2014-03-03T16:35:00Z">
            <w:r>
              <w:rPr>
                <w:noProof/>
              </w:rPr>
              <w:t>1.3</w:t>
            </w:r>
            <w:r>
              <w:rPr>
                <w:b w:val="0"/>
                <w:noProof/>
                <w:sz w:val="24"/>
                <w:szCs w:val="24"/>
                <w:lang w:val="en-US" w:eastAsia="ja-JP"/>
              </w:rPr>
              <w:tab/>
            </w:r>
            <w:r>
              <w:rPr>
                <w:noProof/>
              </w:rPr>
              <w:t>PHP Frameworks</w:t>
            </w:r>
            <w:r>
              <w:rPr>
                <w:noProof/>
              </w:rPr>
              <w:tab/>
            </w:r>
            <w:r>
              <w:rPr>
                <w:noProof/>
              </w:rPr>
              <w:fldChar w:fldCharType="begin"/>
            </w:r>
            <w:r>
              <w:rPr>
                <w:noProof/>
              </w:rPr>
              <w:instrText xml:space="preserve"> PAGEREF _Toc255483834 \h </w:instrText>
            </w:r>
          </w:ins>
          <w:r>
            <w:rPr>
              <w:noProof/>
            </w:rPr>
          </w:r>
          <w:r>
            <w:rPr>
              <w:noProof/>
            </w:rPr>
            <w:fldChar w:fldCharType="separate"/>
          </w:r>
          <w:ins w:id="24" w:author="Sarah Thomas" w:date="2014-03-03T16:35:00Z">
            <w:r>
              <w:rPr>
                <w:noProof/>
              </w:rPr>
              <w:t>3</w:t>
            </w:r>
            <w:r>
              <w:rPr>
                <w:noProof/>
              </w:rPr>
              <w:fldChar w:fldCharType="end"/>
            </w:r>
          </w:ins>
        </w:p>
        <w:p w14:paraId="44D6B061" w14:textId="77777777" w:rsidR="0081299B" w:rsidRDefault="0081299B">
          <w:pPr>
            <w:pStyle w:val="TOC1"/>
            <w:tabs>
              <w:tab w:val="left" w:pos="382"/>
              <w:tab w:val="right" w:leader="dot" w:pos="8290"/>
            </w:tabs>
            <w:rPr>
              <w:ins w:id="25" w:author="Sarah Thomas" w:date="2014-03-03T16:35:00Z"/>
              <w:b w:val="0"/>
              <w:noProof/>
              <w:lang w:val="en-US" w:eastAsia="ja-JP"/>
            </w:rPr>
          </w:pPr>
          <w:ins w:id="26" w:author="Sarah Thomas" w:date="2014-03-03T16:35:00Z">
            <w:r>
              <w:rPr>
                <w:noProof/>
              </w:rPr>
              <w:t>2</w:t>
            </w:r>
            <w:r>
              <w:rPr>
                <w:b w:val="0"/>
                <w:noProof/>
                <w:lang w:val="en-US" w:eastAsia="ja-JP"/>
              </w:rPr>
              <w:tab/>
            </w:r>
            <w:r>
              <w:rPr>
                <w:noProof/>
              </w:rPr>
              <w:t>Software Tools</w:t>
            </w:r>
            <w:r>
              <w:rPr>
                <w:noProof/>
              </w:rPr>
              <w:tab/>
            </w:r>
            <w:r>
              <w:rPr>
                <w:noProof/>
              </w:rPr>
              <w:fldChar w:fldCharType="begin"/>
            </w:r>
            <w:r>
              <w:rPr>
                <w:noProof/>
              </w:rPr>
              <w:instrText xml:space="preserve"> PAGEREF _Toc255483835 \h </w:instrText>
            </w:r>
          </w:ins>
          <w:r>
            <w:rPr>
              <w:noProof/>
            </w:rPr>
          </w:r>
          <w:r>
            <w:rPr>
              <w:noProof/>
            </w:rPr>
            <w:fldChar w:fldCharType="separate"/>
          </w:r>
          <w:ins w:id="27" w:author="Sarah Thomas" w:date="2014-03-03T16:35:00Z">
            <w:r>
              <w:rPr>
                <w:noProof/>
              </w:rPr>
              <w:t>4</w:t>
            </w:r>
            <w:r>
              <w:rPr>
                <w:noProof/>
              </w:rPr>
              <w:fldChar w:fldCharType="end"/>
            </w:r>
          </w:ins>
        </w:p>
        <w:p w14:paraId="7B394942" w14:textId="77777777" w:rsidR="0081299B" w:rsidRDefault="0081299B">
          <w:pPr>
            <w:pStyle w:val="TOC2"/>
            <w:tabs>
              <w:tab w:val="left" w:pos="792"/>
              <w:tab w:val="right" w:leader="dot" w:pos="8290"/>
            </w:tabs>
            <w:rPr>
              <w:ins w:id="28" w:author="Sarah Thomas" w:date="2014-03-03T16:35:00Z"/>
              <w:b w:val="0"/>
              <w:noProof/>
              <w:sz w:val="24"/>
              <w:szCs w:val="24"/>
              <w:lang w:val="en-US" w:eastAsia="ja-JP"/>
            </w:rPr>
          </w:pPr>
          <w:ins w:id="29" w:author="Sarah Thomas" w:date="2014-03-03T16:35:00Z">
            <w:r>
              <w:rPr>
                <w:noProof/>
              </w:rPr>
              <w:t>2.1</w:t>
            </w:r>
            <w:r>
              <w:rPr>
                <w:b w:val="0"/>
                <w:noProof/>
                <w:sz w:val="24"/>
                <w:szCs w:val="24"/>
                <w:lang w:val="en-US" w:eastAsia="ja-JP"/>
              </w:rPr>
              <w:tab/>
            </w:r>
            <w:r>
              <w:rPr>
                <w:noProof/>
              </w:rPr>
              <w:t>Laravel</w:t>
            </w:r>
            <w:r>
              <w:rPr>
                <w:noProof/>
              </w:rPr>
              <w:tab/>
            </w:r>
            <w:r>
              <w:rPr>
                <w:noProof/>
              </w:rPr>
              <w:fldChar w:fldCharType="begin"/>
            </w:r>
            <w:r>
              <w:rPr>
                <w:noProof/>
              </w:rPr>
              <w:instrText xml:space="preserve"> PAGEREF _Toc255483836 \h </w:instrText>
            </w:r>
          </w:ins>
          <w:r>
            <w:rPr>
              <w:noProof/>
            </w:rPr>
          </w:r>
          <w:r>
            <w:rPr>
              <w:noProof/>
            </w:rPr>
            <w:fldChar w:fldCharType="separate"/>
          </w:r>
          <w:ins w:id="30" w:author="Sarah Thomas" w:date="2014-03-03T16:35:00Z">
            <w:r>
              <w:rPr>
                <w:noProof/>
              </w:rPr>
              <w:t>4</w:t>
            </w:r>
            <w:r>
              <w:rPr>
                <w:noProof/>
              </w:rPr>
              <w:fldChar w:fldCharType="end"/>
            </w:r>
          </w:ins>
        </w:p>
        <w:p w14:paraId="5FBC68E1" w14:textId="77777777" w:rsidR="0081299B" w:rsidRDefault="0081299B">
          <w:pPr>
            <w:pStyle w:val="TOC3"/>
            <w:tabs>
              <w:tab w:val="left" w:pos="1176"/>
              <w:tab w:val="right" w:leader="dot" w:pos="8290"/>
            </w:tabs>
            <w:rPr>
              <w:ins w:id="31" w:author="Sarah Thomas" w:date="2014-03-03T16:35:00Z"/>
              <w:noProof/>
              <w:sz w:val="24"/>
              <w:szCs w:val="24"/>
              <w:lang w:val="en-US" w:eastAsia="ja-JP"/>
            </w:rPr>
          </w:pPr>
          <w:ins w:id="32" w:author="Sarah Thomas" w:date="2014-03-03T16:35:00Z">
            <w:r>
              <w:rPr>
                <w:noProof/>
              </w:rPr>
              <w:t>2.1.1</w:t>
            </w:r>
            <w:r>
              <w:rPr>
                <w:noProof/>
                <w:sz w:val="24"/>
                <w:szCs w:val="24"/>
                <w:lang w:val="en-US" w:eastAsia="ja-JP"/>
              </w:rPr>
              <w:tab/>
            </w:r>
            <w:r>
              <w:rPr>
                <w:noProof/>
              </w:rPr>
              <w:t>Laravel Migrations and Seeds</w:t>
            </w:r>
            <w:r>
              <w:rPr>
                <w:noProof/>
              </w:rPr>
              <w:tab/>
            </w:r>
            <w:r>
              <w:rPr>
                <w:noProof/>
              </w:rPr>
              <w:fldChar w:fldCharType="begin"/>
            </w:r>
            <w:r>
              <w:rPr>
                <w:noProof/>
              </w:rPr>
              <w:instrText xml:space="preserve"> PAGEREF _Toc255483837 \h </w:instrText>
            </w:r>
          </w:ins>
          <w:r>
            <w:rPr>
              <w:noProof/>
            </w:rPr>
          </w:r>
          <w:r>
            <w:rPr>
              <w:noProof/>
            </w:rPr>
            <w:fldChar w:fldCharType="separate"/>
          </w:r>
          <w:ins w:id="33" w:author="Sarah Thomas" w:date="2014-03-03T16:35:00Z">
            <w:r>
              <w:rPr>
                <w:noProof/>
              </w:rPr>
              <w:t>4</w:t>
            </w:r>
            <w:r>
              <w:rPr>
                <w:noProof/>
              </w:rPr>
              <w:fldChar w:fldCharType="end"/>
            </w:r>
          </w:ins>
        </w:p>
        <w:p w14:paraId="5A105BF9" w14:textId="77777777" w:rsidR="0081299B" w:rsidRDefault="0081299B">
          <w:pPr>
            <w:pStyle w:val="TOC3"/>
            <w:tabs>
              <w:tab w:val="left" w:pos="1176"/>
              <w:tab w:val="right" w:leader="dot" w:pos="8290"/>
            </w:tabs>
            <w:rPr>
              <w:ins w:id="34" w:author="Sarah Thomas" w:date="2014-03-03T16:35:00Z"/>
              <w:noProof/>
              <w:sz w:val="24"/>
              <w:szCs w:val="24"/>
              <w:lang w:val="en-US" w:eastAsia="ja-JP"/>
            </w:rPr>
          </w:pPr>
          <w:ins w:id="35" w:author="Sarah Thomas" w:date="2014-03-03T16:35:00Z">
            <w:r>
              <w:rPr>
                <w:noProof/>
              </w:rPr>
              <w:t>2.1.2</w:t>
            </w:r>
            <w:r>
              <w:rPr>
                <w:noProof/>
                <w:sz w:val="24"/>
                <w:szCs w:val="24"/>
                <w:lang w:val="en-US" w:eastAsia="ja-JP"/>
              </w:rPr>
              <w:tab/>
            </w:r>
            <w:r>
              <w:rPr>
                <w:noProof/>
              </w:rPr>
              <w:t>Laravel Eloquent ORM</w:t>
            </w:r>
            <w:r>
              <w:rPr>
                <w:noProof/>
              </w:rPr>
              <w:tab/>
            </w:r>
            <w:r>
              <w:rPr>
                <w:noProof/>
              </w:rPr>
              <w:fldChar w:fldCharType="begin"/>
            </w:r>
            <w:r>
              <w:rPr>
                <w:noProof/>
              </w:rPr>
              <w:instrText xml:space="preserve"> PAGEREF _Toc255483838 \h </w:instrText>
            </w:r>
          </w:ins>
          <w:r>
            <w:rPr>
              <w:noProof/>
            </w:rPr>
          </w:r>
          <w:r>
            <w:rPr>
              <w:noProof/>
            </w:rPr>
            <w:fldChar w:fldCharType="separate"/>
          </w:r>
          <w:ins w:id="36" w:author="Sarah Thomas" w:date="2014-03-03T16:35:00Z">
            <w:r>
              <w:rPr>
                <w:noProof/>
              </w:rPr>
              <w:t>5</w:t>
            </w:r>
            <w:r>
              <w:rPr>
                <w:noProof/>
              </w:rPr>
              <w:fldChar w:fldCharType="end"/>
            </w:r>
          </w:ins>
        </w:p>
        <w:p w14:paraId="40A5504D" w14:textId="77777777" w:rsidR="0081299B" w:rsidRDefault="0081299B">
          <w:pPr>
            <w:pStyle w:val="TOC2"/>
            <w:tabs>
              <w:tab w:val="left" w:pos="792"/>
              <w:tab w:val="right" w:leader="dot" w:pos="8290"/>
            </w:tabs>
            <w:rPr>
              <w:ins w:id="37" w:author="Sarah Thomas" w:date="2014-03-03T16:35:00Z"/>
              <w:b w:val="0"/>
              <w:noProof/>
              <w:sz w:val="24"/>
              <w:szCs w:val="24"/>
              <w:lang w:val="en-US" w:eastAsia="ja-JP"/>
            </w:rPr>
          </w:pPr>
          <w:ins w:id="38" w:author="Sarah Thomas" w:date="2014-03-03T16:35:00Z">
            <w:r>
              <w:rPr>
                <w:noProof/>
              </w:rPr>
              <w:t>2.2</w:t>
            </w:r>
            <w:r>
              <w:rPr>
                <w:b w:val="0"/>
                <w:noProof/>
                <w:sz w:val="24"/>
                <w:szCs w:val="24"/>
                <w:lang w:val="en-US" w:eastAsia="ja-JP"/>
              </w:rPr>
              <w:tab/>
            </w:r>
            <w:r>
              <w:rPr>
                <w:noProof/>
              </w:rPr>
              <w:t>Bootstrap</w:t>
            </w:r>
            <w:r>
              <w:rPr>
                <w:noProof/>
              </w:rPr>
              <w:tab/>
            </w:r>
            <w:r>
              <w:rPr>
                <w:noProof/>
              </w:rPr>
              <w:fldChar w:fldCharType="begin"/>
            </w:r>
            <w:r>
              <w:rPr>
                <w:noProof/>
              </w:rPr>
              <w:instrText xml:space="preserve"> PAGEREF _Toc255483839 \h </w:instrText>
            </w:r>
          </w:ins>
          <w:r>
            <w:rPr>
              <w:noProof/>
            </w:rPr>
          </w:r>
          <w:r>
            <w:rPr>
              <w:noProof/>
            </w:rPr>
            <w:fldChar w:fldCharType="separate"/>
          </w:r>
          <w:ins w:id="39" w:author="Sarah Thomas" w:date="2014-03-03T16:35:00Z">
            <w:r>
              <w:rPr>
                <w:noProof/>
              </w:rPr>
              <w:t>5</w:t>
            </w:r>
            <w:r>
              <w:rPr>
                <w:noProof/>
              </w:rPr>
              <w:fldChar w:fldCharType="end"/>
            </w:r>
          </w:ins>
        </w:p>
        <w:p w14:paraId="21066295" w14:textId="77777777" w:rsidR="0081299B" w:rsidRDefault="0081299B">
          <w:pPr>
            <w:pStyle w:val="TOC2"/>
            <w:tabs>
              <w:tab w:val="left" w:pos="792"/>
              <w:tab w:val="right" w:leader="dot" w:pos="8290"/>
            </w:tabs>
            <w:rPr>
              <w:ins w:id="40" w:author="Sarah Thomas" w:date="2014-03-03T16:35:00Z"/>
              <w:b w:val="0"/>
              <w:noProof/>
              <w:sz w:val="24"/>
              <w:szCs w:val="24"/>
              <w:lang w:val="en-US" w:eastAsia="ja-JP"/>
            </w:rPr>
          </w:pPr>
          <w:ins w:id="41" w:author="Sarah Thomas" w:date="2014-03-03T16:35:00Z">
            <w:r>
              <w:rPr>
                <w:noProof/>
              </w:rPr>
              <w:t>2.3</w:t>
            </w:r>
            <w:r>
              <w:rPr>
                <w:b w:val="0"/>
                <w:noProof/>
                <w:sz w:val="24"/>
                <w:szCs w:val="24"/>
                <w:lang w:val="en-US" w:eastAsia="ja-JP"/>
              </w:rPr>
              <w:tab/>
            </w:r>
            <w:r>
              <w:rPr>
                <w:noProof/>
              </w:rPr>
              <w:t>LAMP/MAMP</w:t>
            </w:r>
            <w:r>
              <w:rPr>
                <w:noProof/>
              </w:rPr>
              <w:tab/>
            </w:r>
            <w:r>
              <w:rPr>
                <w:noProof/>
              </w:rPr>
              <w:fldChar w:fldCharType="begin"/>
            </w:r>
            <w:r>
              <w:rPr>
                <w:noProof/>
              </w:rPr>
              <w:instrText xml:space="preserve"> PAGEREF _Toc255483840 \h </w:instrText>
            </w:r>
          </w:ins>
          <w:r>
            <w:rPr>
              <w:noProof/>
            </w:rPr>
          </w:r>
          <w:r>
            <w:rPr>
              <w:noProof/>
            </w:rPr>
            <w:fldChar w:fldCharType="separate"/>
          </w:r>
          <w:ins w:id="42" w:author="Sarah Thomas" w:date="2014-03-03T16:35:00Z">
            <w:r>
              <w:rPr>
                <w:noProof/>
              </w:rPr>
              <w:t>5</w:t>
            </w:r>
            <w:r>
              <w:rPr>
                <w:noProof/>
              </w:rPr>
              <w:fldChar w:fldCharType="end"/>
            </w:r>
          </w:ins>
        </w:p>
        <w:p w14:paraId="0D00A1FC" w14:textId="77777777" w:rsidR="0081299B" w:rsidRDefault="0081299B">
          <w:pPr>
            <w:pStyle w:val="TOC2"/>
            <w:tabs>
              <w:tab w:val="left" w:pos="792"/>
              <w:tab w:val="right" w:leader="dot" w:pos="8290"/>
            </w:tabs>
            <w:rPr>
              <w:ins w:id="43" w:author="Sarah Thomas" w:date="2014-03-03T16:35:00Z"/>
              <w:b w:val="0"/>
              <w:noProof/>
              <w:sz w:val="24"/>
              <w:szCs w:val="24"/>
              <w:lang w:val="en-US" w:eastAsia="ja-JP"/>
            </w:rPr>
          </w:pPr>
          <w:ins w:id="44" w:author="Sarah Thomas" w:date="2014-03-03T16:35:00Z">
            <w:r>
              <w:rPr>
                <w:noProof/>
              </w:rPr>
              <w:t>2.4</w:t>
            </w:r>
            <w:r>
              <w:rPr>
                <w:b w:val="0"/>
                <w:noProof/>
                <w:sz w:val="24"/>
                <w:szCs w:val="24"/>
                <w:lang w:val="en-US" w:eastAsia="ja-JP"/>
              </w:rPr>
              <w:tab/>
            </w:r>
            <w:r>
              <w:rPr>
                <w:noProof/>
              </w:rPr>
              <w:t>GitHub</w:t>
            </w:r>
            <w:r>
              <w:rPr>
                <w:noProof/>
              </w:rPr>
              <w:tab/>
            </w:r>
            <w:r>
              <w:rPr>
                <w:noProof/>
              </w:rPr>
              <w:fldChar w:fldCharType="begin"/>
            </w:r>
            <w:r>
              <w:rPr>
                <w:noProof/>
              </w:rPr>
              <w:instrText xml:space="preserve"> PAGEREF _Toc255483841 \h </w:instrText>
            </w:r>
          </w:ins>
          <w:r>
            <w:rPr>
              <w:noProof/>
            </w:rPr>
          </w:r>
          <w:r>
            <w:rPr>
              <w:noProof/>
            </w:rPr>
            <w:fldChar w:fldCharType="separate"/>
          </w:r>
          <w:ins w:id="45" w:author="Sarah Thomas" w:date="2014-03-03T16:35:00Z">
            <w:r>
              <w:rPr>
                <w:noProof/>
              </w:rPr>
              <w:t>5</w:t>
            </w:r>
            <w:r>
              <w:rPr>
                <w:noProof/>
              </w:rPr>
              <w:fldChar w:fldCharType="end"/>
            </w:r>
          </w:ins>
        </w:p>
        <w:p w14:paraId="6C52E855" w14:textId="77777777" w:rsidR="0081299B" w:rsidRDefault="0081299B">
          <w:pPr>
            <w:pStyle w:val="TOC1"/>
            <w:tabs>
              <w:tab w:val="left" w:pos="382"/>
              <w:tab w:val="right" w:leader="dot" w:pos="8290"/>
            </w:tabs>
            <w:rPr>
              <w:ins w:id="46" w:author="Sarah Thomas" w:date="2014-03-03T16:35:00Z"/>
              <w:b w:val="0"/>
              <w:noProof/>
              <w:lang w:val="en-US" w:eastAsia="ja-JP"/>
            </w:rPr>
          </w:pPr>
          <w:ins w:id="47" w:author="Sarah Thomas" w:date="2014-03-03T16:35:00Z">
            <w:r>
              <w:rPr>
                <w:noProof/>
              </w:rPr>
              <w:t>3</w:t>
            </w:r>
            <w:r>
              <w:rPr>
                <w:b w:val="0"/>
                <w:noProof/>
                <w:lang w:val="en-US" w:eastAsia="ja-JP"/>
              </w:rPr>
              <w:tab/>
            </w:r>
            <w:r>
              <w:rPr>
                <w:noProof/>
              </w:rPr>
              <w:t>System Design</w:t>
            </w:r>
            <w:r>
              <w:rPr>
                <w:noProof/>
              </w:rPr>
              <w:tab/>
            </w:r>
            <w:r>
              <w:rPr>
                <w:noProof/>
              </w:rPr>
              <w:fldChar w:fldCharType="begin"/>
            </w:r>
            <w:r>
              <w:rPr>
                <w:noProof/>
              </w:rPr>
              <w:instrText xml:space="preserve"> PAGEREF _Toc255483842 \h </w:instrText>
            </w:r>
          </w:ins>
          <w:r>
            <w:rPr>
              <w:noProof/>
            </w:rPr>
          </w:r>
          <w:r>
            <w:rPr>
              <w:noProof/>
            </w:rPr>
            <w:fldChar w:fldCharType="separate"/>
          </w:r>
          <w:ins w:id="48" w:author="Sarah Thomas" w:date="2014-03-03T16:35:00Z">
            <w:r>
              <w:rPr>
                <w:noProof/>
              </w:rPr>
              <w:t>5</w:t>
            </w:r>
            <w:r>
              <w:rPr>
                <w:noProof/>
              </w:rPr>
              <w:fldChar w:fldCharType="end"/>
            </w:r>
          </w:ins>
        </w:p>
        <w:p w14:paraId="43A7F007" w14:textId="77777777" w:rsidR="0081299B" w:rsidRDefault="0081299B">
          <w:pPr>
            <w:pStyle w:val="TOC2"/>
            <w:tabs>
              <w:tab w:val="left" w:pos="792"/>
              <w:tab w:val="right" w:leader="dot" w:pos="8290"/>
            </w:tabs>
            <w:rPr>
              <w:ins w:id="49" w:author="Sarah Thomas" w:date="2014-03-03T16:35:00Z"/>
              <w:b w:val="0"/>
              <w:noProof/>
              <w:sz w:val="24"/>
              <w:szCs w:val="24"/>
              <w:lang w:val="en-US" w:eastAsia="ja-JP"/>
            </w:rPr>
          </w:pPr>
          <w:ins w:id="50" w:author="Sarah Thomas" w:date="2014-03-03T16:35:00Z">
            <w:r>
              <w:rPr>
                <w:noProof/>
              </w:rPr>
              <w:t>3.1</w:t>
            </w:r>
            <w:r>
              <w:rPr>
                <w:b w:val="0"/>
                <w:noProof/>
                <w:sz w:val="24"/>
                <w:szCs w:val="24"/>
                <w:lang w:val="en-US" w:eastAsia="ja-JP"/>
              </w:rPr>
              <w:tab/>
            </w:r>
            <w:r>
              <w:rPr>
                <w:noProof/>
              </w:rPr>
              <w:t>Use Cases,</w:t>
            </w:r>
            <w:r>
              <w:rPr>
                <w:noProof/>
              </w:rPr>
              <w:tab/>
            </w:r>
            <w:r>
              <w:rPr>
                <w:noProof/>
              </w:rPr>
              <w:fldChar w:fldCharType="begin"/>
            </w:r>
            <w:r>
              <w:rPr>
                <w:noProof/>
              </w:rPr>
              <w:instrText xml:space="preserve"> PAGEREF _Toc255483843 \h </w:instrText>
            </w:r>
          </w:ins>
          <w:r>
            <w:rPr>
              <w:noProof/>
            </w:rPr>
          </w:r>
          <w:r>
            <w:rPr>
              <w:noProof/>
            </w:rPr>
            <w:fldChar w:fldCharType="separate"/>
          </w:r>
          <w:ins w:id="51" w:author="Sarah Thomas" w:date="2014-03-03T16:35:00Z">
            <w:r>
              <w:rPr>
                <w:noProof/>
              </w:rPr>
              <w:t>5</w:t>
            </w:r>
            <w:r>
              <w:rPr>
                <w:noProof/>
              </w:rPr>
              <w:fldChar w:fldCharType="end"/>
            </w:r>
          </w:ins>
        </w:p>
        <w:p w14:paraId="1CB00CCB" w14:textId="77777777" w:rsidR="0081299B" w:rsidRDefault="0081299B">
          <w:pPr>
            <w:pStyle w:val="TOC2"/>
            <w:tabs>
              <w:tab w:val="left" w:pos="792"/>
              <w:tab w:val="right" w:leader="dot" w:pos="8290"/>
            </w:tabs>
            <w:rPr>
              <w:ins w:id="52" w:author="Sarah Thomas" w:date="2014-03-03T16:35:00Z"/>
              <w:b w:val="0"/>
              <w:noProof/>
              <w:sz w:val="24"/>
              <w:szCs w:val="24"/>
              <w:lang w:val="en-US" w:eastAsia="ja-JP"/>
            </w:rPr>
          </w:pPr>
          <w:ins w:id="53" w:author="Sarah Thomas" w:date="2014-03-03T16:35:00Z">
            <w:r>
              <w:rPr>
                <w:noProof/>
              </w:rPr>
              <w:t>3.2</w:t>
            </w:r>
            <w:r>
              <w:rPr>
                <w:b w:val="0"/>
                <w:noProof/>
                <w:sz w:val="24"/>
                <w:szCs w:val="24"/>
                <w:lang w:val="en-US" w:eastAsia="ja-JP"/>
              </w:rPr>
              <w:tab/>
            </w:r>
            <w:r>
              <w:rPr>
                <w:noProof/>
              </w:rPr>
              <w:t>Class Definitions</w:t>
            </w:r>
            <w:r>
              <w:rPr>
                <w:noProof/>
              </w:rPr>
              <w:tab/>
            </w:r>
            <w:r>
              <w:rPr>
                <w:noProof/>
              </w:rPr>
              <w:fldChar w:fldCharType="begin"/>
            </w:r>
            <w:r>
              <w:rPr>
                <w:noProof/>
              </w:rPr>
              <w:instrText xml:space="preserve"> PAGEREF _Toc255483844 \h </w:instrText>
            </w:r>
          </w:ins>
          <w:r>
            <w:rPr>
              <w:noProof/>
            </w:rPr>
          </w:r>
          <w:r>
            <w:rPr>
              <w:noProof/>
            </w:rPr>
            <w:fldChar w:fldCharType="separate"/>
          </w:r>
          <w:ins w:id="54" w:author="Sarah Thomas" w:date="2014-03-03T16:35:00Z">
            <w:r>
              <w:rPr>
                <w:noProof/>
              </w:rPr>
              <w:t>5</w:t>
            </w:r>
            <w:r>
              <w:rPr>
                <w:noProof/>
              </w:rPr>
              <w:fldChar w:fldCharType="end"/>
            </w:r>
          </w:ins>
        </w:p>
        <w:p w14:paraId="28E78FD4" w14:textId="77777777" w:rsidR="0081299B" w:rsidRDefault="0081299B">
          <w:pPr>
            <w:pStyle w:val="TOC2"/>
            <w:tabs>
              <w:tab w:val="left" w:pos="792"/>
              <w:tab w:val="right" w:leader="dot" w:pos="8290"/>
            </w:tabs>
            <w:rPr>
              <w:ins w:id="55" w:author="Sarah Thomas" w:date="2014-03-03T16:35:00Z"/>
              <w:b w:val="0"/>
              <w:noProof/>
              <w:sz w:val="24"/>
              <w:szCs w:val="24"/>
              <w:lang w:val="en-US" w:eastAsia="ja-JP"/>
            </w:rPr>
          </w:pPr>
          <w:ins w:id="56" w:author="Sarah Thomas" w:date="2014-03-03T16:35:00Z">
            <w:r>
              <w:rPr>
                <w:noProof/>
              </w:rPr>
              <w:t>3.3</w:t>
            </w:r>
            <w:r>
              <w:rPr>
                <w:b w:val="0"/>
                <w:noProof/>
                <w:sz w:val="24"/>
                <w:szCs w:val="24"/>
                <w:lang w:val="en-US" w:eastAsia="ja-JP"/>
              </w:rPr>
              <w:tab/>
            </w:r>
            <w:r>
              <w:rPr>
                <w:noProof/>
              </w:rPr>
              <w:t>Overview of Code Listings</w:t>
            </w:r>
            <w:r>
              <w:rPr>
                <w:noProof/>
              </w:rPr>
              <w:tab/>
            </w:r>
            <w:r>
              <w:rPr>
                <w:noProof/>
              </w:rPr>
              <w:fldChar w:fldCharType="begin"/>
            </w:r>
            <w:r>
              <w:rPr>
                <w:noProof/>
              </w:rPr>
              <w:instrText xml:space="preserve"> PAGEREF _Toc255483845 \h </w:instrText>
            </w:r>
          </w:ins>
          <w:r>
            <w:rPr>
              <w:noProof/>
            </w:rPr>
          </w:r>
          <w:r>
            <w:rPr>
              <w:noProof/>
            </w:rPr>
            <w:fldChar w:fldCharType="separate"/>
          </w:r>
          <w:ins w:id="57" w:author="Sarah Thomas" w:date="2014-03-03T16:35:00Z">
            <w:r>
              <w:rPr>
                <w:noProof/>
              </w:rPr>
              <w:t>6</w:t>
            </w:r>
            <w:r>
              <w:rPr>
                <w:noProof/>
              </w:rPr>
              <w:fldChar w:fldCharType="end"/>
            </w:r>
          </w:ins>
        </w:p>
        <w:p w14:paraId="568587D0" w14:textId="77777777" w:rsidR="0081299B" w:rsidRDefault="0081299B">
          <w:pPr>
            <w:pStyle w:val="TOC1"/>
            <w:tabs>
              <w:tab w:val="left" w:pos="382"/>
              <w:tab w:val="right" w:leader="dot" w:pos="8290"/>
            </w:tabs>
            <w:rPr>
              <w:ins w:id="58" w:author="Sarah Thomas" w:date="2014-03-03T16:35:00Z"/>
              <w:b w:val="0"/>
              <w:noProof/>
              <w:lang w:val="en-US" w:eastAsia="ja-JP"/>
            </w:rPr>
          </w:pPr>
          <w:ins w:id="59" w:author="Sarah Thomas" w:date="2014-03-03T16:35:00Z">
            <w:r>
              <w:rPr>
                <w:noProof/>
              </w:rPr>
              <w:t>4</w:t>
            </w:r>
            <w:r>
              <w:rPr>
                <w:b w:val="0"/>
                <w:noProof/>
                <w:lang w:val="en-US" w:eastAsia="ja-JP"/>
              </w:rPr>
              <w:tab/>
            </w:r>
            <w:r>
              <w:rPr>
                <w:noProof/>
              </w:rPr>
              <w:t>Testing</w:t>
            </w:r>
            <w:r>
              <w:rPr>
                <w:noProof/>
              </w:rPr>
              <w:tab/>
            </w:r>
            <w:r>
              <w:rPr>
                <w:noProof/>
              </w:rPr>
              <w:fldChar w:fldCharType="begin"/>
            </w:r>
            <w:r>
              <w:rPr>
                <w:noProof/>
              </w:rPr>
              <w:instrText xml:space="preserve"> PAGEREF _Toc255483846 \h </w:instrText>
            </w:r>
          </w:ins>
          <w:r>
            <w:rPr>
              <w:noProof/>
            </w:rPr>
          </w:r>
          <w:r>
            <w:rPr>
              <w:noProof/>
            </w:rPr>
            <w:fldChar w:fldCharType="separate"/>
          </w:r>
          <w:ins w:id="60" w:author="Sarah Thomas" w:date="2014-03-03T16:35:00Z">
            <w:r>
              <w:rPr>
                <w:noProof/>
              </w:rPr>
              <w:t>6</w:t>
            </w:r>
            <w:r>
              <w:rPr>
                <w:noProof/>
              </w:rPr>
              <w:fldChar w:fldCharType="end"/>
            </w:r>
          </w:ins>
        </w:p>
        <w:p w14:paraId="5BB8218F" w14:textId="77777777" w:rsidR="0081299B" w:rsidRDefault="0081299B">
          <w:pPr>
            <w:pStyle w:val="TOC1"/>
            <w:tabs>
              <w:tab w:val="left" w:pos="382"/>
              <w:tab w:val="right" w:leader="dot" w:pos="8290"/>
            </w:tabs>
            <w:rPr>
              <w:ins w:id="61" w:author="Sarah Thomas" w:date="2014-03-03T16:35:00Z"/>
              <w:b w:val="0"/>
              <w:noProof/>
              <w:lang w:val="en-US" w:eastAsia="ja-JP"/>
            </w:rPr>
          </w:pPr>
          <w:ins w:id="62" w:author="Sarah Thomas" w:date="2014-03-03T16:35:00Z">
            <w:r>
              <w:rPr>
                <w:noProof/>
              </w:rPr>
              <w:t>5</w:t>
            </w:r>
            <w:r>
              <w:rPr>
                <w:b w:val="0"/>
                <w:noProof/>
                <w:lang w:val="en-US" w:eastAsia="ja-JP"/>
              </w:rPr>
              <w:tab/>
            </w:r>
            <w:r>
              <w:rPr>
                <w:noProof/>
              </w:rPr>
              <w:t>Conclusions</w:t>
            </w:r>
            <w:r>
              <w:rPr>
                <w:noProof/>
              </w:rPr>
              <w:tab/>
            </w:r>
            <w:r>
              <w:rPr>
                <w:noProof/>
              </w:rPr>
              <w:fldChar w:fldCharType="begin"/>
            </w:r>
            <w:r>
              <w:rPr>
                <w:noProof/>
              </w:rPr>
              <w:instrText xml:space="preserve"> PAGEREF _Toc255483847 \h </w:instrText>
            </w:r>
          </w:ins>
          <w:r>
            <w:rPr>
              <w:noProof/>
            </w:rPr>
          </w:r>
          <w:r>
            <w:rPr>
              <w:noProof/>
            </w:rPr>
            <w:fldChar w:fldCharType="separate"/>
          </w:r>
          <w:ins w:id="63" w:author="Sarah Thomas" w:date="2014-03-03T16:35:00Z">
            <w:r>
              <w:rPr>
                <w:noProof/>
              </w:rPr>
              <w:t>6</w:t>
            </w:r>
            <w:r>
              <w:rPr>
                <w:noProof/>
              </w:rPr>
              <w:fldChar w:fldCharType="end"/>
            </w:r>
          </w:ins>
        </w:p>
        <w:p w14:paraId="41EC5379" w14:textId="77777777" w:rsidR="0081299B" w:rsidRDefault="0081299B">
          <w:pPr>
            <w:pStyle w:val="TOC2"/>
            <w:tabs>
              <w:tab w:val="left" w:pos="792"/>
              <w:tab w:val="right" w:leader="dot" w:pos="8290"/>
            </w:tabs>
            <w:rPr>
              <w:ins w:id="64" w:author="Sarah Thomas" w:date="2014-03-03T16:35:00Z"/>
              <w:b w:val="0"/>
              <w:noProof/>
              <w:sz w:val="24"/>
              <w:szCs w:val="24"/>
              <w:lang w:val="en-US" w:eastAsia="ja-JP"/>
            </w:rPr>
          </w:pPr>
          <w:ins w:id="65" w:author="Sarah Thomas" w:date="2014-03-03T16:35:00Z">
            <w:r>
              <w:rPr>
                <w:noProof/>
              </w:rPr>
              <w:t>5.1</w:t>
            </w:r>
            <w:r>
              <w:rPr>
                <w:b w:val="0"/>
                <w:noProof/>
                <w:sz w:val="24"/>
                <w:szCs w:val="24"/>
                <w:lang w:val="en-US" w:eastAsia="ja-JP"/>
              </w:rPr>
              <w:tab/>
            </w:r>
            <w:r>
              <w:rPr>
                <w:noProof/>
              </w:rPr>
              <w:t>Successes</w:t>
            </w:r>
            <w:r>
              <w:rPr>
                <w:noProof/>
              </w:rPr>
              <w:tab/>
            </w:r>
            <w:r>
              <w:rPr>
                <w:noProof/>
              </w:rPr>
              <w:fldChar w:fldCharType="begin"/>
            </w:r>
            <w:r>
              <w:rPr>
                <w:noProof/>
              </w:rPr>
              <w:instrText xml:space="preserve"> PAGEREF _Toc255483848 \h </w:instrText>
            </w:r>
          </w:ins>
          <w:r>
            <w:rPr>
              <w:noProof/>
            </w:rPr>
          </w:r>
          <w:r>
            <w:rPr>
              <w:noProof/>
            </w:rPr>
            <w:fldChar w:fldCharType="separate"/>
          </w:r>
          <w:ins w:id="66" w:author="Sarah Thomas" w:date="2014-03-03T16:35:00Z">
            <w:r>
              <w:rPr>
                <w:noProof/>
              </w:rPr>
              <w:t>6</w:t>
            </w:r>
            <w:r>
              <w:rPr>
                <w:noProof/>
              </w:rPr>
              <w:fldChar w:fldCharType="end"/>
            </w:r>
          </w:ins>
        </w:p>
        <w:p w14:paraId="224B31B5" w14:textId="77777777" w:rsidR="0081299B" w:rsidRDefault="0081299B">
          <w:pPr>
            <w:pStyle w:val="TOC2"/>
            <w:tabs>
              <w:tab w:val="left" w:pos="792"/>
              <w:tab w:val="right" w:leader="dot" w:pos="8290"/>
            </w:tabs>
            <w:rPr>
              <w:ins w:id="67" w:author="Sarah Thomas" w:date="2014-03-03T16:35:00Z"/>
              <w:b w:val="0"/>
              <w:noProof/>
              <w:sz w:val="24"/>
              <w:szCs w:val="24"/>
              <w:lang w:val="en-US" w:eastAsia="ja-JP"/>
            </w:rPr>
          </w:pPr>
          <w:ins w:id="68" w:author="Sarah Thomas" w:date="2014-03-03T16:35:00Z">
            <w:r>
              <w:rPr>
                <w:noProof/>
              </w:rPr>
              <w:t>5.2</w:t>
            </w:r>
            <w:r>
              <w:rPr>
                <w:b w:val="0"/>
                <w:noProof/>
                <w:sz w:val="24"/>
                <w:szCs w:val="24"/>
                <w:lang w:val="en-US" w:eastAsia="ja-JP"/>
              </w:rPr>
              <w:tab/>
            </w:r>
            <w:r>
              <w:rPr>
                <w:noProof/>
              </w:rPr>
              <w:t>Shortcomings</w:t>
            </w:r>
            <w:r>
              <w:rPr>
                <w:noProof/>
              </w:rPr>
              <w:tab/>
            </w:r>
            <w:r>
              <w:rPr>
                <w:noProof/>
              </w:rPr>
              <w:fldChar w:fldCharType="begin"/>
            </w:r>
            <w:r>
              <w:rPr>
                <w:noProof/>
              </w:rPr>
              <w:instrText xml:space="preserve"> PAGEREF _Toc255483849 \h </w:instrText>
            </w:r>
          </w:ins>
          <w:r>
            <w:rPr>
              <w:noProof/>
            </w:rPr>
          </w:r>
          <w:r>
            <w:rPr>
              <w:noProof/>
            </w:rPr>
            <w:fldChar w:fldCharType="separate"/>
          </w:r>
          <w:ins w:id="69" w:author="Sarah Thomas" w:date="2014-03-03T16:35:00Z">
            <w:r>
              <w:rPr>
                <w:noProof/>
              </w:rPr>
              <w:t>6</w:t>
            </w:r>
            <w:r>
              <w:rPr>
                <w:noProof/>
              </w:rPr>
              <w:fldChar w:fldCharType="end"/>
            </w:r>
          </w:ins>
        </w:p>
        <w:p w14:paraId="39BEC40C" w14:textId="77777777" w:rsidR="0081299B" w:rsidRDefault="0081299B">
          <w:pPr>
            <w:pStyle w:val="TOC2"/>
            <w:tabs>
              <w:tab w:val="left" w:pos="792"/>
              <w:tab w:val="right" w:leader="dot" w:pos="8290"/>
            </w:tabs>
            <w:rPr>
              <w:ins w:id="70" w:author="Sarah Thomas" w:date="2014-03-03T16:35:00Z"/>
              <w:b w:val="0"/>
              <w:noProof/>
              <w:sz w:val="24"/>
              <w:szCs w:val="24"/>
              <w:lang w:val="en-US" w:eastAsia="ja-JP"/>
            </w:rPr>
          </w:pPr>
          <w:ins w:id="71" w:author="Sarah Thomas" w:date="2014-03-03T16:35:00Z">
            <w:r>
              <w:rPr>
                <w:noProof/>
              </w:rPr>
              <w:t>5.3</w:t>
            </w:r>
            <w:r>
              <w:rPr>
                <w:b w:val="0"/>
                <w:noProof/>
                <w:sz w:val="24"/>
                <w:szCs w:val="24"/>
                <w:lang w:val="en-US" w:eastAsia="ja-JP"/>
              </w:rPr>
              <w:tab/>
            </w:r>
            <w:r>
              <w:rPr>
                <w:noProof/>
              </w:rPr>
              <w:t>Possible Extensions</w:t>
            </w:r>
            <w:r>
              <w:rPr>
                <w:noProof/>
              </w:rPr>
              <w:tab/>
            </w:r>
            <w:r>
              <w:rPr>
                <w:noProof/>
              </w:rPr>
              <w:fldChar w:fldCharType="begin"/>
            </w:r>
            <w:r>
              <w:rPr>
                <w:noProof/>
              </w:rPr>
              <w:instrText xml:space="preserve"> PAGEREF _Toc255483850 \h </w:instrText>
            </w:r>
          </w:ins>
          <w:r>
            <w:rPr>
              <w:noProof/>
            </w:rPr>
          </w:r>
          <w:r>
            <w:rPr>
              <w:noProof/>
            </w:rPr>
            <w:fldChar w:fldCharType="separate"/>
          </w:r>
          <w:ins w:id="72" w:author="Sarah Thomas" w:date="2014-03-03T16:35:00Z">
            <w:r>
              <w:rPr>
                <w:noProof/>
              </w:rPr>
              <w:t>6</w:t>
            </w:r>
            <w:r>
              <w:rPr>
                <w:noProof/>
              </w:rPr>
              <w:fldChar w:fldCharType="end"/>
            </w:r>
          </w:ins>
        </w:p>
        <w:p w14:paraId="6673CB49" w14:textId="77777777" w:rsidR="0081299B" w:rsidRDefault="0081299B">
          <w:pPr>
            <w:pStyle w:val="TOC2"/>
            <w:tabs>
              <w:tab w:val="left" w:pos="792"/>
              <w:tab w:val="right" w:leader="dot" w:pos="8290"/>
            </w:tabs>
            <w:rPr>
              <w:ins w:id="73" w:author="Sarah Thomas" w:date="2014-03-03T16:35:00Z"/>
              <w:b w:val="0"/>
              <w:noProof/>
              <w:sz w:val="24"/>
              <w:szCs w:val="24"/>
              <w:lang w:val="en-US" w:eastAsia="ja-JP"/>
            </w:rPr>
          </w:pPr>
          <w:ins w:id="74" w:author="Sarah Thomas" w:date="2014-03-03T16:35:00Z">
            <w:r>
              <w:rPr>
                <w:noProof/>
              </w:rPr>
              <w:t>5.4</w:t>
            </w:r>
            <w:r>
              <w:rPr>
                <w:b w:val="0"/>
                <w:noProof/>
                <w:sz w:val="24"/>
                <w:szCs w:val="24"/>
                <w:lang w:val="en-US" w:eastAsia="ja-JP"/>
              </w:rPr>
              <w:tab/>
            </w:r>
            <w:r>
              <w:rPr>
                <w:noProof/>
              </w:rPr>
              <w:t>Project management</w:t>
            </w:r>
            <w:r>
              <w:rPr>
                <w:noProof/>
              </w:rPr>
              <w:tab/>
            </w:r>
            <w:r>
              <w:rPr>
                <w:noProof/>
              </w:rPr>
              <w:fldChar w:fldCharType="begin"/>
            </w:r>
            <w:r>
              <w:rPr>
                <w:noProof/>
              </w:rPr>
              <w:instrText xml:space="preserve"> PAGEREF _Toc255483851 \h </w:instrText>
            </w:r>
          </w:ins>
          <w:r>
            <w:rPr>
              <w:noProof/>
            </w:rPr>
          </w:r>
          <w:r>
            <w:rPr>
              <w:noProof/>
            </w:rPr>
            <w:fldChar w:fldCharType="separate"/>
          </w:r>
          <w:ins w:id="75" w:author="Sarah Thomas" w:date="2014-03-03T16:35:00Z">
            <w:r>
              <w:rPr>
                <w:noProof/>
              </w:rPr>
              <w:t>6</w:t>
            </w:r>
            <w:r>
              <w:rPr>
                <w:noProof/>
              </w:rPr>
              <w:fldChar w:fldCharType="end"/>
            </w:r>
          </w:ins>
        </w:p>
        <w:p w14:paraId="034AA1F0" w14:textId="77777777" w:rsidR="0081299B" w:rsidRDefault="0081299B">
          <w:pPr>
            <w:pStyle w:val="TOC1"/>
            <w:tabs>
              <w:tab w:val="left" w:pos="382"/>
              <w:tab w:val="right" w:leader="dot" w:pos="8290"/>
            </w:tabs>
            <w:rPr>
              <w:ins w:id="76" w:author="Sarah Thomas" w:date="2014-03-03T16:35:00Z"/>
              <w:b w:val="0"/>
              <w:noProof/>
              <w:lang w:val="en-US" w:eastAsia="ja-JP"/>
            </w:rPr>
          </w:pPr>
          <w:ins w:id="77" w:author="Sarah Thomas" w:date="2014-03-03T16:35:00Z">
            <w:r>
              <w:rPr>
                <w:noProof/>
              </w:rPr>
              <w:t>6</w:t>
            </w:r>
            <w:r>
              <w:rPr>
                <w:b w:val="0"/>
                <w:noProof/>
                <w:lang w:val="en-US" w:eastAsia="ja-JP"/>
              </w:rPr>
              <w:tab/>
            </w:r>
            <w:r>
              <w:rPr>
                <w:noProof/>
              </w:rPr>
              <w:t>Appendices</w:t>
            </w:r>
            <w:r>
              <w:rPr>
                <w:noProof/>
              </w:rPr>
              <w:tab/>
            </w:r>
            <w:r>
              <w:rPr>
                <w:noProof/>
              </w:rPr>
              <w:fldChar w:fldCharType="begin"/>
            </w:r>
            <w:r>
              <w:rPr>
                <w:noProof/>
              </w:rPr>
              <w:instrText xml:space="preserve"> PAGEREF _Toc255483852 \h </w:instrText>
            </w:r>
          </w:ins>
          <w:r>
            <w:rPr>
              <w:noProof/>
            </w:rPr>
          </w:r>
          <w:r>
            <w:rPr>
              <w:noProof/>
            </w:rPr>
            <w:fldChar w:fldCharType="separate"/>
          </w:r>
          <w:ins w:id="78" w:author="Sarah Thomas" w:date="2014-03-03T16:35:00Z">
            <w:r>
              <w:rPr>
                <w:noProof/>
              </w:rPr>
              <w:t>7</w:t>
            </w:r>
            <w:r>
              <w:rPr>
                <w:noProof/>
              </w:rPr>
              <w:fldChar w:fldCharType="end"/>
            </w:r>
          </w:ins>
        </w:p>
        <w:p w14:paraId="613335AC" w14:textId="77777777" w:rsidR="0081299B" w:rsidRDefault="0081299B">
          <w:pPr>
            <w:pStyle w:val="TOC2"/>
            <w:tabs>
              <w:tab w:val="left" w:pos="792"/>
              <w:tab w:val="right" w:leader="dot" w:pos="8290"/>
            </w:tabs>
            <w:rPr>
              <w:ins w:id="79" w:author="Sarah Thomas" w:date="2014-03-03T16:35:00Z"/>
              <w:b w:val="0"/>
              <w:noProof/>
              <w:sz w:val="24"/>
              <w:szCs w:val="24"/>
              <w:lang w:val="en-US" w:eastAsia="ja-JP"/>
            </w:rPr>
          </w:pPr>
          <w:ins w:id="80" w:author="Sarah Thomas" w:date="2014-03-03T16:35:00Z">
            <w:r>
              <w:rPr>
                <w:noProof/>
              </w:rPr>
              <w:t>6.1</w:t>
            </w:r>
            <w:r>
              <w:rPr>
                <w:b w:val="0"/>
                <w:noProof/>
                <w:sz w:val="24"/>
                <w:szCs w:val="24"/>
                <w:lang w:val="en-US" w:eastAsia="ja-JP"/>
              </w:rPr>
              <w:tab/>
            </w:r>
            <w:r>
              <w:rPr>
                <w:noProof/>
              </w:rPr>
              <w:t>User Documentation</w:t>
            </w:r>
            <w:r>
              <w:rPr>
                <w:noProof/>
              </w:rPr>
              <w:tab/>
            </w:r>
            <w:r>
              <w:rPr>
                <w:noProof/>
              </w:rPr>
              <w:fldChar w:fldCharType="begin"/>
            </w:r>
            <w:r>
              <w:rPr>
                <w:noProof/>
              </w:rPr>
              <w:instrText xml:space="preserve"> PAGEREF _Toc255483853 \h </w:instrText>
            </w:r>
          </w:ins>
          <w:r>
            <w:rPr>
              <w:noProof/>
            </w:rPr>
          </w:r>
          <w:r>
            <w:rPr>
              <w:noProof/>
            </w:rPr>
            <w:fldChar w:fldCharType="separate"/>
          </w:r>
          <w:ins w:id="81" w:author="Sarah Thomas" w:date="2014-03-03T16:35:00Z">
            <w:r>
              <w:rPr>
                <w:noProof/>
              </w:rPr>
              <w:t>7</w:t>
            </w:r>
            <w:r>
              <w:rPr>
                <w:noProof/>
              </w:rPr>
              <w:fldChar w:fldCharType="end"/>
            </w:r>
          </w:ins>
        </w:p>
        <w:p w14:paraId="049EFE41" w14:textId="77777777" w:rsidR="0081299B" w:rsidRDefault="0081299B">
          <w:pPr>
            <w:pStyle w:val="TOC2"/>
            <w:tabs>
              <w:tab w:val="left" w:pos="792"/>
              <w:tab w:val="right" w:leader="dot" w:pos="8290"/>
            </w:tabs>
            <w:rPr>
              <w:ins w:id="82" w:author="Sarah Thomas" w:date="2014-03-03T16:35:00Z"/>
              <w:b w:val="0"/>
              <w:noProof/>
              <w:sz w:val="24"/>
              <w:szCs w:val="24"/>
              <w:lang w:val="en-US" w:eastAsia="ja-JP"/>
            </w:rPr>
          </w:pPr>
          <w:ins w:id="83" w:author="Sarah Thomas" w:date="2014-03-03T16:35:00Z">
            <w:r>
              <w:rPr>
                <w:noProof/>
              </w:rPr>
              <w:t>6.2</w:t>
            </w:r>
            <w:r>
              <w:rPr>
                <w:b w:val="0"/>
                <w:noProof/>
                <w:sz w:val="24"/>
                <w:szCs w:val="24"/>
                <w:lang w:val="en-US" w:eastAsia="ja-JP"/>
              </w:rPr>
              <w:tab/>
            </w:r>
            <w:r>
              <w:rPr>
                <w:noProof/>
              </w:rPr>
              <w:t> B. Minutes of All Group Meetings + (possibly) others (details of design, tests, etc.)</w:t>
            </w:r>
            <w:r>
              <w:rPr>
                <w:noProof/>
              </w:rPr>
              <w:tab/>
            </w:r>
            <w:r>
              <w:rPr>
                <w:noProof/>
              </w:rPr>
              <w:fldChar w:fldCharType="begin"/>
            </w:r>
            <w:r>
              <w:rPr>
                <w:noProof/>
              </w:rPr>
              <w:instrText xml:space="preserve"> PAGEREF _Toc255483854 \h </w:instrText>
            </w:r>
          </w:ins>
          <w:r>
            <w:rPr>
              <w:noProof/>
            </w:rPr>
          </w:r>
          <w:r>
            <w:rPr>
              <w:noProof/>
            </w:rPr>
            <w:fldChar w:fldCharType="separate"/>
          </w:r>
          <w:ins w:id="84" w:author="Sarah Thomas" w:date="2014-03-03T16:35:00Z">
            <w:r>
              <w:rPr>
                <w:noProof/>
              </w:rPr>
              <w:t>7</w:t>
            </w:r>
            <w:r>
              <w:rPr>
                <w:noProof/>
              </w:rPr>
              <w:fldChar w:fldCharType="end"/>
            </w:r>
          </w:ins>
        </w:p>
        <w:p w14:paraId="628CA3E8" w14:textId="77777777" w:rsidR="0081299B" w:rsidRDefault="0081299B">
          <w:pPr>
            <w:pStyle w:val="TOC2"/>
            <w:tabs>
              <w:tab w:val="left" w:pos="792"/>
              <w:tab w:val="right" w:leader="dot" w:pos="8290"/>
            </w:tabs>
            <w:rPr>
              <w:ins w:id="85" w:author="Sarah Thomas" w:date="2014-03-03T16:35:00Z"/>
              <w:b w:val="0"/>
              <w:noProof/>
              <w:sz w:val="24"/>
              <w:szCs w:val="24"/>
              <w:lang w:val="en-US" w:eastAsia="ja-JP"/>
            </w:rPr>
          </w:pPr>
          <w:ins w:id="86" w:author="Sarah Thomas" w:date="2014-03-03T16:35:00Z">
            <w:r>
              <w:rPr>
                <w:noProof/>
              </w:rPr>
              <w:t>6.3</w:t>
            </w:r>
            <w:r>
              <w:rPr>
                <w:b w:val="0"/>
                <w:noProof/>
                <w:sz w:val="24"/>
                <w:szCs w:val="24"/>
                <w:lang w:val="en-US" w:eastAsia="ja-JP"/>
              </w:rPr>
              <w:tab/>
            </w:r>
            <w:r>
              <w:rPr>
                <w:noProof/>
              </w:rPr>
              <w:t>C. Full Code Listing</w:t>
            </w:r>
            <w:r>
              <w:rPr>
                <w:noProof/>
              </w:rPr>
              <w:tab/>
            </w:r>
            <w:r>
              <w:rPr>
                <w:noProof/>
              </w:rPr>
              <w:fldChar w:fldCharType="begin"/>
            </w:r>
            <w:r>
              <w:rPr>
                <w:noProof/>
              </w:rPr>
              <w:instrText xml:space="preserve"> PAGEREF _Toc255483855 \h </w:instrText>
            </w:r>
          </w:ins>
          <w:r>
            <w:rPr>
              <w:noProof/>
            </w:rPr>
          </w:r>
          <w:r>
            <w:rPr>
              <w:noProof/>
            </w:rPr>
            <w:fldChar w:fldCharType="separate"/>
          </w:r>
          <w:ins w:id="87" w:author="Sarah Thomas" w:date="2014-03-03T16:35:00Z">
            <w:r>
              <w:rPr>
                <w:noProof/>
              </w:rPr>
              <w:t>7</w:t>
            </w:r>
            <w:r>
              <w:rPr>
                <w:noProof/>
              </w:rPr>
              <w:fldChar w:fldCharType="end"/>
            </w:r>
          </w:ins>
        </w:p>
        <w:p w14:paraId="4878E022" w14:textId="77777777" w:rsidR="0081299B" w:rsidRDefault="0081299B">
          <w:pPr>
            <w:pStyle w:val="TOC1"/>
            <w:tabs>
              <w:tab w:val="left" w:pos="382"/>
              <w:tab w:val="right" w:leader="dot" w:pos="8290"/>
            </w:tabs>
            <w:rPr>
              <w:ins w:id="88" w:author="Sarah Thomas" w:date="2014-03-03T16:35:00Z"/>
              <w:b w:val="0"/>
              <w:noProof/>
              <w:lang w:val="en-US" w:eastAsia="ja-JP"/>
            </w:rPr>
          </w:pPr>
          <w:ins w:id="89" w:author="Sarah Thomas" w:date="2014-03-03T16:35:00Z">
            <w:r>
              <w:rPr>
                <w:noProof/>
              </w:rPr>
              <w:t>7</w:t>
            </w:r>
            <w:r>
              <w:rPr>
                <w:b w:val="0"/>
                <w:noProof/>
                <w:lang w:val="en-US" w:eastAsia="ja-JP"/>
              </w:rPr>
              <w:tab/>
            </w:r>
            <w:r>
              <w:rPr>
                <w:noProof/>
              </w:rPr>
              <w:t>Glossary</w:t>
            </w:r>
            <w:r>
              <w:rPr>
                <w:noProof/>
              </w:rPr>
              <w:tab/>
            </w:r>
            <w:r>
              <w:rPr>
                <w:noProof/>
              </w:rPr>
              <w:fldChar w:fldCharType="begin"/>
            </w:r>
            <w:r>
              <w:rPr>
                <w:noProof/>
              </w:rPr>
              <w:instrText xml:space="preserve"> PAGEREF _Toc255483856 \h </w:instrText>
            </w:r>
          </w:ins>
          <w:r>
            <w:rPr>
              <w:noProof/>
            </w:rPr>
          </w:r>
          <w:r>
            <w:rPr>
              <w:noProof/>
            </w:rPr>
            <w:fldChar w:fldCharType="separate"/>
          </w:r>
          <w:ins w:id="90" w:author="Sarah Thomas" w:date="2014-03-03T16:35:00Z">
            <w:r>
              <w:rPr>
                <w:noProof/>
              </w:rPr>
              <w:t>7</w:t>
            </w:r>
            <w:r>
              <w:rPr>
                <w:noProof/>
              </w:rPr>
              <w:fldChar w:fldCharType="end"/>
            </w:r>
          </w:ins>
        </w:p>
        <w:p w14:paraId="603B64EC" w14:textId="77777777" w:rsidR="0081299B" w:rsidRDefault="0081299B">
          <w:pPr>
            <w:pStyle w:val="TOC1"/>
            <w:tabs>
              <w:tab w:val="left" w:pos="382"/>
              <w:tab w:val="right" w:leader="dot" w:pos="8290"/>
            </w:tabs>
            <w:rPr>
              <w:ins w:id="91" w:author="Sarah Thomas" w:date="2014-03-03T16:35:00Z"/>
              <w:b w:val="0"/>
              <w:noProof/>
              <w:lang w:val="en-US" w:eastAsia="ja-JP"/>
            </w:rPr>
          </w:pPr>
          <w:ins w:id="92" w:author="Sarah Thomas" w:date="2014-03-03T16:35:00Z">
            <w:r>
              <w:rPr>
                <w:noProof/>
              </w:rPr>
              <w:t>8</w:t>
            </w:r>
            <w:r>
              <w:rPr>
                <w:b w:val="0"/>
                <w:noProof/>
                <w:lang w:val="en-US" w:eastAsia="ja-JP"/>
              </w:rPr>
              <w:tab/>
            </w:r>
            <w:r>
              <w:rPr>
                <w:noProof/>
              </w:rPr>
              <w:t>References</w:t>
            </w:r>
            <w:r>
              <w:rPr>
                <w:noProof/>
              </w:rPr>
              <w:tab/>
            </w:r>
            <w:r>
              <w:rPr>
                <w:noProof/>
              </w:rPr>
              <w:fldChar w:fldCharType="begin"/>
            </w:r>
            <w:r>
              <w:rPr>
                <w:noProof/>
              </w:rPr>
              <w:instrText xml:space="preserve"> PAGEREF _Toc255483857 \h </w:instrText>
            </w:r>
          </w:ins>
          <w:r>
            <w:rPr>
              <w:noProof/>
            </w:rPr>
          </w:r>
          <w:r>
            <w:rPr>
              <w:noProof/>
            </w:rPr>
            <w:fldChar w:fldCharType="separate"/>
          </w:r>
          <w:ins w:id="93" w:author="Sarah Thomas" w:date="2014-03-03T16:35:00Z">
            <w:r>
              <w:rPr>
                <w:noProof/>
              </w:rPr>
              <w:t>7</w:t>
            </w:r>
            <w:r>
              <w:rPr>
                <w:noProof/>
              </w:rPr>
              <w:fldChar w:fldCharType="end"/>
            </w:r>
          </w:ins>
        </w:p>
        <w:p w14:paraId="66C73775" w14:textId="77777777" w:rsidR="00920396" w:rsidDel="00246E0B" w:rsidRDefault="00920396">
          <w:pPr>
            <w:pStyle w:val="TOC1"/>
            <w:tabs>
              <w:tab w:val="left" w:pos="382"/>
              <w:tab w:val="right" w:leader="dot" w:pos="8290"/>
            </w:tabs>
            <w:rPr>
              <w:ins w:id="94" w:author="Bahit Hamid" w:date="2014-02-05T04:59:00Z"/>
              <w:del w:id="95" w:author="Sarah Thomas" w:date="2014-03-03T14:17:00Z"/>
              <w:b w:val="0"/>
              <w:noProof/>
              <w:lang w:eastAsia="ja-JP"/>
            </w:rPr>
          </w:pPr>
          <w:ins w:id="96" w:author="Bahit Hamid" w:date="2014-02-05T04:59:00Z">
            <w:del w:id="97" w:author="Sarah Thomas" w:date="2014-03-03T14:17:00Z">
              <w:r w:rsidDel="00246E0B">
                <w:rPr>
                  <w:noProof/>
                </w:rPr>
                <w:delText>1</w:delText>
              </w:r>
              <w:r w:rsidDel="00246E0B">
                <w:rPr>
                  <w:b w:val="0"/>
                  <w:noProof/>
                  <w:lang w:eastAsia="ja-JP"/>
                </w:rPr>
                <w:tab/>
              </w:r>
              <w:r w:rsidDel="00246E0B">
                <w:rPr>
                  <w:noProof/>
                </w:rPr>
                <w:delText>Introduction</w:delText>
              </w:r>
              <w:r w:rsidDel="00246E0B">
                <w:rPr>
                  <w:noProof/>
                </w:rPr>
                <w:tab/>
              </w:r>
            </w:del>
            <w:del w:id="98" w:author="Sarah Thomas" w:date="2014-03-03T14:14:00Z">
              <w:r w:rsidDel="00F15707">
                <w:rPr>
                  <w:noProof/>
                </w:rPr>
                <w:delText>1</w:delText>
              </w:r>
            </w:del>
          </w:ins>
        </w:p>
        <w:p w14:paraId="03A77207" w14:textId="77777777" w:rsidR="00920396" w:rsidDel="00246E0B" w:rsidRDefault="00920396">
          <w:pPr>
            <w:pStyle w:val="TOC2"/>
            <w:tabs>
              <w:tab w:val="left" w:pos="792"/>
              <w:tab w:val="right" w:leader="dot" w:pos="8290"/>
            </w:tabs>
            <w:rPr>
              <w:ins w:id="99" w:author="Bahit Hamid" w:date="2014-02-05T04:59:00Z"/>
              <w:del w:id="100" w:author="Sarah Thomas" w:date="2014-03-03T14:17:00Z"/>
              <w:b w:val="0"/>
              <w:noProof/>
              <w:sz w:val="24"/>
              <w:szCs w:val="24"/>
              <w:lang w:eastAsia="ja-JP"/>
            </w:rPr>
          </w:pPr>
          <w:ins w:id="101" w:author="Bahit Hamid" w:date="2014-02-05T04:59:00Z">
            <w:del w:id="102" w:author="Sarah Thomas" w:date="2014-03-03T14:17:00Z">
              <w:r w:rsidDel="00246E0B">
                <w:rPr>
                  <w:noProof/>
                </w:rPr>
                <w:delText>1.1</w:delText>
              </w:r>
              <w:r w:rsidDel="00246E0B">
                <w:rPr>
                  <w:b w:val="0"/>
                  <w:noProof/>
                  <w:sz w:val="24"/>
                  <w:szCs w:val="24"/>
                  <w:lang w:eastAsia="ja-JP"/>
                </w:rPr>
                <w:tab/>
              </w:r>
              <w:r w:rsidDel="00246E0B">
                <w:rPr>
                  <w:noProof/>
                </w:rPr>
                <w:delText>Background</w:delText>
              </w:r>
              <w:r w:rsidDel="00246E0B">
                <w:rPr>
                  <w:noProof/>
                </w:rPr>
                <w:tab/>
              </w:r>
            </w:del>
            <w:del w:id="103" w:author="Sarah Thomas" w:date="2014-03-03T14:14:00Z">
              <w:r w:rsidDel="00F15707">
                <w:rPr>
                  <w:noProof/>
                </w:rPr>
                <w:delText>1</w:delText>
              </w:r>
            </w:del>
          </w:ins>
        </w:p>
        <w:p w14:paraId="49CE26F2" w14:textId="77777777" w:rsidR="00920396" w:rsidDel="00246E0B" w:rsidRDefault="00920396">
          <w:pPr>
            <w:pStyle w:val="TOC2"/>
            <w:tabs>
              <w:tab w:val="left" w:pos="792"/>
              <w:tab w:val="right" w:leader="dot" w:pos="8290"/>
            </w:tabs>
            <w:rPr>
              <w:ins w:id="104" w:author="Bahit Hamid" w:date="2014-02-05T04:59:00Z"/>
              <w:del w:id="105" w:author="Sarah Thomas" w:date="2014-03-03T14:17:00Z"/>
              <w:b w:val="0"/>
              <w:noProof/>
              <w:sz w:val="24"/>
              <w:szCs w:val="24"/>
              <w:lang w:eastAsia="ja-JP"/>
            </w:rPr>
          </w:pPr>
          <w:ins w:id="106" w:author="Bahit Hamid" w:date="2014-02-05T04:59:00Z">
            <w:del w:id="107" w:author="Sarah Thomas" w:date="2014-03-03T14:17:00Z">
              <w:r w:rsidDel="00246E0B">
                <w:rPr>
                  <w:noProof/>
                </w:rPr>
                <w:delText>1.2</w:delText>
              </w:r>
              <w:r w:rsidDel="00246E0B">
                <w:rPr>
                  <w:b w:val="0"/>
                  <w:noProof/>
                  <w:sz w:val="24"/>
                  <w:szCs w:val="24"/>
                  <w:lang w:eastAsia="ja-JP"/>
                </w:rPr>
                <w:tab/>
              </w:r>
              <w:r w:rsidDel="00246E0B">
                <w:rPr>
                  <w:noProof/>
                </w:rPr>
                <w:delText xml:space="preserve">A website for the </w:delText>
              </w:r>
              <w:r w:rsidRPr="00090072" w:rsidDel="00246E0B">
                <w:rPr>
                  <w:i/>
                  <w:noProof/>
                </w:rPr>
                <w:delText>Faculty Cooperative</w:delText>
              </w:r>
              <w:r w:rsidDel="00246E0B">
                <w:rPr>
                  <w:noProof/>
                </w:rPr>
                <w:tab/>
              </w:r>
            </w:del>
            <w:del w:id="108" w:author="Sarah Thomas" w:date="2014-03-03T14:14:00Z">
              <w:r w:rsidDel="00F15707">
                <w:rPr>
                  <w:noProof/>
                </w:rPr>
                <w:delText>1</w:delText>
              </w:r>
            </w:del>
          </w:ins>
        </w:p>
        <w:p w14:paraId="04B8F8CB" w14:textId="77777777" w:rsidR="00920396" w:rsidDel="00246E0B" w:rsidRDefault="00920396">
          <w:pPr>
            <w:pStyle w:val="TOC3"/>
            <w:tabs>
              <w:tab w:val="left" w:pos="1176"/>
              <w:tab w:val="right" w:leader="dot" w:pos="8290"/>
            </w:tabs>
            <w:rPr>
              <w:ins w:id="109" w:author="Bahit Hamid" w:date="2014-02-05T04:59:00Z"/>
              <w:del w:id="110" w:author="Sarah Thomas" w:date="2014-03-03T14:17:00Z"/>
              <w:noProof/>
              <w:sz w:val="24"/>
              <w:szCs w:val="24"/>
              <w:lang w:eastAsia="ja-JP"/>
            </w:rPr>
          </w:pPr>
          <w:ins w:id="111" w:author="Bahit Hamid" w:date="2014-02-05T04:59:00Z">
            <w:del w:id="112" w:author="Sarah Thomas" w:date="2014-03-03T14:17:00Z">
              <w:r w:rsidDel="00246E0B">
                <w:rPr>
                  <w:noProof/>
                </w:rPr>
                <w:delText>1.2.1</w:delText>
              </w:r>
              <w:r w:rsidDel="00246E0B">
                <w:rPr>
                  <w:noProof/>
                  <w:sz w:val="24"/>
                  <w:szCs w:val="24"/>
                  <w:lang w:eastAsia="ja-JP"/>
                </w:rPr>
                <w:tab/>
              </w:r>
              <w:r w:rsidDel="00246E0B">
                <w:rPr>
                  <w:noProof/>
                </w:rPr>
                <w:delText>Mission Statement</w:delText>
              </w:r>
              <w:r w:rsidDel="00246E0B">
                <w:rPr>
                  <w:noProof/>
                </w:rPr>
                <w:tab/>
              </w:r>
            </w:del>
            <w:del w:id="113" w:author="Sarah Thomas" w:date="2014-03-03T14:14:00Z">
              <w:r w:rsidDel="00F15707">
                <w:rPr>
                  <w:noProof/>
                </w:rPr>
                <w:delText>1</w:delText>
              </w:r>
            </w:del>
          </w:ins>
        </w:p>
        <w:p w14:paraId="472D4648" w14:textId="77777777" w:rsidR="00920396" w:rsidDel="00246E0B" w:rsidRDefault="00920396">
          <w:pPr>
            <w:pStyle w:val="TOC1"/>
            <w:tabs>
              <w:tab w:val="left" w:pos="382"/>
              <w:tab w:val="right" w:leader="dot" w:pos="8290"/>
            </w:tabs>
            <w:rPr>
              <w:ins w:id="114" w:author="Bahit Hamid" w:date="2014-02-05T04:59:00Z"/>
              <w:del w:id="115" w:author="Sarah Thomas" w:date="2014-03-03T14:17:00Z"/>
              <w:b w:val="0"/>
              <w:noProof/>
              <w:lang w:eastAsia="ja-JP"/>
            </w:rPr>
          </w:pPr>
          <w:ins w:id="116" w:author="Bahit Hamid" w:date="2014-02-05T04:59:00Z">
            <w:del w:id="117" w:author="Sarah Thomas" w:date="2014-03-03T14:17:00Z">
              <w:r w:rsidDel="00246E0B">
                <w:rPr>
                  <w:noProof/>
                </w:rPr>
                <w:delText>2</w:delText>
              </w:r>
              <w:r w:rsidDel="00246E0B">
                <w:rPr>
                  <w:b w:val="0"/>
                  <w:noProof/>
                  <w:lang w:eastAsia="ja-JP"/>
                </w:rPr>
                <w:tab/>
              </w:r>
              <w:r w:rsidDel="00246E0B">
                <w:rPr>
                  <w:noProof/>
                </w:rPr>
                <w:delText>Requirements Specification</w:delText>
              </w:r>
              <w:r w:rsidDel="00246E0B">
                <w:rPr>
                  <w:noProof/>
                </w:rPr>
                <w:tab/>
              </w:r>
            </w:del>
            <w:del w:id="118" w:author="Sarah Thomas" w:date="2014-03-03T14:14:00Z">
              <w:r w:rsidDel="00F15707">
                <w:rPr>
                  <w:noProof/>
                </w:rPr>
                <w:delText>2</w:delText>
              </w:r>
            </w:del>
          </w:ins>
        </w:p>
        <w:p w14:paraId="2EEE1D63" w14:textId="77777777" w:rsidR="00920396" w:rsidDel="00246E0B" w:rsidRDefault="00920396">
          <w:pPr>
            <w:pStyle w:val="TOC2"/>
            <w:tabs>
              <w:tab w:val="left" w:pos="792"/>
              <w:tab w:val="right" w:leader="dot" w:pos="8290"/>
            </w:tabs>
            <w:rPr>
              <w:ins w:id="119" w:author="Bahit Hamid" w:date="2014-02-05T04:59:00Z"/>
              <w:del w:id="120" w:author="Sarah Thomas" w:date="2014-03-03T14:17:00Z"/>
              <w:b w:val="0"/>
              <w:noProof/>
              <w:sz w:val="24"/>
              <w:szCs w:val="24"/>
              <w:lang w:eastAsia="ja-JP"/>
            </w:rPr>
          </w:pPr>
          <w:ins w:id="121" w:author="Bahit Hamid" w:date="2014-02-05T04:59:00Z">
            <w:del w:id="122" w:author="Sarah Thomas" w:date="2014-03-03T14:17:00Z">
              <w:r w:rsidDel="00246E0B">
                <w:rPr>
                  <w:noProof/>
                </w:rPr>
                <w:delText>2.1</w:delText>
              </w:r>
              <w:r w:rsidDel="00246E0B">
                <w:rPr>
                  <w:b w:val="0"/>
                  <w:noProof/>
                  <w:sz w:val="24"/>
                  <w:szCs w:val="24"/>
                  <w:lang w:eastAsia="ja-JP"/>
                </w:rPr>
                <w:tab/>
              </w:r>
              <w:r w:rsidDel="00246E0B">
                <w:rPr>
                  <w:noProof/>
                </w:rPr>
                <w:delText>Requirements Elicitation and Analysis</w:delText>
              </w:r>
              <w:r w:rsidDel="00246E0B">
                <w:rPr>
                  <w:noProof/>
                </w:rPr>
                <w:tab/>
              </w:r>
            </w:del>
            <w:del w:id="123" w:author="Sarah Thomas" w:date="2014-03-03T14:14:00Z">
              <w:r w:rsidDel="00F15707">
                <w:rPr>
                  <w:noProof/>
                </w:rPr>
                <w:delText>2</w:delText>
              </w:r>
            </w:del>
          </w:ins>
        </w:p>
        <w:p w14:paraId="7FEA21A6" w14:textId="77777777" w:rsidR="00920396" w:rsidDel="00246E0B" w:rsidRDefault="00920396">
          <w:pPr>
            <w:pStyle w:val="TOC2"/>
            <w:tabs>
              <w:tab w:val="left" w:pos="792"/>
              <w:tab w:val="right" w:leader="dot" w:pos="8290"/>
            </w:tabs>
            <w:rPr>
              <w:ins w:id="124" w:author="Bahit Hamid" w:date="2014-02-05T04:59:00Z"/>
              <w:del w:id="125" w:author="Sarah Thomas" w:date="2014-03-03T14:17:00Z"/>
              <w:b w:val="0"/>
              <w:noProof/>
              <w:sz w:val="24"/>
              <w:szCs w:val="24"/>
              <w:lang w:eastAsia="ja-JP"/>
            </w:rPr>
          </w:pPr>
          <w:ins w:id="126" w:author="Bahit Hamid" w:date="2014-02-05T04:59:00Z">
            <w:del w:id="127" w:author="Sarah Thomas" w:date="2014-03-03T14:17:00Z">
              <w:r w:rsidDel="00246E0B">
                <w:rPr>
                  <w:noProof/>
                </w:rPr>
                <w:delText>2.2</w:delText>
              </w:r>
              <w:r w:rsidDel="00246E0B">
                <w:rPr>
                  <w:b w:val="0"/>
                  <w:noProof/>
                  <w:sz w:val="24"/>
                  <w:szCs w:val="24"/>
                  <w:lang w:eastAsia="ja-JP"/>
                </w:rPr>
                <w:tab/>
              </w:r>
              <w:r w:rsidDel="00246E0B">
                <w:rPr>
                  <w:noProof/>
                </w:rPr>
                <w:delText>Development Model</w:delText>
              </w:r>
              <w:r w:rsidDel="00246E0B">
                <w:rPr>
                  <w:noProof/>
                </w:rPr>
                <w:tab/>
              </w:r>
            </w:del>
            <w:del w:id="128" w:author="Sarah Thomas" w:date="2014-03-03T14:14:00Z">
              <w:r w:rsidDel="00F15707">
                <w:rPr>
                  <w:noProof/>
                </w:rPr>
                <w:delText>2</w:delText>
              </w:r>
            </w:del>
          </w:ins>
        </w:p>
        <w:p w14:paraId="5419D078" w14:textId="77777777" w:rsidR="00920396" w:rsidDel="00246E0B" w:rsidRDefault="00920396">
          <w:pPr>
            <w:pStyle w:val="TOC2"/>
            <w:tabs>
              <w:tab w:val="left" w:pos="792"/>
              <w:tab w:val="right" w:leader="dot" w:pos="8290"/>
            </w:tabs>
            <w:rPr>
              <w:ins w:id="129" w:author="Bahit Hamid" w:date="2014-02-05T04:59:00Z"/>
              <w:del w:id="130" w:author="Sarah Thomas" w:date="2014-03-03T14:17:00Z"/>
              <w:b w:val="0"/>
              <w:noProof/>
              <w:sz w:val="24"/>
              <w:szCs w:val="24"/>
              <w:lang w:eastAsia="ja-JP"/>
            </w:rPr>
          </w:pPr>
          <w:ins w:id="131" w:author="Bahit Hamid" w:date="2014-02-05T04:59:00Z">
            <w:del w:id="132" w:author="Sarah Thomas" w:date="2014-03-03T14:17:00Z">
              <w:r w:rsidDel="00246E0B">
                <w:rPr>
                  <w:noProof/>
                </w:rPr>
                <w:delText>2.3</w:delText>
              </w:r>
              <w:r w:rsidDel="00246E0B">
                <w:rPr>
                  <w:b w:val="0"/>
                  <w:noProof/>
                  <w:sz w:val="24"/>
                  <w:szCs w:val="24"/>
                  <w:lang w:eastAsia="ja-JP"/>
                </w:rPr>
                <w:tab/>
              </w:r>
              <w:r w:rsidDel="00246E0B">
                <w:rPr>
                  <w:noProof/>
                </w:rPr>
                <w:delText>Use Cases</w:delText>
              </w:r>
              <w:r w:rsidDel="00246E0B">
                <w:rPr>
                  <w:noProof/>
                </w:rPr>
                <w:tab/>
              </w:r>
            </w:del>
            <w:del w:id="133" w:author="Sarah Thomas" w:date="2014-03-03T14:14:00Z">
              <w:r w:rsidDel="00F15707">
                <w:rPr>
                  <w:noProof/>
                </w:rPr>
                <w:delText>2</w:delText>
              </w:r>
            </w:del>
          </w:ins>
        </w:p>
        <w:p w14:paraId="7D5F6C79" w14:textId="77777777" w:rsidR="00920396" w:rsidDel="00246E0B" w:rsidRDefault="00920396">
          <w:pPr>
            <w:pStyle w:val="TOC3"/>
            <w:tabs>
              <w:tab w:val="left" w:pos="1176"/>
              <w:tab w:val="right" w:leader="dot" w:pos="8290"/>
            </w:tabs>
            <w:rPr>
              <w:ins w:id="134" w:author="Bahit Hamid" w:date="2014-02-05T04:59:00Z"/>
              <w:del w:id="135" w:author="Sarah Thomas" w:date="2014-03-03T14:17:00Z"/>
              <w:noProof/>
              <w:sz w:val="24"/>
              <w:szCs w:val="24"/>
              <w:lang w:eastAsia="ja-JP"/>
            </w:rPr>
          </w:pPr>
          <w:ins w:id="136" w:author="Bahit Hamid" w:date="2014-02-05T04:59:00Z">
            <w:del w:id="137" w:author="Sarah Thomas" w:date="2014-03-03T14:17:00Z">
              <w:r w:rsidDel="00246E0B">
                <w:rPr>
                  <w:noProof/>
                </w:rPr>
                <w:delText>2.3.1</w:delText>
              </w:r>
              <w:r w:rsidDel="00246E0B">
                <w:rPr>
                  <w:noProof/>
                  <w:sz w:val="24"/>
                  <w:szCs w:val="24"/>
                  <w:lang w:eastAsia="ja-JP"/>
                </w:rPr>
                <w:tab/>
              </w:r>
              <w:r w:rsidDel="00246E0B">
                <w:rPr>
                  <w:noProof/>
                </w:rPr>
                <w:delText>Actor Definitions:</w:delText>
              </w:r>
              <w:r w:rsidDel="00246E0B">
                <w:rPr>
                  <w:noProof/>
                </w:rPr>
                <w:tab/>
              </w:r>
            </w:del>
            <w:del w:id="138" w:author="Sarah Thomas" w:date="2014-03-03T14:14:00Z">
              <w:r w:rsidDel="00F15707">
                <w:rPr>
                  <w:noProof/>
                </w:rPr>
                <w:delText>2</w:delText>
              </w:r>
            </w:del>
          </w:ins>
        </w:p>
        <w:p w14:paraId="50D158D7" w14:textId="77777777" w:rsidR="00920396" w:rsidDel="00246E0B" w:rsidRDefault="00920396">
          <w:pPr>
            <w:pStyle w:val="TOC3"/>
            <w:tabs>
              <w:tab w:val="left" w:pos="1176"/>
              <w:tab w:val="right" w:leader="dot" w:pos="8290"/>
            </w:tabs>
            <w:rPr>
              <w:ins w:id="139" w:author="Bahit Hamid" w:date="2014-02-05T04:59:00Z"/>
              <w:del w:id="140" w:author="Sarah Thomas" w:date="2014-03-03T14:17:00Z"/>
              <w:noProof/>
              <w:sz w:val="24"/>
              <w:szCs w:val="24"/>
              <w:lang w:eastAsia="ja-JP"/>
            </w:rPr>
          </w:pPr>
          <w:ins w:id="141" w:author="Bahit Hamid" w:date="2014-02-05T04:59:00Z">
            <w:del w:id="142" w:author="Sarah Thomas" w:date="2014-03-03T14:17:00Z">
              <w:r w:rsidDel="00246E0B">
                <w:rPr>
                  <w:noProof/>
                </w:rPr>
                <w:delText>2.3.2</w:delText>
              </w:r>
              <w:r w:rsidDel="00246E0B">
                <w:rPr>
                  <w:noProof/>
                  <w:sz w:val="24"/>
                  <w:szCs w:val="24"/>
                  <w:lang w:eastAsia="ja-JP"/>
                </w:rPr>
                <w:tab/>
              </w:r>
              <w:r w:rsidDel="00246E0B">
                <w:rPr>
                  <w:noProof/>
                </w:rPr>
                <w:delText>Use Case Diagram</w:delText>
              </w:r>
              <w:r w:rsidDel="00246E0B">
                <w:rPr>
                  <w:noProof/>
                </w:rPr>
                <w:tab/>
              </w:r>
            </w:del>
            <w:del w:id="143" w:author="Sarah Thomas" w:date="2014-03-03T14:14:00Z">
              <w:r w:rsidDel="00F15707">
                <w:rPr>
                  <w:noProof/>
                </w:rPr>
                <w:delText>3</w:delText>
              </w:r>
            </w:del>
          </w:ins>
        </w:p>
        <w:p w14:paraId="0A4A05C1" w14:textId="77777777" w:rsidR="00920396" w:rsidDel="00246E0B" w:rsidRDefault="00920396">
          <w:pPr>
            <w:pStyle w:val="TOC3"/>
            <w:tabs>
              <w:tab w:val="left" w:pos="1176"/>
              <w:tab w:val="right" w:leader="dot" w:pos="8290"/>
            </w:tabs>
            <w:rPr>
              <w:ins w:id="144" w:author="Bahit Hamid" w:date="2014-02-05T04:59:00Z"/>
              <w:del w:id="145" w:author="Sarah Thomas" w:date="2014-03-03T14:17:00Z"/>
              <w:noProof/>
              <w:sz w:val="24"/>
              <w:szCs w:val="24"/>
              <w:lang w:eastAsia="ja-JP"/>
            </w:rPr>
          </w:pPr>
          <w:ins w:id="146" w:author="Bahit Hamid" w:date="2014-02-05T04:59:00Z">
            <w:del w:id="147" w:author="Sarah Thomas" w:date="2014-03-03T14:17:00Z">
              <w:r w:rsidDel="00246E0B">
                <w:rPr>
                  <w:noProof/>
                </w:rPr>
                <w:delText>2.3.3</w:delText>
              </w:r>
              <w:r w:rsidDel="00246E0B">
                <w:rPr>
                  <w:noProof/>
                  <w:sz w:val="24"/>
                  <w:szCs w:val="24"/>
                  <w:lang w:eastAsia="ja-JP"/>
                </w:rPr>
                <w:tab/>
              </w:r>
              <w:r w:rsidDel="00246E0B">
                <w:rPr>
                  <w:noProof/>
                </w:rPr>
                <w:delText>Use Case Descriptions</w:delText>
              </w:r>
              <w:r w:rsidDel="00246E0B">
                <w:rPr>
                  <w:noProof/>
                </w:rPr>
                <w:tab/>
              </w:r>
            </w:del>
          </w:ins>
        </w:p>
        <w:p w14:paraId="54CB61D4" w14:textId="77777777" w:rsidR="00920396" w:rsidDel="00246E0B" w:rsidRDefault="00920396">
          <w:pPr>
            <w:pStyle w:val="TOC2"/>
            <w:tabs>
              <w:tab w:val="left" w:pos="792"/>
              <w:tab w:val="right" w:leader="dot" w:pos="8290"/>
            </w:tabs>
            <w:rPr>
              <w:ins w:id="148" w:author="Bahit Hamid" w:date="2014-02-05T04:59:00Z"/>
              <w:del w:id="149" w:author="Sarah Thomas" w:date="2014-03-03T14:17:00Z"/>
              <w:b w:val="0"/>
              <w:noProof/>
              <w:sz w:val="24"/>
              <w:szCs w:val="24"/>
              <w:lang w:eastAsia="ja-JP"/>
            </w:rPr>
          </w:pPr>
          <w:ins w:id="150" w:author="Bahit Hamid" w:date="2014-02-05T04:59:00Z">
            <w:del w:id="151" w:author="Sarah Thomas" w:date="2014-03-03T14:17:00Z">
              <w:r w:rsidDel="00246E0B">
                <w:rPr>
                  <w:noProof/>
                </w:rPr>
                <w:delText>2.4</w:delText>
              </w:r>
              <w:r w:rsidDel="00246E0B">
                <w:rPr>
                  <w:b w:val="0"/>
                  <w:noProof/>
                  <w:sz w:val="24"/>
                  <w:szCs w:val="24"/>
                  <w:lang w:eastAsia="ja-JP"/>
                </w:rPr>
                <w:tab/>
              </w:r>
              <w:r w:rsidDel="00246E0B">
                <w:rPr>
                  <w:noProof/>
                </w:rPr>
                <w:delText>Functional Requirements</w:delText>
              </w:r>
              <w:r w:rsidDel="00246E0B">
                <w:rPr>
                  <w:noProof/>
                </w:rPr>
                <w:tab/>
              </w:r>
            </w:del>
            <w:del w:id="152" w:author="Sarah Thomas" w:date="2014-03-03T14:14:00Z">
              <w:r w:rsidDel="00F15707">
                <w:rPr>
                  <w:noProof/>
                </w:rPr>
                <w:delText>9</w:delText>
              </w:r>
            </w:del>
          </w:ins>
        </w:p>
        <w:p w14:paraId="1974DC02" w14:textId="77777777" w:rsidR="00920396" w:rsidDel="00246E0B" w:rsidRDefault="00920396">
          <w:pPr>
            <w:pStyle w:val="TOC3"/>
            <w:tabs>
              <w:tab w:val="left" w:pos="1176"/>
              <w:tab w:val="right" w:leader="dot" w:pos="8290"/>
            </w:tabs>
            <w:rPr>
              <w:ins w:id="153" w:author="Bahit Hamid" w:date="2014-02-05T04:59:00Z"/>
              <w:del w:id="154" w:author="Sarah Thomas" w:date="2014-03-03T14:17:00Z"/>
              <w:noProof/>
              <w:sz w:val="24"/>
              <w:szCs w:val="24"/>
              <w:lang w:eastAsia="ja-JP"/>
            </w:rPr>
          </w:pPr>
          <w:ins w:id="155" w:author="Bahit Hamid" w:date="2014-02-05T04:59:00Z">
            <w:del w:id="156" w:author="Sarah Thomas" w:date="2014-03-03T14:17:00Z">
              <w:r w:rsidDel="00246E0B">
                <w:rPr>
                  <w:noProof/>
                </w:rPr>
                <w:delText>2.4.1</w:delText>
              </w:r>
              <w:r w:rsidDel="00246E0B">
                <w:rPr>
                  <w:noProof/>
                  <w:sz w:val="24"/>
                  <w:szCs w:val="24"/>
                  <w:lang w:eastAsia="ja-JP"/>
                </w:rPr>
                <w:tab/>
              </w:r>
              <w:r w:rsidDel="00246E0B">
                <w:rPr>
                  <w:noProof/>
                </w:rPr>
                <w:delText>New User Registration</w:delText>
              </w:r>
              <w:r w:rsidDel="00246E0B">
                <w:rPr>
                  <w:noProof/>
                </w:rPr>
                <w:tab/>
              </w:r>
            </w:del>
            <w:del w:id="157" w:author="Sarah Thomas" w:date="2014-03-03T14:14:00Z">
              <w:r w:rsidDel="00F15707">
                <w:rPr>
                  <w:noProof/>
                </w:rPr>
                <w:delText>9</w:delText>
              </w:r>
            </w:del>
          </w:ins>
        </w:p>
        <w:p w14:paraId="3328F1F9" w14:textId="77777777" w:rsidR="00920396" w:rsidDel="00246E0B" w:rsidRDefault="00920396">
          <w:pPr>
            <w:pStyle w:val="TOC3"/>
            <w:tabs>
              <w:tab w:val="left" w:pos="1176"/>
              <w:tab w:val="right" w:leader="dot" w:pos="8290"/>
            </w:tabs>
            <w:rPr>
              <w:ins w:id="158" w:author="Bahit Hamid" w:date="2014-02-05T04:59:00Z"/>
              <w:del w:id="159" w:author="Sarah Thomas" w:date="2014-03-03T14:17:00Z"/>
              <w:noProof/>
              <w:sz w:val="24"/>
              <w:szCs w:val="24"/>
              <w:lang w:eastAsia="ja-JP"/>
            </w:rPr>
          </w:pPr>
          <w:ins w:id="160" w:author="Bahit Hamid" w:date="2014-02-05T04:59:00Z">
            <w:del w:id="161" w:author="Sarah Thomas" w:date="2014-03-03T14:17:00Z">
              <w:r w:rsidDel="00246E0B">
                <w:rPr>
                  <w:noProof/>
                </w:rPr>
                <w:delText>2.4.2</w:delText>
              </w:r>
              <w:r w:rsidDel="00246E0B">
                <w:rPr>
                  <w:noProof/>
                  <w:sz w:val="24"/>
                  <w:szCs w:val="24"/>
                  <w:lang w:eastAsia="ja-JP"/>
                </w:rPr>
                <w:tab/>
              </w:r>
              <w:r w:rsidDel="00246E0B">
                <w:rPr>
                  <w:noProof/>
                </w:rPr>
                <w:delText>User Login</w:delText>
              </w:r>
              <w:r w:rsidDel="00246E0B">
                <w:rPr>
                  <w:noProof/>
                </w:rPr>
                <w:tab/>
              </w:r>
            </w:del>
            <w:del w:id="162" w:author="Sarah Thomas" w:date="2014-03-03T14:14:00Z">
              <w:r w:rsidDel="00F15707">
                <w:rPr>
                  <w:noProof/>
                </w:rPr>
                <w:delText>10</w:delText>
              </w:r>
            </w:del>
          </w:ins>
        </w:p>
        <w:p w14:paraId="44D7AE9B" w14:textId="77777777" w:rsidR="00920396" w:rsidDel="00246E0B" w:rsidRDefault="00920396">
          <w:pPr>
            <w:pStyle w:val="TOC3"/>
            <w:tabs>
              <w:tab w:val="left" w:pos="1176"/>
              <w:tab w:val="right" w:leader="dot" w:pos="8290"/>
            </w:tabs>
            <w:rPr>
              <w:ins w:id="163" w:author="Bahit Hamid" w:date="2014-02-05T04:59:00Z"/>
              <w:del w:id="164" w:author="Sarah Thomas" w:date="2014-03-03T14:17:00Z"/>
              <w:noProof/>
              <w:sz w:val="24"/>
              <w:szCs w:val="24"/>
              <w:lang w:eastAsia="ja-JP"/>
            </w:rPr>
          </w:pPr>
          <w:ins w:id="165" w:author="Bahit Hamid" w:date="2014-02-05T04:59:00Z">
            <w:del w:id="166" w:author="Sarah Thomas" w:date="2014-03-03T14:17:00Z">
              <w:r w:rsidDel="00246E0B">
                <w:rPr>
                  <w:noProof/>
                </w:rPr>
                <w:delText>2.4.3</w:delText>
              </w:r>
              <w:r w:rsidDel="00246E0B">
                <w:rPr>
                  <w:noProof/>
                  <w:sz w:val="24"/>
                  <w:szCs w:val="24"/>
                  <w:lang w:eastAsia="ja-JP"/>
                </w:rPr>
                <w:tab/>
              </w:r>
              <w:r w:rsidDel="00246E0B">
                <w:rPr>
                  <w:noProof/>
                </w:rPr>
                <w:delText>Search Public Profiles</w:delText>
              </w:r>
              <w:r w:rsidDel="00246E0B">
                <w:rPr>
                  <w:noProof/>
                </w:rPr>
                <w:tab/>
              </w:r>
            </w:del>
            <w:del w:id="167" w:author="Sarah Thomas" w:date="2014-03-03T14:14:00Z">
              <w:r w:rsidDel="00F15707">
                <w:rPr>
                  <w:noProof/>
                </w:rPr>
                <w:delText>10</w:delText>
              </w:r>
            </w:del>
          </w:ins>
        </w:p>
        <w:p w14:paraId="21523F49" w14:textId="77777777" w:rsidR="00920396" w:rsidDel="00246E0B" w:rsidRDefault="00920396">
          <w:pPr>
            <w:pStyle w:val="TOC3"/>
            <w:tabs>
              <w:tab w:val="left" w:pos="1176"/>
              <w:tab w:val="right" w:leader="dot" w:pos="8290"/>
            </w:tabs>
            <w:rPr>
              <w:ins w:id="168" w:author="Bahit Hamid" w:date="2014-02-05T04:59:00Z"/>
              <w:del w:id="169" w:author="Sarah Thomas" w:date="2014-03-03T14:17:00Z"/>
              <w:noProof/>
              <w:sz w:val="24"/>
              <w:szCs w:val="24"/>
              <w:lang w:eastAsia="ja-JP"/>
            </w:rPr>
          </w:pPr>
          <w:ins w:id="170" w:author="Bahit Hamid" w:date="2014-02-05T04:59:00Z">
            <w:del w:id="171" w:author="Sarah Thomas" w:date="2014-03-03T14:17:00Z">
              <w:r w:rsidDel="00246E0B">
                <w:rPr>
                  <w:noProof/>
                </w:rPr>
                <w:delText>2.4.4</w:delText>
              </w:r>
              <w:r w:rsidDel="00246E0B">
                <w:rPr>
                  <w:noProof/>
                  <w:sz w:val="24"/>
                  <w:szCs w:val="24"/>
                  <w:lang w:eastAsia="ja-JP"/>
                </w:rPr>
                <w:tab/>
              </w:r>
              <w:r w:rsidDel="00246E0B">
                <w:rPr>
                  <w:noProof/>
                </w:rPr>
                <w:delText>View Public Profiles</w:delText>
              </w:r>
              <w:r w:rsidDel="00246E0B">
                <w:rPr>
                  <w:noProof/>
                </w:rPr>
                <w:tab/>
              </w:r>
            </w:del>
            <w:del w:id="172" w:author="Sarah Thomas" w:date="2014-03-03T14:14:00Z">
              <w:r w:rsidDel="00F15707">
                <w:rPr>
                  <w:noProof/>
                </w:rPr>
                <w:delText>10</w:delText>
              </w:r>
            </w:del>
          </w:ins>
        </w:p>
        <w:p w14:paraId="6B52983A" w14:textId="77777777" w:rsidR="00920396" w:rsidDel="00246E0B" w:rsidRDefault="00920396">
          <w:pPr>
            <w:pStyle w:val="TOC3"/>
            <w:tabs>
              <w:tab w:val="left" w:pos="1176"/>
              <w:tab w:val="right" w:leader="dot" w:pos="8290"/>
            </w:tabs>
            <w:rPr>
              <w:ins w:id="173" w:author="Bahit Hamid" w:date="2014-02-05T04:59:00Z"/>
              <w:del w:id="174" w:author="Sarah Thomas" w:date="2014-03-03T14:17:00Z"/>
              <w:noProof/>
              <w:sz w:val="24"/>
              <w:szCs w:val="24"/>
              <w:lang w:eastAsia="ja-JP"/>
            </w:rPr>
          </w:pPr>
          <w:ins w:id="175" w:author="Bahit Hamid" w:date="2014-02-05T04:59:00Z">
            <w:del w:id="176" w:author="Sarah Thomas" w:date="2014-03-03T14:17:00Z">
              <w:r w:rsidDel="00246E0B">
                <w:rPr>
                  <w:noProof/>
                </w:rPr>
                <w:delText>2.4.5</w:delText>
              </w:r>
              <w:r w:rsidDel="00246E0B">
                <w:rPr>
                  <w:noProof/>
                  <w:sz w:val="24"/>
                  <w:szCs w:val="24"/>
                  <w:lang w:eastAsia="ja-JP"/>
                </w:rPr>
                <w:tab/>
              </w:r>
              <w:r w:rsidDel="00246E0B">
                <w:rPr>
                  <w:noProof/>
                </w:rPr>
                <w:delText>Edit Public Profile</w:delText>
              </w:r>
              <w:r w:rsidDel="00246E0B">
                <w:rPr>
                  <w:noProof/>
                </w:rPr>
                <w:tab/>
              </w:r>
            </w:del>
            <w:del w:id="177" w:author="Sarah Thomas" w:date="2014-03-03T14:14:00Z">
              <w:r w:rsidDel="00F15707">
                <w:rPr>
                  <w:noProof/>
                </w:rPr>
                <w:delText>10</w:delText>
              </w:r>
            </w:del>
          </w:ins>
        </w:p>
        <w:p w14:paraId="5AA6D890" w14:textId="77777777" w:rsidR="00920396" w:rsidDel="00246E0B" w:rsidRDefault="00920396">
          <w:pPr>
            <w:pStyle w:val="TOC3"/>
            <w:tabs>
              <w:tab w:val="left" w:pos="1176"/>
              <w:tab w:val="right" w:leader="dot" w:pos="8290"/>
            </w:tabs>
            <w:rPr>
              <w:ins w:id="178" w:author="Bahit Hamid" w:date="2014-02-05T04:59:00Z"/>
              <w:del w:id="179" w:author="Sarah Thomas" w:date="2014-03-03T14:17:00Z"/>
              <w:noProof/>
              <w:sz w:val="24"/>
              <w:szCs w:val="24"/>
              <w:lang w:eastAsia="ja-JP"/>
            </w:rPr>
          </w:pPr>
          <w:ins w:id="180" w:author="Bahit Hamid" w:date="2014-02-05T04:59:00Z">
            <w:del w:id="181" w:author="Sarah Thomas" w:date="2014-03-03T14:17:00Z">
              <w:r w:rsidDel="00246E0B">
                <w:rPr>
                  <w:noProof/>
                </w:rPr>
                <w:delText>2.4.6</w:delText>
              </w:r>
              <w:r w:rsidDel="00246E0B">
                <w:rPr>
                  <w:noProof/>
                  <w:sz w:val="24"/>
                  <w:szCs w:val="24"/>
                  <w:lang w:eastAsia="ja-JP"/>
                </w:rPr>
                <w:tab/>
              </w:r>
              <w:r w:rsidDel="00246E0B">
                <w:rPr>
                  <w:noProof/>
                </w:rPr>
                <w:delText>Edit Private Profile</w:delText>
              </w:r>
              <w:r w:rsidDel="00246E0B">
                <w:rPr>
                  <w:noProof/>
                </w:rPr>
                <w:tab/>
              </w:r>
            </w:del>
            <w:del w:id="182" w:author="Sarah Thomas" w:date="2014-03-03T14:14:00Z">
              <w:r w:rsidDel="00F15707">
                <w:rPr>
                  <w:noProof/>
                </w:rPr>
                <w:delText>11</w:delText>
              </w:r>
            </w:del>
          </w:ins>
        </w:p>
        <w:p w14:paraId="4DCEF0F1" w14:textId="77777777" w:rsidR="00920396" w:rsidDel="00246E0B" w:rsidRDefault="00920396">
          <w:pPr>
            <w:pStyle w:val="TOC3"/>
            <w:tabs>
              <w:tab w:val="left" w:pos="1176"/>
              <w:tab w:val="right" w:leader="dot" w:pos="8290"/>
            </w:tabs>
            <w:rPr>
              <w:ins w:id="183" w:author="Bahit Hamid" w:date="2014-02-05T04:59:00Z"/>
              <w:del w:id="184" w:author="Sarah Thomas" w:date="2014-03-03T14:17:00Z"/>
              <w:noProof/>
              <w:sz w:val="24"/>
              <w:szCs w:val="24"/>
              <w:lang w:eastAsia="ja-JP"/>
            </w:rPr>
          </w:pPr>
          <w:ins w:id="185" w:author="Bahit Hamid" w:date="2014-02-05T04:59:00Z">
            <w:del w:id="186" w:author="Sarah Thomas" w:date="2014-03-03T14:17:00Z">
              <w:r w:rsidDel="00246E0B">
                <w:rPr>
                  <w:noProof/>
                </w:rPr>
                <w:delText>2.4.7</w:delText>
              </w:r>
              <w:r w:rsidDel="00246E0B">
                <w:rPr>
                  <w:noProof/>
                  <w:sz w:val="24"/>
                  <w:szCs w:val="24"/>
                  <w:lang w:eastAsia="ja-JP"/>
                </w:rPr>
                <w:tab/>
              </w:r>
              <w:r w:rsidDel="00246E0B">
                <w:rPr>
                  <w:noProof/>
                </w:rPr>
                <w:delText>Contact Another User</w:delText>
              </w:r>
              <w:r w:rsidDel="00246E0B">
                <w:rPr>
                  <w:noProof/>
                </w:rPr>
                <w:tab/>
              </w:r>
            </w:del>
            <w:del w:id="187" w:author="Sarah Thomas" w:date="2014-03-03T14:14:00Z">
              <w:r w:rsidDel="00F15707">
                <w:rPr>
                  <w:noProof/>
                </w:rPr>
                <w:delText>11</w:delText>
              </w:r>
            </w:del>
          </w:ins>
        </w:p>
        <w:p w14:paraId="16FE2538" w14:textId="77777777" w:rsidR="00920396" w:rsidDel="00246E0B" w:rsidRDefault="00920396">
          <w:pPr>
            <w:pStyle w:val="TOC3"/>
            <w:tabs>
              <w:tab w:val="left" w:pos="1176"/>
              <w:tab w:val="right" w:leader="dot" w:pos="8290"/>
            </w:tabs>
            <w:rPr>
              <w:ins w:id="188" w:author="Bahit Hamid" w:date="2014-02-05T04:59:00Z"/>
              <w:del w:id="189" w:author="Sarah Thomas" w:date="2014-03-03T14:17:00Z"/>
              <w:noProof/>
              <w:sz w:val="24"/>
              <w:szCs w:val="24"/>
              <w:lang w:eastAsia="ja-JP"/>
            </w:rPr>
          </w:pPr>
          <w:ins w:id="190" w:author="Bahit Hamid" w:date="2014-02-05T04:59:00Z">
            <w:del w:id="191" w:author="Sarah Thomas" w:date="2014-03-03T14:17:00Z">
              <w:r w:rsidDel="00246E0B">
                <w:rPr>
                  <w:noProof/>
                </w:rPr>
                <w:delText>2.4.8</w:delText>
              </w:r>
              <w:r w:rsidDel="00246E0B">
                <w:rPr>
                  <w:noProof/>
                  <w:sz w:val="24"/>
                  <w:szCs w:val="24"/>
                  <w:lang w:eastAsia="ja-JP"/>
                </w:rPr>
                <w:tab/>
              </w:r>
              <w:r w:rsidDel="00246E0B">
                <w:rPr>
                  <w:noProof/>
                </w:rPr>
                <w:delText>Create New Venture</w:delText>
              </w:r>
              <w:r w:rsidDel="00246E0B">
                <w:rPr>
                  <w:noProof/>
                </w:rPr>
                <w:tab/>
              </w:r>
            </w:del>
            <w:del w:id="192" w:author="Sarah Thomas" w:date="2014-03-03T14:14:00Z">
              <w:r w:rsidDel="00F15707">
                <w:rPr>
                  <w:noProof/>
                </w:rPr>
                <w:delText>11</w:delText>
              </w:r>
            </w:del>
          </w:ins>
        </w:p>
        <w:p w14:paraId="2EE69CC0" w14:textId="77777777" w:rsidR="00920396" w:rsidDel="00246E0B" w:rsidRDefault="00920396">
          <w:pPr>
            <w:pStyle w:val="TOC3"/>
            <w:tabs>
              <w:tab w:val="left" w:pos="1176"/>
              <w:tab w:val="right" w:leader="dot" w:pos="8290"/>
            </w:tabs>
            <w:rPr>
              <w:ins w:id="193" w:author="Bahit Hamid" w:date="2014-02-05T04:59:00Z"/>
              <w:del w:id="194" w:author="Sarah Thomas" w:date="2014-03-03T14:17:00Z"/>
              <w:noProof/>
              <w:sz w:val="24"/>
              <w:szCs w:val="24"/>
              <w:lang w:eastAsia="ja-JP"/>
            </w:rPr>
          </w:pPr>
          <w:ins w:id="195" w:author="Bahit Hamid" w:date="2014-02-05T04:59:00Z">
            <w:del w:id="196" w:author="Sarah Thomas" w:date="2014-03-03T14:17:00Z">
              <w:r w:rsidDel="00246E0B">
                <w:rPr>
                  <w:noProof/>
                </w:rPr>
                <w:delText>2.4.9</w:delText>
              </w:r>
              <w:r w:rsidDel="00246E0B">
                <w:rPr>
                  <w:noProof/>
                  <w:sz w:val="24"/>
                  <w:szCs w:val="24"/>
                  <w:lang w:eastAsia="ja-JP"/>
                </w:rPr>
                <w:tab/>
              </w:r>
              <w:r w:rsidDel="00246E0B">
                <w:rPr>
                  <w:noProof/>
                </w:rPr>
                <w:delText>Edit Venture Details</w:delText>
              </w:r>
              <w:r w:rsidDel="00246E0B">
                <w:rPr>
                  <w:noProof/>
                </w:rPr>
                <w:tab/>
              </w:r>
            </w:del>
            <w:del w:id="197" w:author="Sarah Thomas" w:date="2014-03-03T14:14:00Z">
              <w:r w:rsidDel="00F15707">
                <w:rPr>
                  <w:noProof/>
                </w:rPr>
                <w:delText>11</w:delText>
              </w:r>
            </w:del>
          </w:ins>
        </w:p>
        <w:p w14:paraId="60184F8F" w14:textId="77777777" w:rsidR="00920396" w:rsidDel="00246E0B" w:rsidRDefault="00920396">
          <w:pPr>
            <w:pStyle w:val="TOC3"/>
            <w:tabs>
              <w:tab w:val="left" w:pos="1298"/>
              <w:tab w:val="right" w:leader="dot" w:pos="8290"/>
            </w:tabs>
            <w:rPr>
              <w:ins w:id="198" w:author="Bahit Hamid" w:date="2014-02-05T04:59:00Z"/>
              <w:del w:id="199" w:author="Sarah Thomas" w:date="2014-03-03T14:17:00Z"/>
              <w:noProof/>
              <w:sz w:val="24"/>
              <w:szCs w:val="24"/>
              <w:lang w:eastAsia="ja-JP"/>
            </w:rPr>
          </w:pPr>
          <w:ins w:id="200" w:author="Bahit Hamid" w:date="2014-02-05T04:59:00Z">
            <w:del w:id="201" w:author="Sarah Thomas" w:date="2014-03-03T14:17:00Z">
              <w:r w:rsidDel="00246E0B">
                <w:rPr>
                  <w:noProof/>
                </w:rPr>
                <w:delText>2.4.10</w:delText>
              </w:r>
              <w:r w:rsidDel="00246E0B">
                <w:rPr>
                  <w:noProof/>
                  <w:sz w:val="24"/>
                  <w:szCs w:val="24"/>
                  <w:lang w:eastAsia="ja-JP"/>
                </w:rPr>
                <w:tab/>
              </w:r>
              <w:r w:rsidDel="00246E0B">
                <w:rPr>
                  <w:noProof/>
                </w:rPr>
                <w:delText>Build Team</w:delText>
              </w:r>
              <w:r w:rsidDel="00246E0B">
                <w:rPr>
                  <w:noProof/>
                </w:rPr>
                <w:tab/>
              </w:r>
            </w:del>
            <w:del w:id="202" w:author="Sarah Thomas" w:date="2014-03-03T14:14:00Z">
              <w:r w:rsidDel="00F15707">
                <w:rPr>
                  <w:noProof/>
                </w:rPr>
                <w:delText>12</w:delText>
              </w:r>
            </w:del>
          </w:ins>
        </w:p>
        <w:p w14:paraId="1FB10AAD" w14:textId="77777777" w:rsidR="00920396" w:rsidDel="00246E0B" w:rsidRDefault="00920396">
          <w:pPr>
            <w:pStyle w:val="TOC3"/>
            <w:tabs>
              <w:tab w:val="left" w:pos="1298"/>
              <w:tab w:val="right" w:leader="dot" w:pos="8290"/>
            </w:tabs>
            <w:rPr>
              <w:ins w:id="203" w:author="Bahit Hamid" w:date="2014-02-05T04:59:00Z"/>
              <w:del w:id="204" w:author="Sarah Thomas" w:date="2014-03-03T14:17:00Z"/>
              <w:noProof/>
              <w:sz w:val="24"/>
              <w:szCs w:val="24"/>
              <w:lang w:eastAsia="ja-JP"/>
            </w:rPr>
          </w:pPr>
          <w:ins w:id="205" w:author="Bahit Hamid" w:date="2014-02-05T04:59:00Z">
            <w:del w:id="206" w:author="Sarah Thomas" w:date="2014-03-03T14:17:00Z">
              <w:r w:rsidDel="00246E0B">
                <w:rPr>
                  <w:noProof/>
                </w:rPr>
                <w:delText>2.4.11</w:delText>
              </w:r>
              <w:r w:rsidDel="00246E0B">
                <w:rPr>
                  <w:noProof/>
                  <w:sz w:val="24"/>
                  <w:szCs w:val="24"/>
                  <w:lang w:eastAsia="ja-JP"/>
                </w:rPr>
                <w:tab/>
              </w:r>
              <w:r w:rsidDel="00246E0B">
                <w:rPr>
                  <w:noProof/>
                </w:rPr>
                <w:delText>Enter Private Team Area</w:delText>
              </w:r>
              <w:r w:rsidDel="00246E0B">
                <w:rPr>
                  <w:noProof/>
                </w:rPr>
                <w:tab/>
              </w:r>
            </w:del>
            <w:del w:id="207" w:author="Sarah Thomas" w:date="2014-03-03T14:14:00Z">
              <w:r w:rsidDel="00F15707">
                <w:rPr>
                  <w:noProof/>
                </w:rPr>
                <w:delText>12</w:delText>
              </w:r>
            </w:del>
          </w:ins>
        </w:p>
        <w:p w14:paraId="65F34DA3" w14:textId="77777777" w:rsidR="00920396" w:rsidDel="00246E0B" w:rsidRDefault="00920396">
          <w:pPr>
            <w:pStyle w:val="TOC3"/>
            <w:tabs>
              <w:tab w:val="left" w:pos="1298"/>
              <w:tab w:val="right" w:leader="dot" w:pos="8290"/>
            </w:tabs>
            <w:rPr>
              <w:ins w:id="208" w:author="Bahit Hamid" w:date="2014-02-05T04:59:00Z"/>
              <w:del w:id="209" w:author="Sarah Thomas" w:date="2014-03-03T14:17:00Z"/>
              <w:noProof/>
              <w:sz w:val="24"/>
              <w:szCs w:val="24"/>
              <w:lang w:eastAsia="ja-JP"/>
            </w:rPr>
          </w:pPr>
          <w:ins w:id="210" w:author="Bahit Hamid" w:date="2014-02-05T04:59:00Z">
            <w:del w:id="211" w:author="Sarah Thomas" w:date="2014-03-03T14:17:00Z">
              <w:r w:rsidDel="00246E0B">
                <w:rPr>
                  <w:noProof/>
                </w:rPr>
                <w:delText>2.4.12</w:delText>
              </w:r>
              <w:r w:rsidDel="00246E0B">
                <w:rPr>
                  <w:noProof/>
                  <w:sz w:val="24"/>
                  <w:szCs w:val="24"/>
                  <w:lang w:eastAsia="ja-JP"/>
                </w:rPr>
                <w:tab/>
              </w:r>
              <w:r w:rsidDel="00246E0B">
                <w:rPr>
                  <w:noProof/>
                </w:rPr>
                <w:delText>Site Administration</w:delText>
              </w:r>
              <w:r w:rsidDel="00246E0B">
                <w:rPr>
                  <w:noProof/>
                </w:rPr>
                <w:tab/>
              </w:r>
            </w:del>
            <w:del w:id="212" w:author="Sarah Thomas" w:date="2014-03-03T14:14:00Z">
              <w:r w:rsidDel="00F15707">
                <w:rPr>
                  <w:noProof/>
                </w:rPr>
                <w:delText>12</w:delText>
              </w:r>
            </w:del>
          </w:ins>
        </w:p>
        <w:p w14:paraId="41F6484C" w14:textId="77777777" w:rsidR="00920396" w:rsidDel="00246E0B" w:rsidRDefault="00920396">
          <w:pPr>
            <w:pStyle w:val="TOC2"/>
            <w:tabs>
              <w:tab w:val="left" w:pos="792"/>
              <w:tab w:val="right" w:leader="dot" w:pos="8290"/>
            </w:tabs>
            <w:rPr>
              <w:ins w:id="213" w:author="Bahit Hamid" w:date="2014-02-05T04:59:00Z"/>
              <w:del w:id="214" w:author="Sarah Thomas" w:date="2014-03-03T14:17:00Z"/>
              <w:b w:val="0"/>
              <w:noProof/>
              <w:sz w:val="24"/>
              <w:szCs w:val="24"/>
              <w:lang w:eastAsia="ja-JP"/>
            </w:rPr>
          </w:pPr>
          <w:ins w:id="215" w:author="Bahit Hamid" w:date="2014-02-05T04:59:00Z">
            <w:del w:id="216" w:author="Sarah Thomas" w:date="2014-03-03T14:17:00Z">
              <w:r w:rsidDel="00246E0B">
                <w:rPr>
                  <w:noProof/>
                </w:rPr>
                <w:delText>2.5</w:delText>
              </w:r>
              <w:r w:rsidDel="00246E0B">
                <w:rPr>
                  <w:b w:val="0"/>
                  <w:noProof/>
                  <w:sz w:val="24"/>
                  <w:szCs w:val="24"/>
                  <w:lang w:eastAsia="ja-JP"/>
                </w:rPr>
                <w:tab/>
              </w:r>
              <w:r w:rsidDel="00246E0B">
                <w:rPr>
                  <w:noProof/>
                </w:rPr>
                <w:delText>Non-Functional Requirements</w:delText>
              </w:r>
              <w:r w:rsidDel="00246E0B">
                <w:rPr>
                  <w:noProof/>
                </w:rPr>
                <w:tab/>
              </w:r>
            </w:del>
            <w:del w:id="217" w:author="Sarah Thomas" w:date="2014-03-03T14:14:00Z">
              <w:r w:rsidDel="00F15707">
                <w:rPr>
                  <w:noProof/>
                </w:rPr>
                <w:delText>12</w:delText>
              </w:r>
            </w:del>
          </w:ins>
        </w:p>
        <w:p w14:paraId="20405C89" w14:textId="77777777" w:rsidR="00920396" w:rsidDel="00246E0B" w:rsidRDefault="00920396">
          <w:pPr>
            <w:pStyle w:val="TOC3"/>
            <w:tabs>
              <w:tab w:val="left" w:pos="1176"/>
              <w:tab w:val="right" w:leader="dot" w:pos="8290"/>
            </w:tabs>
            <w:rPr>
              <w:ins w:id="218" w:author="Bahit Hamid" w:date="2014-02-05T04:59:00Z"/>
              <w:del w:id="219" w:author="Sarah Thomas" w:date="2014-03-03T14:17:00Z"/>
              <w:noProof/>
              <w:sz w:val="24"/>
              <w:szCs w:val="24"/>
              <w:lang w:eastAsia="ja-JP"/>
            </w:rPr>
          </w:pPr>
          <w:ins w:id="220" w:author="Bahit Hamid" w:date="2014-02-05T04:59:00Z">
            <w:del w:id="221" w:author="Sarah Thomas" w:date="2014-03-03T14:17:00Z">
              <w:r w:rsidDel="00246E0B">
                <w:rPr>
                  <w:noProof/>
                </w:rPr>
                <w:delText>2.5.1</w:delText>
              </w:r>
              <w:r w:rsidDel="00246E0B">
                <w:rPr>
                  <w:noProof/>
                  <w:sz w:val="24"/>
                  <w:szCs w:val="24"/>
                  <w:lang w:eastAsia="ja-JP"/>
                </w:rPr>
                <w:tab/>
              </w:r>
              <w:r w:rsidDel="00246E0B">
                <w:rPr>
                  <w:noProof/>
                </w:rPr>
                <w:delText>Performance</w:delText>
              </w:r>
              <w:r w:rsidDel="00246E0B">
                <w:rPr>
                  <w:noProof/>
                </w:rPr>
                <w:tab/>
              </w:r>
            </w:del>
            <w:del w:id="222" w:author="Sarah Thomas" w:date="2014-03-03T14:14:00Z">
              <w:r w:rsidDel="00F15707">
                <w:rPr>
                  <w:noProof/>
                </w:rPr>
                <w:delText>12</w:delText>
              </w:r>
            </w:del>
          </w:ins>
        </w:p>
        <w:p w14:paraId="602AADD6" w14:textId="77777777" w:rsidR="00920396" w:rsidDel="00246E0B" w:rsidRDefault="00920396">
          <w:pPr>
            <w:pStyle w:val="TOC3"/>
            <w:tabs>
              <w:tab w:val="left" w:pos="1176"/>
              <w:tab w:val="right" w:leader="dot" w:pos="8290"/>
            </w:tabs>
            <w:rPr>
              <w:ins w:id="223" w:author="Bahit Hamid" w:date="2014-02-05T04:59:00Z"/>
              <w:del w:id="224" w:author="Sarah Thomas" w:date="2014-03-03T14:17:00Z"/>
              <w:noProof/>
              <w:sz w:val="24"/>
              <w:szCs w:val="24"/>
              <w:lang w:eastAsia="ja-JP"/>
            </w:rPr>
          </w:pPr>
          <w:ins w:id="225" w:author="Bahit Hamid" w:date="2014-02-05T04:59:00Z">
            <w:del w:id="226" w:author="Sarah Thomas" w:date="2014-03-03T14:17:00Z">
              <w:r w:rsidDel="00246E0B">
                <w:rPr>
                  <w:noProof/>
                </w:rPr>
                <w:delText>2.5.2</w:delText>
              </w:r>
              <w:r w:rsidDel="00246E0B">
                <w:rPr>
                  <w:noProof/>
                  <w:sz w:val="24"/>
                  <w:szCs w:val="24"/>
                  <w:lang w:eastAsia="ja-JP"/>
                </w:rPr>
                <w:tab/>
              </w:r>
              <w:r w:rsidDel="00246E0B">
                <w:rPr>
                  <w:noProof/>
                </w:rPr>
                <w:delText>Manageability / Maintainability</w:delText>
              </w:r>
              <w:r w:rsidDel="00246E0B">
                <w:rPr>
                  <w:noProof/>
                </w:rPr>
                <w:tab/>
              </w:r>
            </w:del>
            <w:del w:id="227" w:author="Sarah Thomas" w:date="2014-03-03T14:14:00Z">
              <w:r w:rsidDel="00F15707">
                <w:rPr>
                  <w:noProof/>
                </w:rPr>
                <w:delText>13</w:delText>
              </w:r>
            </w:del>
          </w:ins>
        </w:p>
        <w:p w14:paraId="605BE22D" w14:textId="77777777" w:rsidR="00920396" w:rsidDel="00246E0B" w:rsidRDefault="00920396">
          <w:pPr>
            <w:pStyle w:val="TOC3"/>
            <w:tabs>
              <w:tab w:val="left" w:pos="1176"/>
              <w:tab w:val="right" w:leader="dot" w:pos="8290"/>
            </w:tabs>
            <w:rPr>
              <w:ins w:id="228" w:author="Bahit Hamid" w:date="2014-02-05T04:59:00Z"/>
              <w:del w:id="229" w:author="Sarah Thomas" w:date="2014-03-03T14:17:00Z"/>
              <w:noProof/>
              <w:sz w:val="24"/>
              <w:szCs w:val="24"/>
              <w:lang w:eastAsia="ja-JP"/>
            </w:rPr>
          </w:pPr>
          <w:ins w:id="230" w:author="Bahit Hamid" w:date="2014-02-05T04:59:00Z">
            <w:del w:id="231" w:author="Sarah Thomas" w:date="2014-03-03T14:17:00Z">
              <w:r w:rsidDel="00246E0B">
                <w:rPr>
                  <w:noProof/>
                </w:rPr>
                <w:delText>2.5.3</w:delText>
              </w:r>
              <w:r w:rsidDel="00246E0B">
                <w:rPr>
                  <w:noProof/>
                  <w:sz w:val="24"/>
                  <w:szCs w:val="24"/>
                  <w:lang w:eastAsia="ja-JP"/>
                </w:rPr>
                <w:tab/>
              </w:r>
              <w:r w:rsidDel="00246E0B">
                <w:rPr>
                  <w:noProof/>
                </w:rPr>
                <w:delText>System Interface</w:delText>
              </w:r>
              <w:r w:rsidDel="00246E0B">
                <w:rPr>
                  <w:noProof/>
                </w:rPr>
                <w:tab/>
              </w:r>
            </w:del>
            <w:del w:id="232" w:author="Sarah Thomas" w:date="2014-03-03T14:14:00Z">
              <w:r w:rsidDel="00F15707">
                <w:rPr>
                  <w:noProof/>
                </w:rPr>
                <w:delText>13</w:delText>
              </w:r>
            </w:del>
          </w:ins>
        </w:p>
        <w:p w14:paraId="4000C6B8" w14:textId="77777777" w:rsidR="00920396" w:rsidDel="00246E0B" w:rsidRDefault="00920396">
          <w:pPr>
            <w:pStyle w:val="TOC3"/>
            <w:tabs>
              <w:tab w:val="left" w:pos="1176"/>
              <w:tab w:val="right" w:leader="dot" w:pos="8290"/>
            </w:tabs>
            <w:rPr>
              <w:ins w:id="233" w:author="Bahit Hamid" w:date="2014-02-05T04:59:00Z"/>
              <w:del w:id="234" w:author="Sarah Thomas" w:date="2014-03-03T14:17:00Z"/>
              <w:noProof/>
              <w:sz w:val="24"/>
              <w:szCs w:val="24"/>
              <w:lang w:eastAsia="ja-JP"/>
            </w:rPr>
          </w:pPr>
          <w:ins w:id="235" w:author="Bahit Hamid" w:date="2014-02-05T04:59:00Z">
            <w:del w:id="236" w:author="Sarah Thomas" w:date="2014-03-03T14:17:00Z">
              <w:r w:rsidDel="00246E0B">
                <w:rPr>
                  <w:noProof/>
                </w:rPr>
                <w:delText>2.5.4</w:delText>
              </w:r>
              <w:r w:rsidDel="00246E0B">
                <w:rPr>
                  <w:noProof/>
                  <w:sz w:val="24"/>
                  <w:szCs w:val="24"/>
                  <w:lang w:eastAsia="ja-JP"/>
                </w:rPr>
                <w:tab/>
              </w:r>
              <w:r w:rsidDel="00246E0B">
                <w:rPr>
                  <w:noProof/>
                </w:rPr>
                <w:delText>Security</w:delText>
              </w:r>
              <w:r w:rsidDel="00246E0B">
                <w:rPr>
                  <w:noProof/>
                </w:rPr>
                <w:tab/>
              </w:r>
            </w:del>
            <w:del w:id="237" w:author="Sarah Thomas" w:date="2014-03-03T14:14:00Z">
              <w:r w:rsidDel="00F15707">
                <w:rPr>
                  <w:noProof/>
                </w:rPr>
                <w:delText>14</w:delText>
              </w:r>
            </w:del>
          </w:ins>
        </w:p>
        <w:p w14:paraId="78D449AC" w14:textId="77777777" w:rsidR="00920396" w:rsidDel="00246E0B" w:rsidRDefault="00920396">
          <w:pPr>
            <w:pStyle w:val="TOC3"/>
            <w:tabs>
              <w:tab w:val="left" w:pos="1176"/>
              <w:tab w:val="right" w:leader="dot" w:pos="8290"/>
            </w:tabs>
            <w:rPr>
              <w:ins w:id="238" w:author="Bahit Hamid" w:date="2014-02-05T04:59:00Z"/>
              <w:del w:id="239" w:author="Sarah Thomas" w:date="2014-03-03T14:17:00Z"/>
              <w:noProof/>
              <w:sz w:val="24"/>
              <w:szCs w:val="24"/>
              <w:lang w:eastAsia="ja-JP"/>
            </w:rPr>
          </w:pPr>
          <w:ins w:id="240" w:author="Bahit Hamid" w:date="2014-02-05T04:59:00Z">
            <w:del w:id="241" w:author="Sarah Thomas" w:date="2014-03-03T14:17:00Z">
              <w:r w:rsidDel="00246E0B">
                <w:rPr>
                  <w:noProof/>
                </w:rPr>
                <w:delText>2.5.5</w:delText>
              </w:r>
              <w:r w:rsidDel="00246E0B">
                <w:rPr>
                  <w:noProof/>
                  <w:sz w:val="24"/>
                  <w:szCs w:val="24"/>
                  <w:lang w:eastAsia="ja-JP"/>
                </w:rPr>
                <w:tab/>
              </w:r>
              <w:r w:rsidDel="00246E0B">
                <w:rPr>
                  <w:noProof/>
                </w:rPr>
                <w:delText>Data Management</w:delText>
              </w:r>
              <w:r w:rsidDel="00246E0B">
                <w:rPr>
                  <w:noProof/>
                </w:rPr>
                <w:tab/>
              </w:r>
            </w:del>
            <w:del w:id="242" w:author="Sarah Thomas" w:date="2014-03-03T14:14:00Z">
              <w:r w:rsidDel="00F15707">
                <w:rPr>
                  <w:noProof/>
                </w:rPr>
                <w:delText>14</w:delText>
              </w:r>
            </w:del>
          </w:ins>
        </w:p>
        <w:p w14:paraId="031B3A9B" w14:textId="77777777" w:rsidR="00920396" w:rsidDel="00246E0B" w:rsidRDefault="00920396">
          <w:pPr>
            <w:pStyle w:val="TOC2"/>
            <w:tabs>
              <w:tab w:val="left" w:pos="792"/>
              <w:tab w:val="right" w:leader="dot" w:pos="8290"/>
            </w:tabs>
            <w:rPr>
              <w:ins w:id="243" w:author="Bahit Hamid" w:date="2014-02-05T04:59:00Z"/>
              <w:del w:id="244" w:author="Sarah Thomas" w:date="2014-03-03T14:17:00Z"/>
              <w:b w:val="0"/>
              <w:noProof/>
              <w:sz w:val="24"/>
              <w:szCs w:val="24"/>
              <w:lang w:eastAsia="ja-JP"/>
            </w:rPr>
          </w:pPr>
          <w:ins w:id="245" w:author="Bahit Hamid" w:date="2014-02-05T04:59:00Z">
            <w:del w:id="246" w:author="Sarah Thomas" w:date="2014-03-03T14:17:00Z">
              <w:r w:rsidDel="00246E0B">
                <w:rPr>
                  <w:noProof/>
                </w:rPr>
                <w:delText>2.6</w:delText>
              </w:r>
              <w:r w:rsidDel="00246E0B">
                <w:rPr>
                  <w:b w:val="0"/>
                  <w:noProof/>
                  <w:sz w:val="24"/>
                  <w:szCs w:val="24"/>
                  <w:lang w:eastAsia="ja-JP"/>
                </w:rPr>
                <w:tab/>
              </w:r>
              <w:r w:rsidDel="00246E0B">
                <w:rPr>
                  <w:noProof/>
                </w:rPr>
                <w:delText>Class Diagram</w:delText>
              </w:r>
              <w:r w:rsidDel="00246E0B">
                <w:rPr>
                  <w:noProof/>
                </w:rPr>
                <w:tab/>
              </w:r>
            </w:del>
            <w:del w:id="247" w:author="Sarah Thomas" w:date="2014-03-03T14:14:00Z">
              <w:r w:rsidDel="00F15707">
                <w:rPr>
                  <w:noProof/>
                </w:rPr>
                <w:delText>15</w:delText>
              </w:r>
            </w:del>
          </w:ins>
        </w:p>
        <w:p w14:paraId="46A40E2C" w14:textId="77777777" w:rsidR="00920396" w:rsidDel="00246E0B" w:rsidRDefault="00920396">
          <w:pPr>
            <w:pStyle w:val="TOC1"/>
            <w:tabs>
              <w:tab w:val="left" w:pos="382"/>
              <w:tab w:val="right" w:leader="dot" w:pos="8290"/>
            </w:tabs>
            <w:rPr>
              <w:ins w:id="248" w:author="Bahit Hamid" w:date="2014-02-05T04:59:00Z"/>
              <w:del w:id="249" w:author="Sarah Thomas" w:date="2014-03-03T14:17:00Z"/>
              <w:b w:val="0"/>
              <w:noProof/>
              <w:lang w:eastAsia="ja-JP"/>
            </w:rPr>
          </w:pPr>
          <w:ins w:id="250" w:author="Bahit Hamid" w:date="2014-02-05T04:59:00Z">
            <w:del w:id="251" w:author="Sarah Thomas" w:date="2014-03-03T14:17:00Z">
              <w:r w:rsidRPr="00090072" w:rsidDel="00246E0B">
                <w:rPr>
                  <w:rFonts w:cs="Times New Roman"/>
                  <w:noProof/>
                  <w:highlight w:val="lightGray"/>
                </w:rPr>
                <w:delText>3</w:delText>
              </w:r>
              <w:r w:rsidDel="00246E0B">
                <w:rPr>
                  <w:b w:val="0"/>
                  <w:noProof/>
                  <w:lang w:eastAsia="ja-JP"/>
                </w:rPr>
                <w:tab/>
              </w:r>
              <w:r w:rsidDel="00246E0B">
                <w:rPr>
                  <w:noProof/>
                </w:rPr>
                <w:delText>Testing Schedule</w:delText>
              </w:r>
              <w:r w:rsidDel="00246E0B">
                <w:rPr>
                  <w:noProof/>
                </w:rPr>
                <w:tab/>
              </w:r>
            </w:del>
            <w:del w:id="252" w:author="Sarah Thomas" w:date="2014-03-03T14:14:00Z">
              <w:r w:rsidDel="00F15707">
                <w:rPr>
                  <w:noProof/>
                </w:rPr>
                <w:delText>15</w:delText>
              </w:r>
            </w:del>
          </w:ins>
        </w:p>
        <w:p w14:paraId="1EC07ADE" w14:textId="77777777" w:rsidR="00920396" w:rsidDel="00246E0B" w:rsidRDefault="00920396">
          <w:pPr>
            <w:pStyle w:val="TOC2"/>
            <w:tabs>
              <w:tab w:val="left" w:pos="792"/>
              <w:tab w:val="right" w:leader="dot" w:pos="8290"/>
            </w:tabs>
            <w:rPr>
              <w:ins w:id="253" w:author="Bahit Hamid" w:date="2014-02-05T04:59:00Z"/>
              <w:del w:id="254" w:author="Sarah Thomas" w:date="2014-03-03T14:17:00Z"/>
              <w:b w:val="0"/>
              <w:noProof/>
              <w:sz w:val="24"/>
              <w:szCs w:val="24"/>
              <w:lang w:eastAsia="ja-JP"/>
            </w:rPr>
          </w:pPr>
          <w:ins w:id="255" w:author="Bahit Hamid" w:date="2014-02-05T04:59:00Z">
            <w:del w:id="256" w:author="Sarah Thomas" w:date="2014-03-03T14:17:00Z">
              <w:r w:rsidDel="00246E0B">
                <w:rPr>
                  <w:noProof/>
                </w:rPr>
                <w:delText>3.1</w:delText>
              </w:r>
              <w:r w:rsidDel="00246E0B">
                <w:rPr>
                  <w:b w:val="0"/>
                  <w:noProof/>
                  <w:sz w:val="24"/>
                  <w:szCs w:val="24"/>
                  <w:lang w:eastAsia="ja-JP"/>
                </w:rPr>
                <w:tab/>
              </w:r>
              <w:r w:rsidDel="00246E0B">
                <w:rPr>
                  <w:noProof/>
                </w:rPr>
                <w:delText>Methods</w:delText>
              </w:r>
              <w:r w:rsidDel="00246E0B">
                <w:rPr>
                  <w:noProof/>
                </w:rPr>
                <w:tab/>
              </w:r>
            </w:del>
            <w:del w:id="257" w:author="Sarah Thomas" w:date="2014-03-03T14:14:00Z">
              <w:r w:rsidDel="00F15707">
                <w:rPr>
                  <w:noProof/>
                </w:rPr>
                <w:delText>15</w:delText>
              </w:r>
            </w:del>
          </w:ins>
        </w:p>
        <w:p w14:paraId="593648B3" w14:textId="77777777" w:rsidR="00920396" w:rsidDel="00246E0B" w:rsidRDefault="00920396">
          <w:pPr>
            <w:pStyle w:val="TOC2"/>
            <w:tabs>
              <w:tab w:val="left" w:pos="792"/>
              <w:tab w:val="right" w:leader="dot" w:pos="8290"/>
            </w:tabs>
            <w:rPr>
              <w:ins w:id="258" w:author="Bahit Hamid" w:date="2014-02-05T04:59:00Z"/>
              <w:del w:id="259" w:author="Sarah Thomas" w:date="2014-03-03T14:17:00Z"/>
              <w:b w:val="0"/>
              <w:noProof/>
              <w:sz w:val="24"/>
              <w:szCs w:val="24"/>
              <w:lang w:eastAsia="ja-JP"/>
            </w:rPr>
          </w:pPr>
          <w:ins w:id="260" w:author="Bahit Hamid" w:date="2014-02-05T04:59:00Z">
            <w:del w:id="261" w:author="Sarah Thomas" w:date="2014-03-03T14:17:00Z">
              <w:r w:rsidDel="00246E0B">
                <w:rPr>
                  <w:noProof/>
                </w:rPr>
                <w:delText>3.2</w:delText>
              </w:r>
              <w:r w:rsidDel="00246E0B">
                <w:rPr>
                  <w:b w:val="0"/>
                  <w:noProof/>
                  <w:sz w:val="24"/>
                  <w:szCs w:val="24"/>
                  <w:lang w:eastAsia="ja-JP"/>
                </w:rPr>
                <w:tab/>
              </w:r>
              <w:r w:rsidDel="00246E0B">
                <w:rPr>
                  <w:noProof/>
                </w:rPr>
                <w:delText>Test case</w:delText>
              </w:r>
              <w:r w:rsidDel="00246E0B">
                <w:rPr>
                  <w:noProof/>
                </w:rPr>
                <w:tab/>
              </w:r>
            </w:del>
            <w:del w:id="262" w:author="Sarah Thomas" w:date="2014-03-03T14:14:00Z">
              <w:r w:rsidDel="00F15707">
                <w:rPr>
                  <w:noProof/>
                </w:rPr>
                <w:delText>16</w:delText>
              </w:r>
            </w:del>
          </w:ins>
        </w:p>
        <w:p w14:paraId="128FE1C2" w14:textId="77777777" w:rsidR="00920396" w:rsidDel="00246E0B" w:rsidRDefault="00920396">
          <w:pPr>
            <w:pStyle w:val="TOC2"/>
            <w:tabs>
              <w:tab w:val="left" w:pos="792"/>
              <w:tab w:val="right" w:leader="dot" w:pos="8290"/>
            </w:tabs>
            <w:rPr>
              <w:ins w:id="263" w:author="Bahit Hamid" w:date="2014-02-05T04:59:00Z"/>
              <w:del w:id="264" w:author="Sarah Thomas" w:date="2014-03-03T14:17:00Z"/>
              <w:b w:val="0"/>
              <w:noProof/>
              <w:sz w:val="24"/>
              <w:szCs w:val="24"/>
              <w:lang w:eastAsia="ja-JP"/>
            </w:rPr>
          </w:pPr>
          <w:ins w:id="265" w:author="Bahit Hamid" w:date="2014-02-05T04:59:00Z">
            <w:del w:id="266" w:author="Sarah Thomas" w:date="2014-03-03T14:17:00Z">
              <w:r w:rsidDel="00246E0B">
                <w:rPr>
                  <w:noProof/>
                </w:rPr>
                <w:delText>3.3</w:delText>
              </w:r>
              <w:r w:rsidDel="00246E0B">
                <w:rPr>
                  <w:b w:val="0"/>
                  <w:noProof/>
                  <w:sz w:val="24"/>
                  <w:szCs w:val="24"/>
                  <w:lang w:eastAsia="ja-JP"/>
                </w:rPr>
                <w:tab/>
              </w:r>
              <w:r w:rsidDel="00246E0B">
                <w:rPr>
                  <w:noProof/>
                </w:rPr>
                <w:delText>Schedule</w:delText>
              </w:r>
              <w:r w:rsidDel="00246E0B">
                <w:rPr>
                  <w:noProof/>
                </w:rPr>
                <w:tab/>
              </w:r>
            </w:del>
            <w:del w:id="267" w:author="Sarah Thomas" w:date="2014-03-03T14:14:00Z">
              <w:r w:rsidDel="00F15707">
                <w:rPr>
                  <w:noProof/>
                </w:rPr>
                <w:delText>17</w:delText>
              </w:r>
            </w:del>
          </w:ins>
        </w:p>
        <w:p w14:paraId="34D48414" w14:textId="77777777" w:rsidR="00920396" w:rsidDel="00246E0B" w:rsidRDefault="00920396">
          <w:pPr>
            <w:pStyle w:val="TOC2"/>
            <w:tabs>
              <w:tab w:val="left" w:pos="792"/>
              <w:tab w:val="right" w:leader="dot" w:pos="8290"/>
            </w:tabs>
            <w:rPr>
              <w:ins w:id="268" w:author="Bahit Hamid" w:date="2014-02-05T04:59:00Z"/>
              <w:del w:id="269" w:author="Sarah Thomas" w:date="2014-03-03T14:17:00Z"/>
              <w:b w:val="0"/>
              <w:noProof/>
              <w:sz w:val="24"/>
              <w:szCs w:val="24"/>
              <w:lang w:eastAsia="ja-JP"/>
            </w:rPr>
          </w:pPr>
          <w:ins w:id="270" w:author="Bahit Hamid" w:date="2014-02-05T04:59:00Z">
            <w:del w:id="271" w:author="Sarah Thomas" w:date="2014-03-03T14:17:00Z">
              <w:r w:rsidDel="00246E0B">
                <w:rPr>
                  <w:noProof/>
                </w:rPr>
                <w:delText>3.4</w:delText>
              </w:r>
              <w:r w:rsidDel="00246E0B">
                <w:rPr>
                  <w:b w:val="0"/>
                  <w:noProof/>
                  <w:sz w:val="24"/>
                  <w:szCs w:val="24"/>
                  <w:lang w:eastAsia="ja-JP"/>
                </w:rPr>
                <w:tab/>
              </w:r>
              <w:r w:rsidDel="00246E0B">
                <w:rPr>
                  <w:noProof/>
                </w:rPr>
                <w:delText>Summary</w:delText>
              </w:r>
              <w:r w:rsidDel="00246E0B">
                <w:rPr>
                  <w:noProof/>
                </w:rPr>
                <w:tab/>
              </w:r>
            </w:del>
            <w:del w:id="272" w:author="Sarah Thomas" w:date="2014-03-03T14:14:00Z">
              <w:r w:rsidDel="00F15707">
                <w:rPr>
                  <w:noProof/>
                </w:rPr>
                <w:delText>17</w:delText>
              </w:r>
            </w:del>
          </w:ins>
        </w:p>
        <w:p w14:paraId="57DBBA5F" w14:textId="77777777" w:rsidR="00920396" w:rsidDel="00246E0B" w:rsidRDefault="00920396">
          <w:pPr>
            <w:pStyle w:val="TOC1"/>
            <w:tabs>
              <w:tab w:val="left" w:pos="382"/>
              <w:tab w:val="right" w:leader="dot" w:pos="8290"/>
            </w:tabs>
            <w:rPr>
              <w:ins w:id="273" w:author="Bahit Hamid" w:date="2014-02-05T04:59:00Z"/>
              <w:del w:id="274" w:author="Sarah Thomas" w:date="2014-03-03T14:17:00Z"/>
              <w:b w:val="0"/>
              <w:noProof/>
              <w:lang w:eastAsia="ja-JP"/>
            </w:rPr>
          </w:pPr>
          <w:ins w:id="275" w:author="Bahit Hamid" w:date="2014-02-05T04:59:00Z">
            <w:del w:id="276" w:author="Sarah Thomas" w:date="2014-03-03T14:17:00Z">
              <w:r w:rsidDel="00246E0B">
                <w:rPr>
                  <w:noProof/>
                </w:rPr>
                <w:delText>4</w:delText>
              </w:r>
              <w:r w:rsidDel="00246E0B">
                <w:rPr>
                  <w:b w:val="0"/>
                  <w:noProof/>
                  <w:lang w:eastAsia="ja-JP"/>
                </w:rPr>
                <w:tab/>
              </w:r>
              <w:r w:rsidDel="00246E0B">
                <w:rPr>
                  <w:noProof/>
                </w:rPr>
                <w:delText>Appendices</w:delText>
              </w:r>
              <w:r w:rsidDel="00246E0B">
                <w:rPr>
                  <w:noProof/>
                </w:rPr>
                <w:tab/>
              </w:r>
            </w:del>
            <w:del w:id="277" w:author="Sarah Thomas" w:date="2014-03-03T14:14:00Z">
              <w:r w:rsidDel="00F15707">
                <w:rPr>
                  <w:noProof/>
                </w:rPr>
                <w:delText>19</w:delText>
              </w:r>
            </w:del>
          </w:ins>
        </w:p>
        <w:p w14:paraId="2389B6D0" w14:textId="77777777" w:rsidR="00920396" w:rsidDel="00246E0B" w:rsidRDefault="00920396">
          <w:pPr>
            <w:pStyle w:val="TOC2"/>
            <w:tabs>
              <w:tab w:val="left" w:pos="792"/>
              <w:tab w:val="right" w:leader="dot" w:pos="8290"/>
            </w:tabs>
            <w:rPr>
              <w:ins w:id="278" w:author="Bahit Hamid" w:date="2014-02-05T04:59:00Z"/>
              <w:del w:id="279" w:author="Sarah Thomas" w:date="2014-03-03T14:17:00Z"/>
              <w:b w:val="0"/>
              <w:noProof/>
              <w:sz w:val="24"/>
              <w:szCs w:val="24"/>
              <w:lang w:eastAsia="ja-JP"/>
            </w:rPr>
          </w:pPr>
          <w:ins w:id="280" w:author="Bahit Hamid" w:date="2014-02-05T04:59:00Z">
            <w:del w:id="281" w:author="Sarah Thomas" w:date="2014-03-03T14:17:00Z">
              <w:r w:rsidDel="00246E0B">
                <w:rPr>
                  <w:noProof/>
                </w:rPr>
                <w:delText>4.1</w:delText>
              </w:r>
              <w:r w:rsidDel="00246E0B">
                <w:rPr>
                  <w:b w:val="0"/>
                  <w:noProof/>
                  <w:sz w:val="24"/>
                  <w:szCs w:val="24"/>
                  <w:lang w:eastAsia="ja-JP"/>
                </w:rPr>
                <w:tab/>
              </w:r>
              <w:r w:rsidDel="00246E0B">
                <w:rPr>
                  <w:noProof/>
                </w:rPr>
                <w:delText>Look and Feel</w:delText>
              </w:r>
              <w:r w:rsidDel="00246E0B">
                <w:rPr>
                  <w:noProof/>
                </w:rPr>
                <w:tab/>
              </w:r>
            </w:del>
            <w:del w:id="282" w:author="Sarah Thomas" w:date="2014-03-03T14:14:00Z">
              <w:r w:rsidDel="00F15707">
                <w:rPr>
                  <w:noProof/>
                </w:rPr>
                <w:delText>19</w:delText>
              </w:r>
            </w:del>
          </w:ins>
        </w:p>
        <w:p w14:paraId="75371D68" w14:textId="77777777" w:rsidR="00920396" w:rsidDel="00246E0B" w:rsidRDefault="00920396">
          <w:pPr>
            <w:pStyle w:val="TOC2"/>
            <w:tabs>
              <w:tab w:val="left" w:pos="792"/>
              <w:tab w:val="right" w:leader="dot" w:pos="8290"/>
            </w:tabs>
            <w:rPr>
              <w:ins w:id="283" w:author="Bahit Hamid" w:date="2014-02-05T04:59:00Z"/>
              <w:del w:id="284" w:author="Sarah Thomas" w:date="2014-03-03T14:17:00Z"/>
              <w:b w:val="0"/>
              <w:noProof/>
              <w:sz w:val="24"/>
              <w:szCs w:val="24"/>
              <w:lang w:eastAsia="ja-JP"/>
            </w:rPr>
          </w:pPr>
          <w:ins w:id="285" w:author="Bahit Hamid" w:date="2014-02-05T04:59:00Z">
            <w:del w:id="286" w:author="Sarah Thomas" w:date="2014-03-03T14:17:00Z">
              <w:r w:rsidDel="00246E0B">
                <w:rPr>
                  <w:noProof/>
                </w:rPr>
                <w:delText>4.2</w:delText>
              </w:r>
              <w:r w:rsidDel="00246E0B">
                <w:rPr>
                  <w:b w:val="0"/>
                  <w:noProof/>
                  <w:sz w:val="24"/>
                  <w:szCs w:val="24"/>
                  <w:lang w:eastAsia="ja-JP"/>
                </w:rPr>
                <w:tab/>
              </w:r>
              <w:r w:rsidDel="00246E0B">
                <w:rPr>
                  <w:noProof/>
                </w:rPr>
                <w:delText>Skill keyword ontology/hierarchy</w:delText>
              </w:r>
              <w:r w:rsidDel="00246E0B">
                <w:rPr>
                  <w:noProof/>
                </w:rPr>
                <w:tab/>
              </w:r>
            </w:del>
            <w:del w:id="287" w:author="Sarah Thomas" w:date="2014-03-03T14:14:00Z">
              <w:r w:rsidDel="00F15707">
                <w:rPr>
                  <w:noProof/>
                </w:rPr>
                <w:delText>19</w:delText>
              </w:r>
            </w:del>
          </w:ins>
        </w:p>
        <w:p w14:paraId="5E70026F" w14:textId="77777777" w:rsidR="00920396" w:rsidDel="00246E0B" w:rsidRDefault="00920396">
          <w:pPr>
            <w:pStyle w:val="TOC2"/>
            <w:tabs>
              <w:tab w:val="left" w:pos="792"/>
              <w:tab w:val="right" w:leader="dot" w:pos="8290"/>
            </w:tabs>
            <w:rPr>
              <w:ins w:id="288" w:author="Bahit Hamid" w:date="2014-02-05T04:59:00Z"/>
              <w:del w:id="289" w:author="Sarah Thomas" w:date="2014-03-03T14:17:00Z"/>
              <w:b w:val="0"/>
              <w:noProof/>
              <w:sz w:val="24"/>
              <w:szCs w:val="24"/>
              <w:lang w:eastAsia="ja-JP"/>
            </w:rPr>
          </w:pPr>
          <w:ins w:id="290" w:author="Bahit Hamid" w:date="2014-02-05T04:59:00Z">
            <w:del w:id="291" w:author="Sarah Thomas" w:date="2014-03-03T14:17:00Z">
              <w:r w:rsidDel="00246E0B">
                <w:rPr>
                  <w:noProof/>
                </w:rPr>
                <w:delText>4.3</w:delText>
              </w:r>
              <w:r w:rsidDel="00246E0B">
                <w:rPr>
                  <w:b w:val="0"/>
                  <w:noProof/>
                  <w:sz w:val="24"/>
                  <w:szCs w:val="24"/>
                  <w:lang w:eastAsia="ja-JP"/>
                </w:rPr>
                <w:tab/>
              </w:r>
              <w:r w:rsidDel="00246E0B">
                <w:rPr>
                  <w:noProof/>
                </w:rPr>
                <w:delText>Gantt chart</w:delText>
              </w:r>
              <w:r w:rsidDel="00246E0B">
                <w:rPr>
                  <w:noProof/>
                </w:rPr>
                <w:tab/>
              </w:r>
            </w:del>
            <w:del w:id="292" w:author="Sarah Thomas" w:date="2014-03-03T14:14:00Z">
              <w:r w:rsidDel="00F15707">
                <w:rPr>
                  <w:noProof/>
                </w:rPr>
                <w:delText>21</w:delText>
              </w:r>
            </w:del>
          </w:ins>
        </w:p>
        <w:p w14:paraId="0A1A4CA5" w14:textId="77777777" w:rsidR="00920396" w:rsidDel="00246E0B" w:rsidRDefault="00920396">
          <w:pPr>
            <w:pStyle w:val="TOC2"/>
            <w:tabs>
              <w:tab w:val="left" w:pos="792"/>
              <w:tab w:val="right" w:leader="dot" w:pos="8290"/>
            </w:tabs>
            <w:rPr>
              <w:ins w:id="293" w:author="Bahit Hamid" w:date="2014-02-05T04:59:00Z"/>
              <w:del w:id="294" w:author="Sarah Thomas" w:date="2014-03-03T14:17:00Z"/>
              <w:b w:val="0"/>
              <w:noProof/>
              <w:sz w:val="24"/>
              <w:szCs w:val="24"/>
              <w:lang w:eastAsia="ja-JP"/>
            </w:rPr>
          </w:pPr>
          <w:ins w:id="295" w:author="Bahit Hamid" w:date="2014-02-05T04:59:00Z">
            <w:del w:id="296" w:author="Sarah Thomas" w:date="2014-03-03T14:17:00Z">
              <w:r w:rsidDel="00246E0B">
                <w:rPr>
                  <w:noProof/>
                </w:rPr>
                <w:delText>4.4</w:delText>
              </w:r>
              <w:r w:rsidDel="00246E0B">
                <w:rPr>
                  <w:b w:val="0"/>
                  <w:noProof/>
                  <w:sz w:val="24"/>
                  <w:szCs w:val="24"/>
                  <w:lang w:eastAsia="ja-JP"/>
                </w:rPr>
                <w:tab/>
              </w:r>
              <w:r w:rsidDel="00246E0B">
                <w:rPr>
                  <w:noProof/>
                </w:rPr>
                <w:delText>Mind Map</w:delText>
              </w:r>
              <w:r w:rsidDel="00246E0B">
                <w:rPr>
                  <w:noProof/>
                </w:rPr>
                <w:tab/>
              </w:r>
            </w:del>
            <w:del w:id="297" w:author="Sarah Thomas" w:date="2014-03-03T14:14:00Z">
              <w:r w:rsidDel="00F15707">
                <w:rPr>
                  <w:noProof/>
                </w:rPr>
                <w:delText>22</w:delText>
              </w:r>
            </w:del>
          </w:ins>
        </w:p>
        <w:p w14:paraId="2DFB1422" w14:textId="77777777" w:rsidR="00920396" w:rsidDel="00246E0B" w:rsidRDefault="00920396">
          <w:pPr>
            <w:pStyle w:val="TOC1"/>
            <w:tabs>
              <w:tab w:val="left" w:pos="382"/>
              <w:tab w:val="right" w:leader="dot" w:pos="8290"/>
            </w:tabs>
            <w:rPr>
              <w:ins w:id="298" w:author="Bahit Hamid" w:date="2014-02-05T04:59:00Z"/>
              <w:del w:id="299" w:author="Sarah Thomas" w:date="2014-03-03T14:17:00Z"/>
              <w:b w:val="0"/>
              <w:noProof/>
              <w:lang w:eastAsia="ja-JP"/>
            </w:rPr>
          </w:pPr>
          <w:ins w:id="300" w:author="Bahit Hamid" w:date="2014-02-05T04:59:00Z">
            <w:del w:id="301" w:author="Sarah Thomas" w:date="2014-03-03T14:17:00Z">
              <w:r w:rsidDel="00246E0B">
                <w:rPr>
                  <w:noProof/>
                </w:rPr>
                <w:delText>5</w:delText>
              </w:r>
              <w:r w:rsidDel="00246E0B">
                <w:rPr>
                  <w:b w:val="0"/>
                  <w:noProof/>
                  <w:lang w:eastAsia="ja-JP"/>
                </w:rPr>
                <w:tab/>
              </w:r>
              <w:r w:rsidDel="00246E0B">
                <w:rPr>
                  <w:noProof/>
                </w:rPr>
                <w:delText>Glossary</w:delText>
              </w:r>
              <w:r w:rsidDel="00246E0B">
                <w:rPr>
                  <w:noProof/>
                </w:rPr>
                <w:tab/>
              </w:r>
            </w:del>
            <w:del w:id="302" w:author="Sarah Thomas" w:date="2014-03-03T14:14:00Z">
              <w:r w:rsidDel="00F15707">
                <w:rPr>
                  <w:noProof/>
                </w:rPr>
                <w:delText>22</w:delText>
              </w:r>
            </w:del>
          </w:ins>
        </w:p>
        <w:p w14:paraId="14402D0D" w14:textId="77777777" w:rsidR="00920396" w:rsidDel="00246E0B" w:rsidRDefault="00920396">
          <w:pPr>
            <w:pStyle w:val="TOC1"/>
            <w:tabs>
              <w:tab w:val="left" w:pos="382"/>
              <w:tab w:val="right" w:leader="dot" w:pos="8290"/>
            </w:tabs>
            <w:rPr>
              <w:ins w:id="303" w:author="Bahit Hamid" w:date="2014-02-05T04:59:00Z"/>
              <w:del w:id="304" w:author="Sarah Thomas" w:date="2014-03-03T14:17:00Z"/>
              <w:b w:val="0"/>
              <w:noProof/>
              <w:lang w:eastAsia="ja-JP"/>
            </w:rPr>
          </w:pPr>
          <w:ins w:id="305" w:author="Bahit Hamid" w:date="2014-02-05T04:59:00Z">
            <w:del w:id="306" w:author="Sarah Thomas" w:date="2014-03-03T14:17:00Z">
              <w:r w:rsidDel="00246E0B">
                <w:rPr>
                  <w:noProof/>
                </w:rPr>
                <w:delText>6</w:delText>
              </w:r>
              <w:r w:rsidDel="00246E0B">
                <w:rPr>
                  <w:b w:val="0"/>
                  <w:noProof/>
                  <w:lang w:eastAsia="ja-JP"/>
                </w:rPr>
                <w:tab/>
              </w:r>
              <w:r w:rsidDel="00246E0B">
                <w:rPr>
                  <w:noProof/>
                </w:rPr>
                <w:delText>References</w:delText>
              </w:r>
              <w:r w:rsidDel="00246E0B">
                <w:rPr>
                  <w:noProof/>
                </w:rPr>
                <w:tab/>
              </w:r>
            </w:del>
            <w:del w:id="307" w:author="Sarah Thomas" w:date="2014-03-03T14:14:00Z">
              <w:r w:rsidDel="00F15707">
                <w:rPr>
                  <w:noProof/>
                </w:rPr>
                <w:delText>22</w:delText>
              </w:r>
            </w:del>
          </w:ins>
        </w:p>
        <w:p w14:paraId="1C15AF9D" w14:textId="77777777" w:rsidR="001D3EAC" w:rsidDel="00246E0B" w:rsidRDefault="001D3EAC">
          <w:pPr>
            <w:pStyle w:val="TOC1"/>
            <w:tabs>
              <w:tab w:val="left" w:pos="382"/>
              <w:tab w:val="right" w:leader="dot" w:pos="8290"/>
            </w:tabs>
            <w:rPr>
              <w:del w:id="308" w:author="Sarah Thomas" w:date="2014-03-03T14:17:00Z"/>
              <w:b w:val="0"/>
              <w:noProof/>
              <w:lang w:eastAsia="ja-JP"/>
            </w:rPr>
          </w:pPr>
          <w:del w:id="309" w:author="Sarah Thomas" w:date="2014-03-03T14:17:00Z">
            <w:r w:rsidDel="00246E0B">
              <w:rPr>
                <w:noProof/>
              </w:rPr>
              <w:delText>1</w:delText>
            </w:r>
            <w:r w:rsidDel="00246E0B">
              <w:rPr>
                <w:b w:val="0"/>
                <w:noProof/>
                <w:lang w:eastAsia="ja-JP"/>
              </w:rPr>
              <w:tab/>
            </w:r>
            <w:r w:rsidDel="00246E0B">
              <w:rPr>
                <w:noProof/>
              </w:rPr>
              <w:delText>Introduction</w:delText>
            </w:r>
            <w:r w:rsidDel="00246E0B">
              <w:rPr>
                <w:noProof/>
              </w:rPr>
              <w:tab/>
              <w:delText>1</w:delText>
            </w:r>
          </w:del>
        </w:p>
        <w:p w14:paraId="06FEC9B2" w14:textId="77777777" w:rsidR="001D3EAC" w:rsidDel="00246E0B" w:rsidRDefault="001D3EAC">
          <w:pPr>
            <w:pStyle w:val="TOC2"/>
            <w:tabs>
              <w:tab w:val="left" w:pos="792"/>
              <w:tab w:val="right" w:leader="dot" w:pos="8290"/>
            </w:tabs>
            <w:rPr>
              <w:del w:id="310" w:author="Sarah Thomas" w:date="2014-03-03T14:17:00Z"/>
              <w:b w:val="0"/>
              <w:noProof/>
              <w:sz w:val="24"/>
              <w:szCs w:val="24"/>
              <w:lang w:eastAsia="ja-JP"/>
            </w:rPr>
          </w:pPr>
          <w:del w:id="311" w:author="Sarah Thomas" w:date="2014-03-03T14:17:00Z">
            <w:r w:rsidDel="00246E0B">
              <w:rPr>
                <w:noProof/>
              </w:rPr>
              <w:delText>1.1</w:delText>
            </w:r>
            <w:r w:rsidDel="00246E0B">
              <w:rPr>
                <w:b w:val="0"/>
                <w:noProof/>
                <w:sz w:val="24"/>
                <w:szCs w:val="24"/>
                <w:lang w:eastAsia="ja-JP"/>
              </w:rPr>
              <w:tab/>
            </w:r>
            <w:r w:rsidDel="00246E0B">
              <w:rPr>
                <w:noProof/>
              </w:rPr>
              <w:delText>Background</w:delText>
            </w:r>
            <w:r w:rsidDel="00246E0B">
              <w:rPr>
                <w:noProof/>
              </w:rPr>
              <w:tab/>
              <w:delText>1</w:delText>
            </w:r>
          </w:del>
        </w:p>
        <w:p w14:paraId="778C52DB" w14:textId="77777777" w:rsidR="001D3EAC" w:rsidDel="00246E0B" w:rsidRDefault="001D3EAC">
          <w:pPr>
            <w:pStyle w:val="TOC2"/>
            <w:tabs>
              <w:tab w:val="left" w:pos="792"/>
              <w:tab w:val="right" w:leader="dot" w:pos="8290"/>
            </w:tabs>
            <w:rPr>
              <w:del w:id="312" w:author="Sarah Thomas" w:date="2014-03-03T14:17:00Z"/>
              <w:b w:val="0"/>
              <w:noProof/>
              <w:sz w:val="24"/>
              <w:szCs w:val="24"/>
              <w:lang w:eastAsia="ja-JP"/>
            </w:rPr>
          </w:pPr>
          <w:del w:id="313" w:author="Sarah Thomas" w:date="2014-03-03T14:17:00Z">
            <w:r w:rsidDel="00246E0B">
              <w:rPr>
                <w:noProof/>
              </w:rPr>
              <w:delText>1.2</w:delText>
            </w:r>
            <w:r w:rsidDel="00246E0B">
              <w:rPr>
                <w:b w:val="0"/>
                <w:noProof/>
                <w:sz w:val="24"/>
                <w:szCs w:val="24"/>
                <w:lang w:eastAsia="ja-JP"/>
              </w:rPr>
              <w:tab/>
            </w:r>
            <w:r w:rsidDel="00246E0B">
              <w:rPr>
                <w:noProof/>
              </w:rPr>
              <w:delText xml:space="preserve">A website for the </w:delText>
            </w:r>
            <w:r w:rsidRPr="004B7496" w:rsidDel="00246E0B">
              <w:rPr>
                <w:i/>
                <w:noProof/>
              </w:rPr>
              <w:delText>Faculty Cooperative</w:delText>
            </w:r>
            <w:r w:rsidDel="00246E0B">
              <w:rPr>
                <w:noProof/>
              </w:rPr>
              <w:tab/>
              <w:delText>1</w:delText>
            </w:r>
          </w:del>
        </w:p>
        <w:p w14:paraId="5D53874E" w14:textId="77777777" w:rsidR="001D3EAC" w:rsidDel="00246E0B" w:rsidRDefault="001D3EAC">
          <w:pPr>
            <w:pStyle w:val="TOC3"/>
            <w:tabs>
              <w:tab w:val="left" w:pos="1176"/>
              <w:tab w:val="right" w:leader="dot" w:pos="8290"/>
            </w:tabs>
            <w:rPr>
              <w:del w:id="314" w:author="Sarah Thomas" w:date="2014-03-03T14:17:00Z"/>
              <w:noProof/>
              <w:sz w:val="24"/>
              <w:szCs w:val="24"/>
              <w:lang w:eastAsia="ja-JP"/>
            </w:rPr>
          </w:pPr>
          <w:del w:id="315" w:author="Sarah Thomas" w:date="2014-03-03T14:17:00Z">
            <w:r w:rsidDel="00246E0B">
              <w:rPr>
                <w:noProof/>
              </w:rPr>
              <w:delText>1.2.1</w:delText>
            </w:r>
            <w:r w:rsidDel="00246E0B">
              <w:rPr>
                <w:noProof/>
                <w:sz w:val="24"/>
                <w:szCs w:val="24"/>
                <w:lang w:eastAsia="ja-JP"/>
              </w:rPr>
              <w:tab/>
            </w:r>
            <w:r w:rsidDel="00246E0B">
              <w:rPr>
                <w:noProof/>
              </w:rPr>
              <w:delText>Mission Statement</w:delText>
            </w:r>
            <w:r w:rsidDel="00246E0B">
              <w:rPr>
                <w:noProof/>
              </w:rPr>
              <w:tab/>
              <w:delText>1</w:delText>
            </w:r>
          </w:del>
        </w:p>
        <w:p w14:paraId="687A9CF7" w14:textId="77777777" w:rsidR="001D3EAC" w:rsidDel="00246E0B" w:rsidRDefault="001D3EAC">
          <w:pPr>
            <w:pStyle w:val="TOC1"/>
            <w:tabs>
              <w:tab w:val="left" w:pos="382"/>
              <w:tab w:val="right" w:leader="dot" w:pos="8290"/>
            </w:tabs>
            <w:rPr>
              <w:del w:id="316" w:author="Sarah Thomas" w:date="2014-03-03T14:17:00Z"/>
              <w:b w:val="0"/>
              <w:noProof/>
              <w:lang w:eastAsia="ja-JP"/>
            </w:rPr>
          </w:pPr>
          <w:del w:id="317" w:author="Sarah Thomas" w:date="2014-03-03T14:17:00Z">
            <w:r w:rsidDel="00246E0B">
              <w:rPr>
                <w:noProof/>
              </w:rPr>
              <w:delText>2</w:delText>
            </w:r>
            <w:r w:rsidDel="00246E0B">
              <w:rPr>
                <w:b w:val="0"/>
                <w:noProof/>
                <w:lang w:eastAsia="ja-JP"/>
              </w:rPr>
              <w:tab/>
            </w:r>
            <w:r w:rsidDel="00246E0B">
              <w:rPr>
                <w:noProof/>
              </w:rPr>
              <w:delText>Requirements Specification</w:delText>
            </w:r>
            <w:r w:rsidDel="00246E0B">
              <w:rPr>
                <w:noProof/>
              </w:rPr>
              <w:tab/>
              <w:delText>1</w:delText>
            </w:r>
          </w:del>
        </w:p>
        <w:p w14:paraId="42E4A392" w14:textId="77777777" w:rsidR="001D3EAC" w:rsidDel="00246E0B" w:rsidRDefault="001D3EAC">
          <w:pPr>
            <w:pStyle w:val="TOC2"/>
            <w:tabs>
              <w:tab w:val="left" w:pos="792"/>
              <w:tab w:val="right" w:leader="dot" w:pos="8290"/>
            </w:tabs>
            <w:rPr>
              <w:del w:id="318" w:author="Sarah Thomas" w:date="2014-03-03T14:17:00Z"/>
              <w:b w:val="0"/>
              <w:noProof/>
              <w:sz w:val="24"/>
              <w:szCs w:val="24"/>
              <w:lang w:eastAsia="ja-JP"/>
            </w:rPr>
          </w:pPr>
          <w:del w:id="319" w:author="Sarah Thomas" w:date="2014-03-03T14:17:00Z">
            <w:r w:rsidDel="00246E0B">
              <w:rPr>
                <w:noProof/>
              </w:rPr>
              <w:delText>2.1</w:delText>
            </w:r>
            <w:r w:rsidDel="00246E0B">
              <w:rPr>
                <w:b w:val="0"/>
                <w:noProof/>
                <w:sz w:val="24"/>
                <w:szCs w:val="24"/>
                <w:lang w:eastAsia="ja-JP"/>
              </w:rPr>
              <w:tab/>
            </w:r>
            <w:r w:rsidDel="00246E0B">
              <w:rPr>
                <w:noProof/>
              </w:rPr>
              <w:delText>Requirements Elicitation and Analysis</w:delText>
            </w:r>
            <w:r w:rsidDel="00246E0B">
              <w:rPr>
                <w:noProof/>
              </w:rPr>
              <w:tab/>
              <w:delText>2</w:delText>
            </w:r>
          </w:del>
        </w:p>
        <w:p w14:paraId="5863EAD5" w14:textId="77777777" w:rsidR="001D3EAC" w:rsidDel="00246E0B" w:rsidRDefault="001D3EAC">
          <w:pPr>
            <w:pStyle w:val="TOC2"/>
            <w:tabs>
              <w:tab w:val="left" w:pos="792"/>
              <w:tab w:val="right" w:leader="dot" w:pos="8290"/>
            </w:tabs>
            <w:rPr>
              <w:del w:id="320" w:author="Sarah Thomas" w:date="2014-03-03T14:17:00Z"/>
              <w:b w:val="0"/>
              <w:noProof/>
              <w:sz w:val="24"/>
              <w:szCs w:val="24"/>
              <w:lang w:eastAsia="ja-JP"/>
            </w:rPr>
          </w:pPr>
          <w:del w:id="321" w:author="Sarah Thomas" w:date="2014-03-03T14:17:00Z">
            <w:r w:rsidDel="00246E0B">
              <w:rPr>
                <w:noProof/>
              </w:rPr>
              <w:delText>2.2</w:delText>
            </w:r>
            <w:r w:rsidDel="00246E0B">
              <w:rPr>
                <w:b w:val="0"/>
                <w:noProof/>
                <w:sz w:val="24"/>
                <w:szCs w:val="24"/>
                <w:lang w:eastAsia="ja-JP"/>
              </w:rPr>
              <w:tab/>
            </w:r>
            <w:r w:rsidDel="00246E0B">
              <w:rPr>
                <w:noProof/>
              </w:rPr>
              <w:delText>Development Model</w:delText>
            </w:r>
            <w:r w:rsidDel="00246E0B">
              <w:rPr>
                <w:noProof/>
              </w:rPr>
              <w:tab/>
              <w:delText>2</w:delText>
            </w:r>
          </w:del>
        </w:p>
        <w:p w14:paraId="0C34E292" w14:textId="77777777" w:rsidR="001D3EAC" w:rsidDel="00246E0B" w:rsidRDefault="001D3EAC">
          <w:pPr>
            <w:pStyle w:val="TOC2"/>
            <w:tabs>
              <w:tab w:val="left" w:pos="792"/>
              <w:tab w:val="right" w:leader="dot" w:pos="8290"/>
            </w:tabs>
            <w:rPr>
              <w:del w:id="322" w:author="Sarah Thomas" w:date="2014-03-03T14:17:00Z"/>
              <w:b w:val="0"/>
              <w:noProof/>
              <w:sz w:val="24"/>
              <w:szCs w:val="24"/>
              <w:lang w:eastAsia="ja-JP"/>
            </w:rPr>
          </w:pPr>
          <w:del w:id="323" w:author="Sarah Thomas" w:date="2014-03-03T14:17:00Z">
            <w:r w:rsidDel="00246E0B">
              <w:rPr>
                <w:noProof/>
              </w:rPr>
              <w:delText>2.3</w:delText>
            </w:r>
            <w:r w:rsidDel="00246E0B">
              <w:rPr>
                <w:b w:val="0"/>
                <w:noProof/>
                <w:sz w:val="24"/>
                <w:szCs w:val="24"/>
                <w:lang w:eastAsia="ja-JP"/>
              </w:rPr>
              <w:tab/>
            </w:r>
            <w:r w:rsidDel="00246E0B">
              <w:rPr>
                <w:noProof/>
              </w:rPr>
              <w:delText>Use Cases</w:delText>
            </w:r>
            <w:r w:rsidDel="00246E0B">
              <w:rPr>
                <w:noProof/>
              </w:rPr>
              <w:tab/>
              <w:delText>2</w:delText>
            </w:r>
          </w:del>
        </w:p>
        <w:p w14:paraId="63E4B1CF" w14:textId="77777777" w:rsidR="001D3EAC" w:rsidDel="00246E0B" w:rsidRDefault="001D3EAC">
          <w:pPr>
            <w:pStyle w:val="TOC3"/>
            <w:tabs>
              <w:tab w:val="left" w:pos="1176"/>
              <w:tab w:val="right" w:leader="dot" w:pos="8290"/>
            </w:tabs>
            <w:rPr>
              <w:del w:id="324" w:author="Sarah Thomas" w:date="2014-03-03T14:17:00Z"/>
              <w:noProof/>
              <w:sz w:val="24"/>
              <w:szCs w:val="24"/>
              <w:lang w:eastAsia="ja-JP"/>
            </w:rPr>
          </w:pPr>
          <w:del w:id="325" w:author="Sarah Thomas" w:date="2014-03-03T14:17:00Z">
            <w:r w:rsidDel="00246E0B">
              <w:rPr>
                <w:noProof/>
              </w:rPr>
              <w:delText>2.3.1</w:delText>
            </w:r>
            <w:r w:rsidDel="00246E0B">
              <w:rPr>
                <w:noProof/>
                <w:sz w:val="24"/>
                <w:szCs w:val="24"/>
                <w:lang w:eastAsia="ja-JP"/>
              </w:rPr>
              <w:tab/>
            </w:r>
            <w:r w:rsidDel="00246E0B">
              <w:rPr>
                <w:noProof/>
              </w:rPr>
              <w:delText>Actor Definitions:</w:delText>
            </w:r>
            <w:r w:rsidDel="00246E0B">
              <w:rPr>
                <w:noProof/>
              </w:rPr>
              <w:tab/>
              <w:delText>2</w:delText>
            </w:r>
          </w:del>
        </w:p>
        <w:p w14:paraId="578649EF" w14:textId="77777777" w:rsidR="001D3EAC" w:rsidDel="00246E0B" w:rsidRDefault="001D3EAC">
          <w:pPr>
            <w:pStyle w:val="TOC3"/>
            <w:tabs>
              <w:tab w:val="left" w:pos="1176"/>
              <w:tab w:val="right" w:leader="dot" w:pos="8290"/>
            </w:tabs>
            <w:rPr>
              <w:del w:id="326" w:author="Sarah Thomas" w:date="2014-03-03T14:17:00Z"/>
              <w:noProof/>
              <w:sz w:val="24"/>
              <w:szCs w:val="24"/>
              <w:lang w:eastAsia="ja-JP"/>
            </w:rPr>
          </w:pPr>
          <w:del w:id="327" w:author="Sarah Thomas" w:date="2014-03-03T14:17:00Z">
            <w:r w:rsidDel="00246E0B">
              <w:rPr>
                <w:noProof/>
              </w:rPr>
              <w:delText>2.3.2</w:delText>
            </w:r>
            <w:r w:rsidDel="00246E0B">
              <w:rPr>
                <w:noProof/>
                <w:sz w:val="24"/>
                <w:szCs w:val="24"/>
                <w:lang w:eastAsia="ja-JP"/>
              </w:rPr>
              <w:tab/>
            </w:r>
            <w:r w:rsidDel="00246E0B">
              <w:rPr>
                <w:noProof/>
              </w:rPr>
              <w:delText>Use Case Diagram</w:delText>
            </w:r>
            <w:r w:rsidDel="00246E0B">
              <w:rPr>
                <w:noProof/>
              </w:rPr>
              <w:tab/>
              <w:delText>3</w:delText>
            </w:r>
          </w:del>
        </w:p>
        <w:p w14:paraId="55CF39B4" w14:textId="77777777" w:rsidR="001D3EAC" w:rsidDel="00246E0B" w:rsidRDefault="001D3EAC">
          <w:pPr>
            <w:pStyle w:val="TOC3"/>
            <w:tabs>
              <w:tab w:val="left" w:pos="1176"/>
              <w:tab w:val="right" w:leader="dot" w:pos="8290"/>
            </w:tabs>
            <w:rPr>
              <w:del w:id="328" w:author="Sarah Thomas" w:date="2014-03-03T14:17:00Z"/>
              <w:noProof/>
              <w:sz w:val="24"/>
              <w:szCs w:val="24"/>
              <w:lang w:eastAsia="ja-JP"/>
            </w:rPr>
          </w:pPr>
          <w:del w:id="329" w:author="Sarah Thomas" w:date="2014-03-03T14:17:00Z">
            <w:r w:rsidDel="00246E0B">
              <w:rPr>
                <w:noProof/>
              </w:rPr>
              <w:delText>2.3.3</w:delText>
            </w:r>
            <w:r w:rsidDel="00246E0B">
              <w:rPr>
                <w:noProof/>
                <w:sz w:val="24"/>
                <w:szCs w:val="24"/>
                <w:lang w:eastAsia="ja-JP"/>
              </w:rPr>
              <w:tab/>
            </w:r>
            <w:r w:rsidDel="00246E0B">
              <w:rPr>
                <w:noProof/>
              </w:rPr>
              <w:delText>Use Case Descriptions</w:delText>
            </w:r>
            <w:r w:rsidDel="00246E0B">
              <w:rPr>
                <w:noProof/>
              </w:rPr>
              <w:tab/>
              <w:delText>4</w:delText>
            </w:r>
          </w:del>
        </w:p>
        <w:p w14:paraId="09E58D1B" w14:textId="77777777" w:rsidR="001D3EAC" w:rsidDel="00246E0B" w:rsidRDefault="001D3EAC">
          <w:pPr>
            <w:pStyle w:val="TOC2"/>
            <w:tabs>
              <w:tab w:val="left" w:pos="792"/>
              <w:tab w:val="right" w:leader="dot" w:pos="8290"/>
            </w:tabs>
            <w:rPr>
              <w:del w:id="330" w:author="Sarah Thomas" w:date="2014-03-03T14:17:00Z"/>
              <w:b w:val="0"/>
              <w:noProof/>
              <w:sz w:val="24"/>
              <w:szCs w:val="24"/>
              <w:lang w:eastAsia="ja-JP"/>
            </w:rPr>
          </w:pPr>
          <w:del w:id="331" w:author="Sarah Thomas" w:date="2014-03-03T14:17:00Z">
            <w:r w:rsidDel="00246E0B">
              <w:rPr>
                <w:noProof/>
              </w:rPr>
              <w:delText>2.4</w:delText>
            </w:r>
            <w:r w:rsidDel="00246E0B">
              <w:rPr>
                <w:b w:val="0"/>
                <w:noProof/>
                <w:sz w:val="24"/>
                <w:szCs w:val="24"/>
                <w:lang w:eastAsia="ja-JP"/>
              </w:rPr>
              <w:tab/>
            </w:r>
            <w:r w:rsidDel="00246E0B">
              <w:rPr>
                <w:noProof/>
              </w:rPr>
              <w:delText>Functional Requirements</w:delText>
            </w:r>
            <w:r w:rsidDel="00246E0B">
              <w:rPr>
                <w:noProof/>
              </w:rPr>
              <w:tab/>
              <w:delText>9</w:delText>
            </w:r>
          </w:del>
        </w:p>
        <w:p w14:paraId="4662E8B3" w14:textId="77777777" w:rsidR="001D3EAC" w:rsidDel="00246E0B" w:rsidRDefault="001D3EAC">
          <w:pPr>
            <w:pStyle w:val="TOC3"/>
            <w:tabs>
              <w:tab w:val="left" w:pos="1176"/>
              <w:tab w:val="right" w:leader="dot" w:pos="8290"/>
            </w:tabs>
            <w:rPr>
              <w:del w:id="332" w:author="Sarah Thomas" w:date="2014-03-03T14:17:00Z"/>
              <w:noProof/>
              <w:sz w:val="24"/>
              <w:szCs w:val="24"/>
              <w:lang w:eastAsia="ja-JP"/>
            </w:rPr>
          </w:pPr>
          <w:del w:id="333" w:author="Sarah Thomas" w:date="2014-03-03T14:17:00Z">
            <w:r w:rsidDel="00246E0B">
              <w:rPr>
                <w:noProof/>
              </w:rPr>
              <w:delText>2.4.1</w:delText>
            </w:r>
            <w:r w:rsidDel="00246E0B">
              <w:rPr>
                <w:noProof/>
                <w:sz w:val="24"/>
                <w:szCs w:val="24"/>
                <w:lang w:eastAsia="ja-JP"/>
              </w:rPr>
              <w:tab/>
            </w:r>
            <w:r w:rsidDel="00246E0B">
              <w:rPr>
                <w:noProof/>
              </w:rPr>
              <w:delText>New User Registration</w:delText>
            </w:r>
            <w:r w:rsidDel="00246E0B">
              <w:rPr>
                <w:noProof/>
              </w:rPr>
              <w:tab/>
              <w:delText>9</w:delText>
            </w:r>
          </w:del>
        </w:p>
        <w:p w14:paraId="5B85F517" w14:textId="77777777" w:rsidR="001D3EAC" w:rsidDel="00246E0B" w:rsidRDefault="001D3EAC">
          <w:pPr>
            <w:pStyle w:val="TOC3"/>
            <w:tabs>
              <w:tab w:val="left" w:pos="1176"/>
              <w:tab w:val="right" w:leader="dot" w:pos="8290"/>
            </w:tabs>
            <w:rPr>
              <w:del w:id="334" w:author="Sarah Thomas" w:date="2014-03-03T14:17:00Z"/>
              <w:noProof/>
              <w:sz w:val="24"/>
              <w:szCs w:val="24"/>
              <w:lang w:eastAsia="ja-JP"/>
            </w:rPr>
          </w:pPr>
          <w:del w:id="335" w:author="Sarah Thomas" w:date="2014-03-03T14:17:00Z">
            <w:r w:rsidDel="00246E0B">
              <w:rPr>
                <w:noProof/>
              </w:rPr>
              <w:delText>2.4.2</w:delText>
            </w:r>
            <w:r w:rsidDel="00246E0B">
              <w:rPr>
                <w:noProof/>
                <w:sz w:val="24"/>
                <w:szCs w:val="24"/>
                <w:lang w:eastAsia="ja-JP"/>
              </w:rPr>
              <w:tab/>
            </w:r>
            <w:r w:rsidDel="00246E0B">
              <w:rPr>
                <w:noProof/>
              </w:rPr>
              <w:delText>User Login</w:delText>
            </w:r>
            <w:r w:rsidDel="00246E0B">
              <w:rPr>
                <w:noProof/>
              </w:rPr>
              <w:tab/>
              <w:delText>10</w:delText>
            </w:r>
          </w:del>
        </w:p>
        <w:p w14:paraId="3D1859EF" w14:textId="77777777" w:rsidR="001D3EAC" w:rsidDel="00246E0B" w:rsidRDefault="001D3EAC">
          <w:pPr>
            <w:pStyle w:val="TOC3"/>
            <w:tabs>
              <w:tab w:val="left" w:pos="1176"/>
              <w:tab w:val="right" w:leader="dot" w:pos="8290"/>
            </w:tabs>
            <w:rPr>
              <w:del w:id="336" w:author="Sarah Thomas" w:date="2014-03-03T14:17:00Z"/>
              <w:noProof/>
              <w:sz w:val="24"/>
              <w:szCs w:val="24"/>
              <w:lang w:eastAsia="ja-JP"/>
            </w:rPr>
          </w:pPr>
          <w:del w:id="337" w:author="Sarah Thomas" w:date="2014-03-03T14:17:00Z">
            <w:r w:rsidDel="00246E0B">
              <w:rPr>
                <w:noProof/>
              </w:rPr>
              <w:delText>2.4.3</w:delText>
            </w:r>
            <w:r w:rsidDel="00246E0B">
              <w:rPr>
                <w:noProof/>
                <w:sz w:val="24"/>
                <w:szCs w:val="24"/>
                <w:lang w:eastAsia="ja-JP"/>
              </w:rPr>
              <w:tab/>
            </w:r>
            <w:r w:rsidDel="00246E0B">
              <w:rPr>
                <w:noProof/>
              </w:rPr>
              <w:delText>Search Public Profiles</w:delText>
            </w:r>
            <w:r w:rsidDel="00246E0B">
              <w:rPr>
                <w:noProof/>
              </w:rPr>
              <w:tab/>
              <w:delText>10</w:delText>
            </w:r>
          </w:del>
        </w:p>
        <w:p w14:paraId="6A3EF2D9" w14:textId="77777777" w:rsidR="001D3EAC" w:rsidDel="00246E0B" w:rsidRDefault="001D3EAC">
          <w:pPr>
            <w:pStyle w:val="TOC3"/>
            <w:tabs>
              <w:tab w:val="left" w:pos="1176"/>
              <w:tab w:val="right" w:leader="dot" w:pos="8290"/>
            </w:tabs>
            <w:rPr>
              <w:del w:id="338" w:author="Sarah Thomas" w:date="2014-03-03T14:17:00Z"/>
              <w:noProof/>
              <w:sz w:val="24"/>
              <w:szCs w:val="24"/>
              <w:lang w:eastAsia="ja-JP"/>
            </w:rPr>
          </w:pPr>
          <w:del w:id="339" w:author="Sarah Thomas" w:date="2014-03-03T14:17:00Z">
            <w:r w:rsidDel="00246E0B">
              <w:rPr>
                <w:noProof/>
              </w:rPr>
              <w:delText>2.4.4</w:delText>
            </w:r>
            <w:r w:rsidDel="00246E0B">
              <w:rPr>
                <w:noProof/>
                <w:sz w:val="24"/>
                <w:szCs w:val="24"/>
                <w:lang w:eastAsia="ja-JP"/>
              </w:rPr>
              <w:tab/>
            </w:r>
            <w:r w:rsidDel="00246E0B">
              <w:rPr>
                <w:noProof/>
              </w:rPr>
              <w:delText>View Public Profiles</w:delText>
            </w:r>
            <w:r w:rsidDel="00246E0B">
              <w:rPr>
                <w:noProof/>
              </w:rPr>
              <w:tab/>
              <w:delText>10</w:delText>
            </w:r>
          </w:del>
        </w:p>
        <w:p w14:paraId="0BF7648C" w14:textId="77777777" w:rsidR="001D3EAC" w:rsidDel="00246E0B" w:rsidRDefault="001D3EAC">
          <w:pPr>
            <w:pStyle w:val="TOC3"/>
            <w:tabs>
              <w:tab w:val="left" w:pos="1176"/>
              <w:tab w:val="right" w:leader="dot" w:pos="8290"/>
            </w:tabs>
            <w:rPr>
              <w:del w:id="340" w:author="Sarah Thomas" w:date="2014-03-03T14:17:00Z"/>
              <w:noProof/>
              <w:sz w:val="24"/>
              <w:szCs w:val="24"/>
              <w:lang w:eastAsia="ja-JP"/>
            </w:rPr>
          </w:pPr>
          <w:del w:id="341" w:author="Sarah Thomas" w:date="2014-03-03T14:17:00Z">
            <w:r w:rsidDel="00246E0B">
              <w:rPr>
                <w:noProof/>
              </w:rPr>
              <w:delText>2.4.5</w:delText>
            </w:r>
            <w:r w:rsidDel="00246E0B">
              <w:rPr>
                <w:noProof/>
                <w:sz w:val="24"/>
                <w:szCs w:val="24"/>
                <w:lang w:eastAsia="ja-JP"/>
              </w:rPr>
              <w:tab/>
            </w:r>
            <w:r w:rsidDel="00246E0B">
              <w:rPr>
                <w:noProof/>
              </w:rPr>
              <w:delText>Edit Public Profile</w:delText>
            </w:r>
            <w:r w:rsidDel="00246E0B">
              <w:rPr>
                <w:noProof/>
              </w:rPr>
              <w:tab/>
              <w:delText>10</w:delText>
            </w:r>
          </w:del>
        </w:p>
        <w:p w14:paraId="2CD9100C" w14:textId="77777777" w:rsidR="001D3EAC" w:rsidDel="00246E0B" w:rsidRDefault="001D3EAC">
          <w:pPr>
            <w:pStyle w:val="TOC3"/>
            <w:tabs>
              <w:tab w:val="left" w:pos="1176"/>
              <w:tab w:val="right" w:leader="dot" w:pos="8290"/>
            </w:tabs>
            <w:rPr>
              <w:del w:id="342" w:author="Sarah Thomas" w:date="2014-03-03T14:17:00Z"/>
              <w:noProof/>
              <w:sz w:val="24"/>
              <w:szCs w:val="24"/>
              <w:lang w:eastAsia="ja-JP"/>
            </w:rPr>
          </w:pPr>
          <w:del w:id="343" w:author="Sarah Thomas" w:date="2014-03-03T14:17:00Z">
            <w:r w:rsidDel="00246E0B">
              <w:rPr>
                <w:noProof/>
              </w:rPr>
              <w:delText>2.4.6</w:delText>
            </w:r>
            <w:r w:rsidDel="00246E0B">
              <w:rPr>
                <w:noProof/>
                <w:sz w:val="24"/>
                <w:szCs w:val="24"/>
                <w:lang w:eastAsia="ja-JP"/>
              </w:rPr>
              <w:tab/>
            </w:r>
            <w:r w:rsidDel="00246E0B">
              <w:rPr>
                <w:noProof/>
              </w:rPr>
              <w:delText>Edit Private Profile</w:delText>
            </w:r>
            <w:r w:rsidDel="00246E0B">
              <w:rPr>
                <w:noProof/>
              </w:rPr>
              <w:tab/>
              <w:delText>10</w:delText>
            </w:r>
          </w:del>
        </w:p>
        <w:p w14:paraId="1E497740" w14:textId="77777777" w:rsidR="001D3EAC" w:rsidDel="00246E0B" w:rsidRDefault="001D3EAC">
          <w:pPr>
            <w:pStyle w:val="TOC3"/>
            <w:tabs>
              <w:tab w:val="left" w:pos="1176"/>
              <w:tab w:val="right" w:leader="dot" w:pos="8290"/>
            </w:tabs>
            <w:rPr>
              <w:del w:id="344" w:author="Sarah Thomas" w:date="2014-03-03T14:17:00Z"/>
              <w:noProof/>
              <w:sz w:val="24"/>
              <w:szCs w:val="24"/>
              <w:lang w:eastAsia="ja-JP"/>
            </w:rPr>
          </w:pPr>
          <w:del w:id="345" w:author="Sarah Thomas" w:date="2014-03-03T14:17:00Z">
            <w:r w:rsidDel="00246E0B">
              <w:rPr>
                <w:noProof/>
              </w:rPr>
              <w:delText>2.4.7</w:delText>
            </w:r>
            <w:r w:rsidDel="00246E0B">
              <w:rPr>
                <w:noProof/>
                <w:sz w:val="24"/>
                <w:szCs w:val="24"/>
                <w:lang w:eastAsia="ja-JP"/>
              </w:rPr>
              <w:tab/>
            </w:r>
            <w:r w:rsidDel="00246E0B">
              <w:rPr>
                <w:noProof/>
              </w:rPr>
              <w:delText>Contact Another User</w:delText>
            </w:r>
            <w:r w:rsidDel="00246E0B">
              <w:rPr>
                <w:noProof/>
              </w:rPr>
              <w:tab/>
              <w:delText>11</w:delText>
            </w:r>
          </w:del>
        </w:p>
        <w:p w14:paraId="03709265" w14:textId="77777777" w:rsidR="001D3EAC" w:rsidDel="00246E0B" w:rsidRDefault="001D3EAC">
          <w:pPr>
            <w:pStyle w:val="TOC3"/>
            <w:tabs>
              <w:tab w:val="left" w:pos="1176"/>
              <w:tab w:val="right" w:leader="dot" w:pos="8290"/>
            </w:tabs>
            <w:rPr>
              <w:del w:id="346" w:author="Sarah Thomas" w:date="2014-03-03T14:17:00Z"/>
              <w:noProof/>
              <w:sz w:val="24"/>
              <w:szCs w:val="24"/>
              <w:lang w:eastAsia="ja-JP"/>
            </w:rPr>
          </w:pPr>
          <w:del w:id="347" w:author="Sarah Thomas" w:date="2014-03-03T14:17:00Z">
            <w:r w:rsidDel="00246E0B">
              <w:rPr>
                <w:noProof/>
              </w:rPr>
              <w:delText>2.4.8</w:delText>
            </w:r>
            <w:r w:rsidDel="00246E0B">
              <w:rPr>
                <w:noProof/>
                <w:sz w:val="24"/>
                <w:szCs w:val="24"/>
                <w:lang w:eastAsia="ja-JP"/>
              </w:rPr>
              <w:tab/>
            </w:r>
            <w:r w:rsidDel="00246E0B">
              <w:rPr>
                <w:noProof/>
              </w:rPr>
              <w:delText>Create New Venture</w:delText>
            </w:r>
            <w:r w:rsidDel="00246E0B">
              <w:rPr>
                <w:noProof/>
              </w:rPr>
              <w:tab/>
              <w:delText>11</w:delText>
            </w:r>
          </w:del>
        </w:p>
        <w:p w14:paraId="10ACCC64" w14:textId="77777777" w:rsidR="001D3EAC" w:rsidDel="00246E0B" w:rsidRDefault="001D3EAC">
          <w:pPr>
            <w:pStyle w:val="TOC3"/>
            <w:tabs>
              <w:tab w:val="left" w:pos="1176"/>
              <w:tab w:val="right" w:leader="dot" w:pos="8290"/>
            </w:tabs>
            <w:rPr>
              <w:del w:id="348" w:author="Sarah Thomas" w:date="2014-03-03T14:17:00Z"/>
              <w:noProof/>
              <w:sz w:val="24"/>
              <w:szCs w:val="24"/>
              <w:lang w:eastAsia="ja-JP"/>
            </w:rPr>
          </w:pPr>
          <w:del w:id="349" w:author="Sarah Thomas" w:date="2014-03-03T14:17:00Z">
            <w:r w:rsidDel="00246E0B">
              <w:rPr>
                <w:noProof/>
              </w:rPr>
              <w:delText>2.4.9</w:delText>
            </w:r>
            <w:r w:rsidDel="00246E0B">
              <w:rPr>
                <w:noProof/>
                <w:sz w:val="24"/>
                <w:szCs w:val="24"/>
                <w:lang w:eastAsia="ja-JP"/>
              </w:rPr>
              <w:tab/>
            </w:r>
            <w:r w:rsidDel="00246E0B">
              <w:rPr>
                <w:noProof/>
              </w:rPr>
              <w:delText>Edit Venture Details</w:delText>
            </w:r>
            <w:r w:rsidDel="00246E0B">
              <w:rPr>
                <w:noProof/>
              </w:rPr>
              <w:tab/>
              <w:delText>11</w:delText>
            </w:r>
          </w:del>
        </w:p>
        <w:p w14:paraId="5029C56F" w14:textId="77777777" w:rsidR="001D3EAC" w:rsidDel="00246E0B" w:rsidRDefault="001D3EAC">
          <w:pPr>
            <w:pStyle w:val="TOC3"/>
            <w:tabs>
              <w:tab w:val="left" w:pos="1298"/>
              <w:tab w:val="right" w:leader="dot" w:pos="8290"/>
            </w:tabs>
            <w:rPr>
              <w:del w:id="350" w:author="Sarah Thomas" w:date="2014-03-03T14:17:00Z"/>
              <w:noProof/>
              <w:sz w:val="24"/>
              <w:szCs w:val="24"/>
              <w:lang w:eastAsia="ja-JP"/>
            </w:rPr>
          </w:pPr>
          <w:del w:id="351" w:author="Sarah Thomas" w:date="2014-03-03T14:17:00Z">
            <w:r w:rsidDel="00246E0B">
              <w:rPr>
                <w:noProof/>
              </w:rPr>
              <w:delText>2.4.10</w:delText>
            </w:r>
            <w:r w:rsidDel="00246E0B">
              <w:rPr>
                <w:noProof/>
                <w:sz w:val="24"/>
                <w:szCs w:val="24"/>
                <w:lang w:eastAsia="ja-JP"/>
              </w:rPr>
              <w:tab/>
            </w:r>
            <w:r w:rsidDel="00246E0B">
              <w:rPr>
                <w:noProof/>
              </w:rPr>
              <w:delText>Build Team</w:delText>
            </w:r>
            <w:r w:rsidDel="00246E0B">
              <w:rPr>
                <w:noProof/>
              </w:rPr>
              <w:tab/>
              <w:delText>11</w:delText>
            </w:r>
          </w:del>
        </w:p>
        <w:p w14:paraId="6D881A7F" w14:textId="77777777" w:rsidR="001D3EAC" w:rsidDel="00246E0B" w:rsidRDefault="001D3EAC">
          <w:pPr>
            <w:pStyle w:val="TOC3"/>
            <w:tabs>
              <w:tab w:val="left" w:pos="1298"/>
              <w:tab w:val="right" w:leader="dot" w:pos="8290"/>
            </w:tabs>
            <w:rPr>
              <w:del w:id="352" w:author="Sarah Thomas" w:date="2014-03-03T14:17:00Z"/>
              <w:noProof/>
              <w:sz w:val="24"/>
              <w:szCs w:val="24"/>
              <w:lang w:eastAsia="ja-JP"/>
            </w:rPr>
          </w:pPr>
          <w:del w:id="353" w:author="Sarah Thomas" w:date="2014-03-03T14:17:00Z">
            <w:r w:rsidDel="00246E0B">
              <w:rPr>
                <w:noProof/>
              </w:rPr>
              <w:delText>2.4.11</w:delText>
            </w:r>
            <w:r w:rsidDel="00246E0B">
              <w:rPr>
                <w:noProof/>
                <w:sz w:val="24"/>
                <w:szCs w:val="24"/>
                <w:lang w:eastAsia="ja-JP"/>
              </w:rPr>
              <w:tab/>
            </w:r>
            <w:r w:rsidDel="00246E0B">
              <w:rPr>
                <w:noProof/>
              </w:rPr>
              <w:delText>Enter Private Team Area</w:delText>
            </w:r>
            <w:r w:rsidDel="00246E0B">
              <w:rPr>
                <w:noProof/>
              </w:rPr>
              <w:tab/>
              <w:delText>12</w:delText>
            </w:r>
          </w:del>
        </w:p>
        <w:p w14:paraId="196D7EEA" w14:textId="77777777" w:rsidR="001D3EAC" w:rsidDel="00246E0B" w:rsidRDefault="001D3EAC">
          <w:pPr>
            <w:pStyle w:val="TOC3"/>
            <w:tabs>
              <w:tab w:val="left" w:pos="1298"/>
              <w:tab w:val="right" w:leader="dot" w:pos="8290"/>
            </w:tabs>
            <w:rPr>
              <w:del w:id="354" w:author="Sarah Thomas" w:date="2014-03-03T14:17:00Z"/>
              <w:noProof/>
              <w:sz w:val="24"/>
              <w:szCs w:val="24"/>
              <w:lang w:eastAsia="ja-JP"/>
            </w:rPr>
          </w:pPr>
          <w:del w:id="355" w:author="Sarah Thomas" w:date="2014-03-03T14:17:00Z">
            <w:r w:rsidDel="00246E0B">
              <w:rPr>
                <w:noProof/>
              </w:rPr>
              <w:delText>2.4.12</w:delText>
            </w:r>
            <w:r w:rsidDel="00246E0B">
              <w:rPr>
                <w:noProof/>
                <w:sz w:val="24"/>
                <w:szCs w:val="24"/>
                <w:lang w:eastAsia="ja-JP"/>
              </w:rPr>
              <w:tab/>
            </w:r>
            <w:r w:rsidDel="00246E0B">
              <w:rPr>
                <w:noProof/>
              </w:rPr>
              <w:delText>Site Administration</w:delText>
            </w:r>
            <w:r w:rsidDel="00246E0B">
              <w:rPr>
                <w:noProof/>
              </w:rPr>
              <w:tab/>
              <w:delText>12</w:delText>
            </w:r>
          </w:del>
        </w:p>
        <w:p w14:paraId="18AA8564" w14:textId="77777777" w:rsidR="001D3EAC" w:rsidDel="00246E0B" w:rsidRDefault="001D3EAC">
          <w:pPr>
            <w:pStyle w:val="TOC2"/>
            <w:tabs>
              <w:tab w:val="left" w:pos="792"/>
              <w:tab w:val="right" w:leader="dot" w:pos="8290"/>
            </w:tabs>
            <w:rPr>
              <w:del w:id="356" w:author="Sarah Thomas" w:date="2014-03-03T14:17:00Z"/>
              <w:b w:val="0"/>
              <w:noProof/>
              <w:sz w:val="24"/>
              <w:szCs w:val="24"/>
              <w:lang w:eastAsia="ja-JP"/>
            </w:rPr>
          </w:pPr>
          <w:del w:id="357" w:author="Sarah Thomas" w:date="2014-03-03T14:17:00Z">
            <w:r w:rsidDel="00246E0B">
              <w:rPr>
                <w:noProof/>
              </w:rPr>
              <w:delText>2.5</w:delText>
            </w:r>
            <w:r w:rsidDel="00246E0B">
              <w:rPr>
                <w:b w:val="0"/>
                <w:noProof/>
                <w:sz w:val="24"/>
                <w:szCs w:val="24"/>
                <w:lang w:eastAsia="ja-JP"/>
              </w:rPr>
              <w:tab/>
            </w:r>
            <w:r w:rsidDel="00246E0B">
              <w:rPr>
                <w:noProof/>
              </w:rPr>
              <w:delText>Non-Functional Requirements</w:delText>
            </w:r>
            <w:r w:rsidDel="00246E0B">
              <w:rPr>
                <w:noProof/>
              </w:rPr>
              <w:tab/>
              <w:delText>12</w:delText>
            </w:r>
          </w:del>
        </w:p>
        <w:p w14:paraId="60CC1183" w14:textId="77777777" w:rsidR="001D3EAC" w:rsidDel="00246E0B" w:rsidRDefault="001D3EAC">
          <w:pPr>
            <w:pStyle w:val="TOC3"/>
            <w:tabs>
              <w:tab w:val="left" w:pos="1176"/>
              <w:tab w:val="right" w:leader="dot" w:pos="8290"/>
            </w:tabs>
            <w:rPr>
              <w:del w:id="358" w:author="Sarah Thomas" w:date="2014-03-03T14:17:00Z"/>
              <w:noProof/>
              <w:sz w:val="24"/>
              <w:szCs w:val="24"/>
              <w:lang w:eastAsia="ja-JP"/>
            </w:rPr>
          </w:pPr>
          <w:del w:id="359" w:author="Sarah Thomas" w:date="2014-03-03T14:17:00Z">
            <w:r w:rsidDel="00246E0B">
              <w:rPr>
                <w:noProof/>
              </w:rPr>
              <w:delText>2.5.1</w:delText>
            </w:r>
            <w:r w:rsidDel="00246E0B">
              <w:rPr>
                <w:noProof/>
                <w:sz w:val="24"/>
                <w:szCs w:val="24"/>
                <w:lang w:eastAsia="ja-JP"/>
              </w:rPr>
              <w:tab/>
            </w:r>
            <w:r w:rsidDel="00246E0B">
              <w:rPr>
                <w:noProof/>
              </w:rPr>
              <w:delText>Performance</w:delText>
            </w:r>
            <w:r w:rsidDel="00246E0B">
              <w:rPr>
                <w:noProof/>
              </w:rPr>
              <w:tab/>
              <w:delText>12</w:delText>
            </w:r>
          </w:del>
        </w:p>
        <w:p w14:paraId="0FC8B3AC" w14:textId="77777777" w:rsidR="001D3EAC" w:rsidDel="00246E0B" w:rsidRDefault="001D3EAC">
          <w:pPr>
            <w:pStyle w:val="TOC3"/>
            <w:tabs>
              <w:tab w:val="left" w:pos="1176"/>
              <w:tab w:val="right" w:leader="dot" w:pos="8290"/>
            </w:tabs>
            <w:rPr>
              <w:del w:id="360" w:author="Sarah Thomas" w:date="2014-03-03T14:17:00Z"/>
              <w:noProof/>
              <w:sz w:val="24"/>
              <w:szCs w:val="24"/>
              <w:lang w:eastAsia="ja-JP"/>
            </w:rPr>
          </w:pPr>
          <w:del w:id="361" w:author="Sarah Thomas" w:date="2014-03-03T14:17:00Z">
            <w:r w:rsidDel="00246E0B">
              <w:rPr>
                <w:noProof/>
              </w:rPr>
              <w:delText>2.5.2</w:delText>
            </w:r>
            <w:r w:rsidDel="00246E0B">
              <w:rPr>
                <w:noProof/>
                <w:sz w:val="24"/>
                <w:szCs w:val="24"/>
                <w:lang w:eastAsia="ja-JP"/>
              </w:rPr>
              <w:tab/>
            </w:r>
            <w:r w:rsidDel="00246E0B">
              <w:rPr>
                <w:noProof/>
              </w:rPr>
              <w:delText>Manageability / Maintainability</w:delText>
            </w:r>
            <w:r w:rsidDel="00246E0B">
              <w:rPr>
                <w:noProof/>
              </w:rPr>
              <w:tab/>
              <w:delText>13</w:delText>
            </w:r>
          </w:del>
        </w:p>
        <w:p w14:paraId="21A1823C" w14:textId="77777777" w:rsidR="001D3EAC" w:rsidDel="00246E0B" w:rsidRDefault="001D3EAC">
          <w:pPr>
            <w:pStyle w:val="TOC3"/>
            <w:tabs>
              <w:tab w:val="left" w:pos="1176"/>
              <w:tab w:val="right" w:leader="dot" w:pos="8290"/>
            </w:tabs>
            <w:rPr>
              <w:del w:id="362" w:author="Sarah Thomas" w:date="2014-03-03T14:17:00Z"/>
              <w:noProof/>
              <w:sz w:val="24"/>
              <w:szCs w:val="24"/>
              <w:lang w:eastAsia="ja-JP"/>
            </w:rPr>
          </w:pPr>
          <w:del w:id="363" w:author="Sarah Thomas" w:date="2014-03-03T14:17:00Z">
            <w:r w:rsidDel="00246E0B">
              <w:rPr>
                <w:noProof/>
              </w:rPr>
              <w:delText>2.5.3</w:delText>
            </w:r>
            <w:r w:rsidDel="00246E0B">
              <w:rPr>
                <w:noProof/>
                <w:sz w:val="24"/>
                <w:szCs w:val="24"/>
                <w:lang w:eastAsia="ja-JP"/>
              </w:rPr>
              <w:tab/>
            </w:r>
            <w:r w:rsidDel="00246E0B">
              <w:rPr>
                <w:noProof/>
              </w:rPr>
              <w:delText>System Interface</w:delText>
            </w:r>
            <w:r w:rsidDel="00246E0B">
              <w:rPr>
                <w:noProof/>
              </w:rPr>
              <w:tab/>
              <w:delText>13</w:delText>
            </w:r>
          </w:del>
        </w:p>
        <w:p w14:paraId="4C0E0CD7" w14:textId="77777777" w:rsidR="001D3EAC" w:rsidDel="00246E0B" w:rsidRDefault="001D3EAC">
          <w:pPr>
            <w:pStyle w:val="TOC3"/>
            <w:tabs>
              <w:tab w:val="left" w:pos="1176"/>
              <w:tab w:val="right" w:leader="dot" w:pos="8290"/>
            </w:tabs>
            <w:rPr>
              <w:del w:id="364" w:author="Sarah Thomas" w:date="2014-03-03T14:17:00Z"/>
              <w:noProof/>
              <w:sz w:val="24"/>
              <w:szCs w:val="24"/>
              <w:lang w:eastAsia="ja-JP"/>
            </w:rPr>
          </w:pPr>
          <w:del w:id="365" w:author="Sarah Thomas" w:date="2014-03-03T14:17:00Z">
            <w:r w:rsidDel="00246E0B">
              <w:rPr>
                <w:noProof/>
              </w:rPr>
              <w:delText>2.5.4</w:delText>
            </w:r>
            <w:r w:rsidDel="00246E0B">
              <w:rPr>
                <w:noProof/>
                <w:sz w:val="24"/>
                <w:szCs w:val="24"/>
                <w:lang w:eastAsia="ja-JP"/>
              </w:rPr>
              <w:tab/>
            </w:r>
            <w:r w:rsidDel="00246E0B">
              <w:rPr>
                <w:noProof/>
              </w:rPr>
              <w:delText>Security</w:delText>
            </w:r>
            <w:r w:rsidDel="00246E0B">
              <w:rPr>
                <w:noProof/>
              </w:rPr>
              <w:tab/>
              <w:delText>14</w:delText>
            </w:r>
          </w:del>
        </w:p>
        <w:p w14:paraId="520F742A" w14:textId="77777777" w:rsidR="001D3EAC" w:rsidDel="00246E0B" w:rsidRDefault="001D3EAC">
          <w:pPr>
            <w:pStyle w:val="TOC3"/>
            <w:tabs>
              <w:tab w:val="left" w:pos="1176"/>
              <w:tab w:val="right" w:leader="dot" w:pos="8290"/>
            </w:tabs>
            <w:rPr>
              <w:del w:id="366" w:author="Sarah Thomas" w:date="2014-03-03T14:17:00Z"/>
              <w:noProof/>
              <w:sz w:val="24"/>
              <w:szCs w:val="24"/>
              <w:lang w:eastAsia="ja-JP"/>
            </w:rPr>
          </w:pPr>
          <w:del w:id="367" w:author="Sarah Thomas" w:date="2014-03-03T14:17:00Z">
            <w:r w:rsidDel="00246E0B">
              <w:rPr>
                <w:noProof/>
              </w:rPr>
              <w:delText>2.5.5</w:delText>
            </w:r>
            <w:r w:rsidDel="00246E0B">
              <w:rPr>
                <w:noProof/>
                <w:sz w:val="24"/>
                <w:szCs w:val="24"/>
                <w:lang w:eastAsia="ja-JP"/>
              </w:rPr>
              <w:tab/>
            </w:r>
            <w:r w:rsidDel="00246E0B">
              <w:rPr>
                <w:noProof/>
              </w:rPr>
              <w:delText>Data Management</w:delText>
            </w:r>
            <w:r w:rsidDel="00246E0B">
              <w:rPr>
                <w:noProof/>
              </w:rPr>
              <w:tab/>
              <w:delText>14</w:delText>
            </w:r>
          </w:del>
        </w:p>
        <w:p w14:paraId="35E843DA" w14:textId="77777777" w:rsidR="001D3EAC" w:rsidDel="00246E0B" w:rsidRDefault="001D3EAC">
          <w:pPr>
            <w:pStyle w:val="TOC2"/>
            <w:tabs>
              <w:tab w:val="left" w:pos="792"/>
              <w:tab w:val="right" w:leader="dot" w:pos="8290"/>
            </w:tabs>
            <w:rPr>
              <w:del w:id="368" w:author="Sarah Thomas" w:date="2014-03-03T14:17:00Z"/>
              <w:b w:val="0"/>
              <w:noProof/>
              <w:sz w:val="24"/>
              <w:szCs w:val="24"/>
              <w:lang w:eastAsia="ja-JP"/>
            </w:rPr>
          </w:pPr>
          <w:del w:id="369" w:author="Sarah Thomas" w:date="2014-03-03T14:17:00Z">
            <w:r w:rsidDel="00246E0B">
              <w:rPr>
                <w:noProof/>
              </w:rPr>
              <w:delText>2.6</w:delText>
            </w:r>
            <w:r w:rsidDel="00246E0B">
              <w:rPr>
                <w:b w:val="0"/>
                <w:noProof/>
                <w:sz w:val="24"/>
                <w:szCs w:val="24"/>
                <w:lang w:eastAsia="ja-JP"/>
              </w:rPr>
              <w:tab/>
            </w:r>
            <w:r w:rsidDel="00246E0B">
              <w:rPr>
                <w:noProof/>
              </w:rPr>
              <w:delText>Class Diagram</w:delText>
            </w:r>
            <w:r w:rsidDel="00246E0B">
              <w:rPr>
                <w:noProof/>
              </w:rPr>
              <w:tab/>
              <w:delText>15</w:delText>
            </w:r>
          </w:del>
        </w:p>
        <w:p w14:paraId="2A7FDECF" w14:textId="77777777" w:rsidR="001D3EAC" w:rsidDel="00246E0B" w:rsidRDefault="001D3EAC">
          <w:pPr>
            <w:pStyle w:val="TOC1"/>
            <w:tabs>
              <w:tab w:val="left" w:pos="382"/>
              <w:tab w:val="right" w:leader="dot" w:pos="8290"/>
            </w:tabs>
            <w:rPr>
              <w:del w:id="370" w:author="Sarah Thomas" w:date="2014-03-03T14:17:00Z"/>
              <w:b w:val="0"/>
              <w:noProof/>
              <w:lang w:eastAsia="ja-JP"/>
            </w:rPr>
          </w:pPr>
          <w:del w:id="371" w:author="Sarah Thomas" w:date="2014-03-03T14:17:00Z">
            <w:r w:rsidDel="00246E0B">
              <w:rPr>
                <w:noProof/>
              </w:rPr>
              <w:delText>3</w:delText>
            </w:r>
            <w:r w:rsidDel="00246E0B">
              <w:rPr>
                <w:b w:val="0"/>
                <w:noProof/>
                <w:lang w:eastAsia="ja-JP"/>
              </w:rPr>
              <w:tab/>
            </w:r>
            <w:r w:rsidDel="00246E0B">
              <w:rPr>
                <w:noProof/>
              </w:rPr>
              <w:delText>Testing Schedule</w:delText>
            </w:r>
            <w:r w:rsidDel="00246E0B">
              <w:rPr>
                <w:noProof/>
              </w:rPr>
              <w:tab/>
              <w:delText>15</w:delText>
            </w:r>
          </w:del>
        </w:p>
        <w:p w14:paraId="06937229" w14:textId="77777777" w:rsidR="001D3EAC" w:rsidDel="00246E0B" w:rsidRDefault="001D3EAC">
          <w:pPr>
            <w:pStyle w:val="TOC1"/>
            <w:tabs>
              <w:tab w:val="left" w:pos="382"/>
              <w:tab w:val="right" w:leader="dot" w:pos="8290"/>
            </w:tabs>
            <w:rPr>
              <w:del w:id="372" w:author="Sarah Thomas" w:date="2014-03-03T14:17:00Z"/>
              <w:b w:val="0"/>
              <w:noProof/>
              <w:lang w:eastAsia="ja-JP"/>
            </w:rPr>
          </w:pPr>
          <w:del w:id="373" w:author="Sarah Thomas" w:date="2014-03-03T14:17:00Z">
            <w:r w:rsidDel="00246E0B">
              <w:rPr>
                <w:noProof/>
              </w:rPr>
              <w:delText>4</w:delText>
            </w:r>
            <w:r w:rsidDel="00246E0B">
              <w:rPr>
                <w:b w:val="0"/>
                <w:noProof/>
                <w:lang w:eastAsia="ja-JP"/>
              </w:rPr>
              <w:tab/>
            </w:r>
            <w:r w:rsidDel="00246E0B">
              <w:rPr>
                <w:noProof/>
              </w:rPr>
              <w:delText>Appendices</w:delText>
            </w:r>
            <w:r w:rsidDel="00246E0B">
              <w:rPr>
                <w:noProof/>
              </w:rPr>
              <w:tab/>
              <w:delText>16</w:delText>
            </w:r>
          </w:del>
        </w:p>
        <w:p w14:paraId="618F42E5" w14:textId="77777777" w:rsidR="001D3EAC" w:rsidDel="00246E0B" w:rsidRDefault="001D3EAC">
          <w:pPr>
            <w:pStyle w:val="TOC2"/>
            <w:tabs>
              <w:tab w:val="left" w:pos="792"/>
              <w:tab w:val="right" w:leader="dot" w:pos="8290"/>
            </w:tabs>
            <w:rPr>
              <w:del w:id="374" w:author="Sarah Thomas" w:date="2014-03-03T14:17:00Z"/>
              <w:b w:val="0"/>
              <w:noProof/>
              <w:sz w:val="24"/>
              <w:szCs w:val="24"/>
              <w:lang w:eastAsia="ja-JP"/>
            </w:rPr>
          </w:pPr>
          <w:del w:id="375" w:author="Sarah Thomas" w:date="2014-03-03T14:17:00Z">
            <w:r w:rsidDel="00246E0B">
              <w:rPr>
                <w:noProof/>
              </w:rPr>
              <w:delText>4.1</w:delText>
            </w:r>
            <w:r w:rsidDel="00246E0B">
              <w:rPr>
                <w:b w:val="0"/>
                <w:noProof/>
                <w:sz w:val="24"/>
                <w:szCs w:val="24"/>
                <w:lang w:eastAsia="ja-JP"/>
              </w:rPr>
              <w:tab/>
            </w:r>
            <w:r w:rsidDel="00246E0B">
              <w:rPr>
                <w:noProof/>
              </w:rPr>
              <w:delText>Look and Feel</w:delText>
            </w:r>
            <w:r w:rsidDel="00246E0B">
              <w:rPr>
                <w:noProof/>
              </w:rPr>
              <w:tab/>
              <w:delText>16</w:delText>
            </w:r>
          </w:del>
        </w:p>
        <w:p w14:paraId="50062747" w14:textId="77777777" w:rsidR="001D3EAC" w:rsidDel="00246E0B" w:rsidRDefault="001D3EAC">
          <w:pPr>
            <w:pStyle w:val="TOC2"/>
            <w:tabs>
              <w:tab w:val="left" w:pos="792"/>
              <w:tab w:val="right" w:leader="dot" w:pos="8290"/>
            </w:tabs>
            <w:rPr>
              <w:del w:id="376" w:author="Sarah Thomas" w:date="2014-03-03T14:17:00Z"/>
              <w:b w:val="0"/>
              <w:noProof/>
              <w:sz w:val="24"/>
              <w:szCs w:val="24"/>
              <w:lang w:eastAsia="ja-JP"/>
            </w:rPr>
          </w:pPr>
          <w:del w:id="377" w:author="Sarah Thomas" w:date="2014-03-03T14:17:00Z">
            <w:r w:rsidDel="00246E0B">
              <w:rPr>
                <w:noProof/>
              </w:rPr>
              <w:delText>4.2</w:delText>
            </w:r>
            <w:r w:rsidDel="00246E0B">
              <w:rPr>
                <w:b w:val="0"/>
                <w:noProof/>
                <w:sz w:val="24"/>
                <w:szCs w:val="24"/>
                <w:lang w:eastAsia="ja-JP"/>
              </w:rPr>
              <w:tab/>
            </w:r>
            <w:r w:rsidDel="00246E0B">
              <w:rPr>
                <w:noProof/>
              </w:rPr>
              <w:delText>Skill keyword ontology/hierarchy</w:delText>
            </w:r>
            <w:r w:rsidDel="00246E0B">
              <w:rPr>
                <w:noProof/>
              </w:rPr>
              <w:tab/>
              <w:delText>16</w:delText>
            </w:r>
          </w:del>
        </w:p>
        <w:p w14:paraId="171DB1B3" w14:textId="77777777" w:rsidR="001D3EAC" w:rsidDel="00246E0B" w:rsidRDefault="001D3EAC">
          <w:pPr>
            <w:pStyle w:val="TOC2"/>
            <w:tabs>
              <w:tab w:val="left" w:pos="792"/>
              <w:tab w:val="right" w:leader="dot" w:pos="8290"/>
            </w:tabs>
            <w:rPr>
              <w:del w:id="378" w:author="Sarah Thomas" w:date="2014-03-03T14:17:00Z"/>
              <w:b w:val="0"/>
              <w:noProof/>
              <w:sz w:val="24"/>
              <w:szCs w:val="24"/>
              <w:lang w:eastAsia="ja-JP"/>
            </w:rPr>
          </w:pPr>
          <w:del w:id="379" w:author="Sarah Thomas" w:date="2014-03-03T14:17:00Z">
            <w:r w:rsidDel="00246E0B">
              <w:rPr>
                <w:noProof/>
              </w:rPr>
              <w:delText>4.3</w:delText>
            </w:r>
            <w:r w:rsidDel="00246E0B">
              <w:rPr>
                <w:b w:val="0"/>
                <w:noProof/>
                <w:sz w:val="24"/>
                <w:szCs w:val="24"/>
                <w:lang w:eastAsia="ja-JP"/>
              </w:rPr>
              <w:tab/>
            </w:r>
            <w:r w:rsidDel="00246E0B">
              <w:rPr>
                <w:noProof/>
              </w:rPr>
              <w:delText>Gantt chart</w:delText>
            </w:r>
            <w:r w:rsidDel="00246E0B">
              <w:rPr>
                <w:noProof/>
              </w:rPr>
              <w:tab/>
              <w:delText>18</w:delText>
            </w:r>
          </w:del>
        </w:p>
        <w:p w14:paraId="6936F0DF" w14:textId="77777777" w:rsidR="001D3EAC" w:rsidDel="00246E0B" w:rsidRDefault="001D3EAC">
          <w:pPr>
            <w:pStyle w:val="TOC2"/>
            <w:tabs>
              <w:tab w:val="left" w:pos="792"/>
              <w:tab w:val="right" w:leader="dot" w:pos="8290"/>
            </w:tabs>
            <w:rPr>
              <w:del w:id="380" w:author="Sarah Thomas" w:date="2014-03-03T14:17:00Z"/>
              <w:b w:val="0"/>
              <w:noProof/>
              <w:sz w:val="24"/>
              <w:szCs w:val="24"/>
              <w:lang w:eastAsia="ja-JP"/>
            </w:rPr>
          </w:pPr>
          <w:del w:id="381" w:author="Sarah Thomas" w:date="2014-03-03T14:17:00Z">
            <w:r w:rsidDel="00246E0B">
              <w:rPr>
                <w:noProof/>
              </w:rPr>
              <w:delText>4.4</w:delText>
            </w:r>
            <w:r w:rsidDel="00246E0B">
              <w:rPr>
                <w:b w:val="0"/>
                <w:noProof/>
                <w:sz w:val="24"/>
                <w:szCs w:val="24"/>
                <w:lang w:eastAsia="ja-JP"/>
              </w:rPr>
              <w:tab/>
            </w:r>
            <w:r w:rsidDel="00246E0B">
              <w:rPr>
                <w:noProof/>
              </w:rPr>
              <w:delText>Mind Map</w:delText>
            </w:r>
            <w:r w:rsidDel="00246E0B">
              <w:rPr>
                <w:noProof/>
              </w:rPr>
              <w:tab/>
              <w:delText>19</w:delText>
            </w:r>
          </w:del>
        </w:p>
        <w:p w14:paraId="7BC39AD6" w14:textId="77777777" w:rsidR="001D3EAC" w:rsidDel="00246E0B" w:rsidRDefault="001D3EAC">
          <w:pPr>
            <w:pStyle w:val="TOC1"/>
            <w:tabs>
              <w:tab w:val="left" w:pos="382"/>
              <w:tab w:val="right" w:leader="dot" w:pos="8290"/>
            </w:tabs>
            <w:rPr>
              <w:del w:id="382" w:author="Sarah Thomas" w:date="2014-03-03T14:17:00Z"/>
              <w:b w:val="0"/>
              <w:noProof/>
              <w:lang w:eastAsia="ja-JP"/>
            </w:rPr>
          </w:pPr>
          <w:del w:id="383" w:author="Sarah Thomas" w:date="2014-03-03T14:17:00Z">
            <w:r w:rsidDel="00246E0B">
              <w:rPr>
                <w:noProof/>
              </w:rPr>
              <w:delText>5</w:delText>
            </w:r>
            <w:r w:rsidDel="00246E0B">
              <w:rPr>
                <w:b w:val="0"/>
                <w:noProof/>
                <w:lang w:eastAsia="ja-JP"/>
              </w:rPr>
              <w:tab/>
            </w:r>
            <w:r w:rsidDel="00246E0B">
              <w:rPr>
                <w:noProof/>
              </w:rPr>
              <w:delText>Glossary</w:delText>
            </w:r>
            <w:r w:rsidDel="00246E0B">
              <w:rPr>
                <w:noProof/>
              </w:rPr>
              <w:tab/>
              <w:delText>19</w:delText>
            </w:r>
          </w:del>
        </w:p>
        <w:p w14:paraId="1A17FF4D" w14:textId="77777777" w:rsidR="001D3EAC" w:rsidDel="00246E0B" w:rsidRDefault="001D3EAC">
          <w:pPr>
            <w:pStyle w:val="TOC1"/>
            <w:tabs>
              <w:tab w:val="left" w:pos="382"/>
              <w:tab w:val="right" w:leader="dot" w:pos="8290"/>
            </w:tabs>
            <w:rPr>
              <w:del w:id="384" w:author="Sarah Thomas" w:date="2014-03-03T14:17:00Z"/>
              <w:b w:val="0"/>
              <w:noProof/>
              <w:lang w:eastAsia="ja-JP"/>
            </w:rPr>
          </w:pPr>
          <w:del w:id="385" w:author="Sarah Thomas" w:date="2014-03-03T14:17:00Z">
            <w:r w:rsidDel="00246E0B">
              <w:rPr>
                <w:noProof/>
              </w:rPr>
              <w:delText>6</w:delText>
            </w:r>
            <w:r w:rsidDel="00246E0B">
              <w:rPr>
                <w:b w:val="0"/>
                <w:noProof/>
                <w:lang w:eastAsia="ja-JP"/>
              </w:rPr>
              <w:tab/>
            </w:r>
            <w:r w:rsidDel="00246E0B">
              <w:rPr>
                <w:noProof/>
              </w:rPr>
              <w:delText>References</w:delText>
            </w:r>
            <w:r w:rsidDel="00246E0B">
              <w:rPr>
                <w:noProof/>
              </w:rPr>
              <w:tab/>
              <w:delText>19</w:delText>
            </w:r>
          </w:del>
        </w:p>
        <w:p w14:paraId="2330D0DD" w14:textId="5B1F8490" w:rsidR="001D3EAC" w:rsidRDefault="001D3EAC">
          <w:r>
            <w:rPr>
              <w:b/>
              <w:bCs/>
              <w:noProof/>
            </w:rPr>
            <w:fldChar w:fldCharType="end"/>
          </w:r>
        </w:p>
      </w:sdtContent>
    </w:sdt>
    <w:p w14:paraId="44AF0650" w14:textId="4B845420" w:rsidR="00C5786B" w:rsidRDefault="001D3EAC" w:rsidP="00F0790D">
      <w:pPr>
        <w:pStyle w:val="Title"/>
      </w:pPr>
      <w:r w:rsidDel="001D3EAC">
        <w:t xml:space="preserve"> </w:t>
      </w:r>
    </w:p>
    <w:p w14:paraId="11620988" w14:textId="77777777" w:rsidR="001D3EAC" w:rsidRDefault="001D3EAC" w:rsidP="00C5786B">
      <w:pPr>
        <w:pStyle w:val="BodyText"/>
        <w:sectPr w:rsidR="001D3EAC" w:rsidSect="00F0790D">
          <w:headerReference w:type="default" r:id="rId9"/>
          <w:footerReference w:type="even" r:id="rId10"/>
          <w:footerReference w:type="default" r:id="rId11"/>
          <w:pgSz w:w="11900" w:h="16840"/>
          <w:pgMar w:top="1440" w:right="1800" w:bottom="1440" w:left="1800" w:header="708" w:footer="708" w:gutter="0"/>
          <w:pgNumType w:fmt="lowerRoman"/>
          <w:cols w:space="708"/>
          <w:docGrid w:linePitch="360"/>
        </w:sectPr>
      </w:pPr>
    </w:p>
    <w:p w14:paraId="4C6A8EE9" w14:textId="2E9C1E14" w:rsidR="0080393E" w:rsidRPr="0080393E" w:rsidRDefault="0080393E" w:rsidP="00C5786B">
      <w:pPr>
        <w:pStyle w:val="BodyText"/>
      </w:pPr>
    </w:p>
    <w:p w14:paraId="4BEEB5A4" w14:textId="77777777" w:rsidR="00E44BB3" w:rsidRDefault="00E44BB3" w:rsidP="00F0790D">
      <w:pPr>
        <w:pStyle w:val="Heading1"/>
        <w:numPr>
          <w:ilvl w:val="0"/>
          <w:numId w:val="42"/>
        </w:numPr>
        <w:rPr>
          <w:ins w:id="386" w:author="Sarah Thomas" w:date="2014-03-03T14:54:00Z"/>
        </w:rPr>
      </w:pPr>
      <w:bookmarkStart w:id="387" w:name="_Toc253043791"/>
      <w:bookmarkStart w:id="388" w:name="_Toc255483831"/>
      <w:r w:rsidRPr="005C63CB">
        <w:t>Introduction</w:t>
      </w:r>
      <w:bookmarkEnd w:id="387"/>
      <w:bookmarkEnd w:id="388"/>
    </w:p>
    <w:p w14:paraId="14F24596" w14:textId="2D6441AB" w:rsidR="00EF0C84" w:rsidRPr="00812194" w:rsidRDefault="00EF0C84">
      <w:pPr>
        <w:pStyle w:val="Heading2"/>
        <w:pPrChange w:id="389" w:author="Sarah Thomas" w:date="2014-03-03T14:54:00Z">
          <w:pPr>
            <w:pStyle w:val="Heading1"/>
            <w:numPr>
              <w:numId w:val="42"/>
            </w:numPr>
          </w:pPr>
        </w:pPrChange>
      </w:pPr>
      <w:bookmarkStart w:id="390" w:name="_Toc255483832"/>
      <w:ins w:id="391" w:author="Sarah Thomas" w:date="2014-03-03T14:54:00Z">
        <w:r>
          <w:t>Background</w:t>
        </w:r>
      </w:ins>
      <w:bookmarkEnd w:id="390"/>
    </w:p>
    <w:p w14:paraId="2F0CD640" w14:textId="77777777" w:rsidR="000548EA" w:rsidRDefault="00F15707">
      <w:pPr>
        <w:pStyle w:val="BodyText"/>
        <w:rPr>
          <w:ins w:id="392" w:author="Sarah Thomas" w:date="2014-03-03T14:52:00Z"/>
        </w:rPr>
        <w:pPrChange w:id="393" w:author="Sarah Thomas" w:date="2014-03-03T14:32:00Z">
          <w:pPr>
            <w:widowControl w:val="0"/>
            <w:numPr>
              <w:numId w:val="51"/>
            </w:numPr>
            <w:tabs>
              <w:tab w:val="left" w:pos="220"/>
              <w:tab w:val="left" w:pos="720"/>
            </w:tabs>
            <w:autoSpaceDE w:val="0"/>
            <w:autoSpaceDN w:val="0"/>
            <w:adjustRightInd w:val="0"/>
            <w:ind w:left="720" w:hanging="720"/>
          </w:pPr>
        </w:pPrChange>
      </w:pPr>
      <w:proofErr w:type="gramStart"/>
      <w:ins w:id="394" w:author="Sarah Thomas" w:date="2014-03-03T14:08:00Z">
        <w:r w:rsidRPr="000548EA">
          <w:rPr>
            <w:highlight w:val="lightGray"/>
            <w:rPrChange w:id="395" w:author="Sarah Thomas" w:date="2014-03-03T14:39:00Z">
              <w:rPr/>
            </w:rPrChange>
          </w:rPr>
          <w:t>description</w:t>
        </w:r>
        <w:proofErr w:type="gramEnd"/>
        <w:r w:rsidRPr="000548EA">
          <w:rPr>
            <w:highlight w:val="lightGray"/>
            <w:rPrChange w:id="396" w:author="Sarah Thomas" w:date="2014-03-03T14:39:00Z">
              <w:rPr/>
            </w:rPrChange>
          </w:rPr>
          <w:t xml:space="preserve"> of problem domain and project objectives</w:t>
        </w:r>
        <w:r>
          <w:t xml:space="preserve"> </w:t>
        </w:r>
      </w:ins>
    </w:p>
    <w:p w14:paraId="62FBB4C3" w14:textId="5EFA18CC" w:rsidR="00EF0C84" w:rsidRDefault="00FC2F08">
      <w:pPr>
        <w:pStyle w:val="Heading2"/>
        <w:rPr>
          <w:ins w:id="397" w:author="Sarah Thomas" w:date="2014-03-03T15:00:00Z"/>
        </w:rPr>
        <w:pPrChange w:id="398" w:author="Sarah Thomas" w:date="2014-03-03T14:53:00Z">
          <w:pPr>
            <w:widowControl w:val="0"/>
            <w:numPr>
              <w:numId w:val="51"/>
            </w:numPr>
            <w:tabs>
              <w:tab w:val="left" w:pos="220"/>
              <w:tab w:val="left" w:pos="720"/>
            </w:tabs>
            <w:autoSpaceDE w:val="0"/>
            <w:autoSpaceDN w:val="0"/>
            <w:adjustRightInd w:val="0"/>
            <w:ind w:left="720" w:hanging="720"/>
          </w:pPr>
        </w:pPrChange>
      </w:pPr>
      <w:bookmarkStart w:id="399" w:name="_Toc255483833"/>
      <w:ins w:id="400" w:author="Sarah Thomas" w:date="2014-03-03T15:52:00Z">
        <w:r>
          <w:t>Server Side Technology</w:t>
        </w:r>
      </w:ins>
      <w:bookmarkEnd w:id="399"/>
    </w:p>
    <w:p w14:paraId="63A2C858" w14:textId="0039CB0E" w:rsidR="002947D8" w:rsidRDefault="00EF0C84">
      <w:pPr>
        <w:pStyle w:val="BodyText"/>
        <w:rPr>
          <w:ins w:id="401" w:author="Sarah Thomas" w:date="2014-03-03T15:43:00Z"/>
        </w:rPr>
        <w:pPrChange w:id="402" w:author="Sarah Thomas" w:date="2014-03-03T15:43:00Z">
          <w:pPr/>
        </w:pPrChange>
      </w:pPr>
      <w:ins w:id="403" w:author="Sarah Thomas" w:date="2014-03-03T15:00:00Z">
        <w:r>
          <w:t xml:space="preserve">There are a number of </w:t>
        </w:r>
      </w:ins>
      <w:ins w:id="404" w:author="Sarah Thomas" w:date="2014-03-03T15:01:00Z">
        <w:r>
          <w:t xml:space="preserve">web development </w:t>
        </w:r>
      </w:ins>
      <w:ins w:id="405" w:author="Sarah Thomas" w:date="2014-03-03T15:00:00Z">
        <w:r>
          <w:t>server side languages in common usage</w:t>
        </w:r>
      </w:ins>
      <w:ins w:id="406" w:author="Sarah Thomas" w:date="2014-03-03T15:02:00Z">
        <w:r w:rsidR="002947D8">
          <w:t xml:space="preserve">. </w:t>
        </w:r>
      </w:ins>
      <w:ins w:id="407" w:author="Sarah Thomas" w:date="2014-03-03T15:14:00Z">
        <w:r w:rsidR="00EF5839">
          <w:t>The team considered these in relation to the teams skills, available jobs an</w:t>
        </w:r>
      </w:ins>
      <w:ins w:id="408" w:author="Sarah Thomas" w:date="2014-03-03T15:15:00Z">
        <w:r w:rsidR="00EF5839">
          <w:t>d popularity.</w:t>
        </w:r>
      </w:ins>
      <w:ins w:id="409" w:author="Sarah Thomas" w:date="2014-03-03T15:39:00Z">
        <w:r w:rsidR="001154F6">
          <w:t xml:space="preserve"> Figures for available jobs</w:t>
        </w:r>
      </w:ins>
      <w:ins w:id="410" w:author="Sarah Thomas" w:date="2014-03-03T15:45:00Z">
        <w:r w:rsidR="006F1CC5">
          <w:t xml:space="preserve"> (Feb 2014, UK)</w:t>
        </w:r>
      </w:ins>
      <w:ins w:id="411" w:author="Sarah Thomas" w:date="2014-03-03T15:39:00Z">
        <w:r w:rsidR="001154F6">
          <w:t xml:space="preserve"> were obtained from </w:t>
        </w:r>
      </w:ins>
      <w:ins w:id="412" w:author="Sarah Thomas" w:date="2014-03-03T15:40:00Z">
        <w:r w:rsidR="001154F6">
          <w:fldChar w:fldCharType="begin"/>
        </w:r>
        <w:r w:rsidR="001154F6">
          <w:instrText xml:space="preserve"> HYPERLINK "http://</w:instrText>
        </w:r>
      </w:ins>
      <w:ins w:id="413" w:author="Sarah Thomas" w:date="2014-03-03T15:39:00Z">
        <w:r w:rsidR="001154F6" w:rsidRPr="001154F6">
          <w:instrText>www.itjobswatch.co.uk</w:instrText>
        </w:r>
      </w:ins>
      <w:ins w:id="414" w:author="Sarah Thomas" w:date="2014-03-03T15:40:00Z">
        <w:r w:rsidR="001154F6">
          <w:instrText xml:space="preserve">" </w:instrText>
        </w:r>
        <w:r w:rsidR="001154F6">
          <w:fldChar w:fldCharType="separate"/>
        </w:r>
      </w:ins>
      <w:ins w:id="415" w:author="Sarah Thomas" w:date="2014-03-03T15:39:00Z">
        <w:r w:rsidR="001154F6" w:rsidRPr="006A1F23">
          <w:rPr>
            <w:rStyle w:val="Hyperlink"/>
          </w:rPr>
          <w:t>www.itjobswatch.co.uk</w:t>
        </w:r>
      </w:ins>
      <w:ins w:id="416" w:author="Sarah Thomas" w:date="2014-03-03T15:40:00Z">
        <w:r w:rsidR="001154F6">
          <w:fldChar w:fldCharType="end"/>
        </w:r>
      </w:ins>
      <w:ins w:id="417" w:author="Sarah Thomas" w:date="2014-03-03T15:39:00Z">
        <w:r w:rsidR="001154F6">
          <w:t xml:space="preserve">. </w:t>
        </w:r>
      </w:ins>
      <w:ins w:id="418" w:author="Sarah Thomas" w:date="2014-03-03T15:40:00Z">
        <w:r w:rsidR="001154F6">
          <w:t>Figures for popularity were obtained by searching Google for the relevant file extension</w:t>
        </w:r>
      </w:ins>
      <w:ins w:id="419" w:author="Sarah Thomas" w:date="2014-03-03T15:41:00Z">
        <w:r w:rsidR="001154F6">
          <w:t xml:space="preserve"> using for example: </w:t>
        </w:r>
        <w:proofErr w:type="spellStart"/>
        <w:r w:rsidR="001154F6">
          <w:t>filetype</w:t>
        </w:r>
        <w:proofErr w:type="gramStart"/>
        <w:r w:rsidR="001154F6">
          <w:t>:php</w:t>
        </w:r>
        <w:proofErr w:type="spellEnd"/>
        <w:proofErr w:type="gramEnd"/>
        <w:r w:rsidR="001154F6">
          <w:t xml:space="preserve">. Whilst this method is rather crude </w:t>
        </w:r>
      </w:ins>
      <w:ins w:id="420" w:author="Sarah Thomas" w:date="2014-03-03T15:42:00Z">
        <w:r w:rsidR="006F1CC5">
          <w:t>it does support the assertion that PHP is the most popular server language on the Internet.</w:t>
        </w:r>
      </w:ins>
    </w:p>
    <w:p w14:paraId="20B50E84" w14:textId="77777777" w:rsidR="006F1CC5" w:rsidRPr="00EF0C84" w:rsidRDefault="006F1CC5">
      <w:pPr>
        <w:pStyle w:val="BodyText"/>
        <w:rPr>
          <w:ins w:id="421" w:author="Sarah Thomas" w:date="2014-03-03T15:02:00Z"/>
        </w:rPr>
        <w:pPrChange w:id="422" w:author="Sarah Thomas" w:date="2014-03-03T15:43:00Z">
          <w:pPr/>
        </w:pPrChange>
      </w:pPr>
    </w:p>
    <w:tbl>
      <w:tblPr>
        <w:tblStyle w:val="TableGrid"/>
        <w:tblW w:w="0" w:type="auto"/>
        <w:tblLook w:val="04A0" w:firstRow="1" w:lastRow="0" w:firstColumn="1" w:lastColumn="0" w:noHBand="0" w:noVBand="1"/>
      </w:tblPr>
      <w:tblGrid>
        <w:gridCol w:w="1890"/>
        <w:gridCol w:w="1327"/>
        <w:gridCol w:w="1338"/>
        <w:gridCol w:w="1803"/>
      </w:tblGrid>
      <w:tr w:rsidR="006F1CC5" w14:paraId="53274F8F" w14:textId="77777777" w:rsidTr="006F1CC5">
        <w:trPr>
          <w:ins w:id="423" w:author="Sarah Thomas" w:date="2014-03-03T15:02:00Z"/>
        </w:trPr>
        <w:tc>
          <w:tcPr>
            <w:tcW w:w="1890" w:type="dxa"/>
          </w:tcPr>
          <w:p w14:paraId="3185D721" w14:textId="77777777" w:rsidR="006F1CC5" w:rsidRDefault="006F1CC5" w:rsidP="00EF0C84">
            <w:pPr>
              <w:rPr>
                <w:ins w:id="424" w:author="Sarah Thomas" w:date="2014-03-03T15:02:00Z"/>
              </w:rPr>
            </w:pPr>
          </w:p>
        </w:tc>
        <w:tc>
          <w:tcPr>
            <w:tcW w:w="1327" w:type="dxa"/>
          </w:tcPr>
          <w:p w14:paraId="769AD059" w14:textId="41B61EB0" w:rsidR="006F1CC5" w:rsidRDefault="006F1CC5" w:rsidP="00EF0C84">
            <w:pPr>
              <w:rPr>
                <w:ins w:id="425" w:author="Sarah Thomas" w:date="2014-03-03T15:02:00Z"/>
              </w:rPr>
            </w:pPr>
            <w:ins w:id="426" w:author="Sarah Thomas" w:date="2014-03-03T15:05:00Z">
              <w:r>
                <w:t>Team members have skills</w:t>
              </w:r>
            </w:ins>
          </w:p>
        </w:tc>
        <w:tc>
          <w:tcPr>
            <w:tcW w:w="1338" w:type="dxa"/>
          </w:tcPr>
          <w:p w14:paraId="2C37CB7D" w14:textId="66BF6F2D" w:rsidR="006F1CC5" w:rsidRDefault="006F1CC5">
            <w:pPr>
              <w:rPr>
                <w:ins w:id="427" w:author="Sarah Thomas" w:date="2014-03-03T15:02:00Z"/>
                <w:rFonts w:eastAsiaTheme="minorEastAsia"/>
              </w:rPr>
              <w:pPrChange w:id="428" w:author="Sarah Thomas" w:date="2014-03-05T10:28:00Z">
                <w:pPr>
                  <w:spacing w:after="240"/>
                </w:pPr>
              </w:pPrChange>
            </w:pPr>
            <w:ins w:id="429" w:author="Sarah Thomas" w:date="2014-03-03T15:09:00Z">
              <w:r>
                <w:t>Matching job ad</w:t>
              </w:r>
            </w:ins>
            <w:ins w:id="430" w:author="Sarah Thomas" w:date="2014-03-05T10:28:00Z">
              <w:r w:rsidR="00FB0B3E">
                <w:t>verts</w:t>
              </w:r>
            </w:ins>
          </w:p>
        </w:tc>
        <w:tc>
          <w:tcPr>
            <w:tcW w:w="1803" w:type="dxa"/>
          </w:tcPr>
          <w:p w14:paraId="73863646" w14:textId="0AD60BB2" w:rsidR="006F1CC5" w:rsidRDefault="006F1CC5" w:rsidP="00EF0C84">
            <w:pPr>
              <w:rPr>
                <w:ins w:id="431" w:author="Sarah Thomas" w:date="2014-03-03T15:02:00Z"/>
              </w:rPr>
            </w:pPr>
            <w:ins w:id="432" w:author="Sarah Thomas" w:date="2014-03-03T15:27:00Z">
              <w:r>
                <w:t>Google File Results</w:t>
              </w:r>
            </w:ins>
            <w:ins w:id="433" w:author="Sarah Thomas" w:date="2014-03-03T15:28:00Z">
              <w:r>
                <w:t>/Millions</w:t>
              </w:r>
            </w:ins>
          </w:p>
        </w:tc>
      </w:tr>
      <w:tr w:rsidR="006F1CC5" w14:paraId="4248BEE4" w14:textId="77777777" w:rsidTr="006F1CC5">
        <w:trPr>
          <w:ins w:id="434" w:author="Sarah Thomas" w:date="2014-03-03T15:02:00Z"/>
        </w:trPr>
        <w:tc>
          <w:tcPr>
            <w:tcW w:w="1890" w:type="dxa"/>
          </w:tcPr>
          <w:p w14:paraId="26240701" w14:textId="71CCF41B" w:rsidR="006F1CC5" w:rsidRDefault="006F1CC5" w:rsidP="00EF0C84">
            <w:pPr>
              <w:rPr>
                <w:ins w:id="435" w:author="Sarah Thomas" w:date="2014-03-03T15:02:00Z"/>
              </w:rPr>
            </w:pPr>
            <w:ins w:id="436" w:author="Sarah Thomas" w:date="2014-03-03T15:03:00Z">
              <w:r>
                <w:t>Ruby</w:t>
              </w:r>
            </w:ins>
          </w:p>
        </w:tc>
        <w:tc>
          <w:tcPr>
            <w:tcW w:w="1327" w:type="dxa"/>
          </w:tcPr>
          <w:p w14:paraId="4F2D73F9" w14:textId="02C417D7" w:rsidR="006F1CC5" w:rsidRDefault="006F1CC5" w:rsidP="00EF0C84">
            <w:pPr>
              <w:rPr>
                <w:ins w:id="437" w:author="Sarah Thomas" w:date="2014-03-03T15:02:00Z"/>
              </w:rPr>
            </w:pPr>
            <w:ins w:id="438" w:author="Sarah Thomas" w:date="2014-03-03T15:05:00Z">
              <w:r>
                <w:t>No</w:t>
              </w:r>
            </w:ins>
          </w:p>
        </w:tc>
        <w:tc>
          <w:tcPr>
            <w:tcW w:w="1338" w:type="dxa"/>
          </w:tcPr>
          <w:p w14:paraId="1DC703A8" w14:textId="5F1B708E" w:rsidR="006F1CC5" w:rsidRDefault="006F1CC5" w:rsidP="00EF0C84">
            <w:pPr>
              <w:rPr>
                <w:ins w:id="439" w:author="Sarah Thomas" w:date="2014-03-03T15:02:00Z"/>
              </w:rPr>
            </w:pPr>
            <w:ins w:id="440" w:author="Sarah Thomas" w:date="2014-03-03T15:10:00Z">
              <w:r>
                <w:t>2310</w:t>
              </w:r>
            </w:ins>
          </w:p>
        </w:tc>
        <w:tc>
          <w:tcPr>
            <w:tcW w:w="1803" w:type="dxa"/>
          </w:tcPr>
          <w:p w14:paraId="76E40298" w14:textId="509C3E5D" w:rsidR="006F1CC5" w:rsidRDefault="006F1CC5" w:rsidP="00EF0C84">
            <w:pPr>
              <w:rPr>
                <w:ins w:id="441" w:author="Sarah Thomas" w:date="2014-03-03T15:02:00Z"/>
              </w:rPr>
            </w:pPr>
            <w:ins w:id="442" w:author="Sarah Thomas" w:date="2014-03-03T15:30:00Z">
              <w:r>
                <w:t>14</w:t>
              </w:r>
            </w:ins>
          </w:p>
        </w:tc>
      </w:tr>
      <w:tr w:rsidR="006F1CC5" w14:paraId="4864F4E9" w14:textId="77777777" w:rsidTr="006F1CC5">
        <w:trPr>
          <w:ins w:id="443" w:author="Sarah Thomas" w:date="2014-03-03T15:02:00Z"/>
        </w:trPr>
        <w:tc>
          <w:tcPr>
            <w:tcW w:w="1890" w:type="dxa"/>
          </w:tcPr>
          <w:p w14:paraId="7BD0045F" w14:textId="767A8879" w:rsidR="006F1CC5" w:rsidRDefault="006F1CC5" w:rsidP="00EF0C84">
            <w:pPr>
              <w:rPr>
                <w:ins w:id="444" w:author="Sarah Thomas" w:date="2014-03-03T15:02:00Z"/>
              </w:rPr>
            </w:pPr>
            <w:proofErr w:type="gramStart"/>
            <w:ins w:id="445" w:author="Sarah Thomas" w:date="2014-03-03T15:13:00Z">
              <w:r>
                <w:t>ASP.NET</w:t>
              </w:r>
            </w:ins>
            <w:ins w:id="446" w:author="Sarah Thomas" w:date="2014-03-03T15:12:00Z">
              <w:r>
                <w:t>(</w:t>
              </w:r>
              <w:proofErr w:type="gramEnd"/>
              <w:r>
                <w:t>MVC)</w:t>
              </w:r>
            </w:ins>
          </w:p>
        </w:tc>
        <w:tc>
          <w:tcPr>
            <w:tcW w:w="1327" w:type="dxa"/>
          </w:tcPr>
          <w:p w14:paraId="76449EA7" w14:textId="608546A0" w:rsidR="006F1CC5" w:rsidRDefault="006F1CC5" w:rsidP="00EF0C84">
            <w:pPr>
              <w:rPr>
                <w:ins w:id="447" w:author="Sarah Thomas" w:date="2014-03-03T15:02:00Z"/>
              </w:rPr>
            </w:pPr>
            <w:ins w:id="448" w:author="Sarah Thomas" w:date="2014-03-03T15:14:00Z">
              <w:r>
                <w:t>Little</w:t>
              </w:r>
            </w:ins>
          </w:p>
        </w:tc>
        <w:tc>
          <w:tcPr>
            <w:tcW w:w="1338" w:type="dxa"/>
          </w:tcPr>
          <w:p w14:paraId="41876D78" w14:textId="60B6DF0A" w:rsidR="006F1CC5" w:rsidRDefault="006F1CC5" w:rsidP="00EF0C84">
            <w:pPr>
              <w:rPr>
                <w:ins w:id="449" w:author="Sarah Thomas" w:date="2014-03-03T15:02:00Z"/>
              </w:rPr>
            </w:pPr>
            <w:ins w:id="450" w:author="Sarah Thomas" w:date="2014-03-03T15:10:00Z">
              <w:r>
                <w:t>4300</w:t>
              </w:r>
            </w:ins>
          </w:p>
        </w:tc>
        <w:tc>
          <w:tcPr>
            <w:tcW w:w="1803" w:type="dxa"/>
          </w:tcPr>
          <w:p w14:paraId="037F77BA" w14:textId="77777777" w:rsidR="006F1CC5" w:rsidRDefault="006F1CC5" w:rsidP="00EF0C84">
            <w:pPr>
              <w:rPr>
                <w:ins w:id="451" w:author="Sarah Thomas" w:date="2014-03-03T15:02:00Z"/>
              </w:rPr>
            </w:pPr>
          </w:p>
        </w:tc>
      </w:tr>
      <w:tr w:rsidR="006F1CC5" w14:paraId="2EB857AB" w14:textId="77777777" w:rsidTr="006F1CC5">
        <w:trPr>
          <w:ins w:id="452" w:author="Sarah Thomas" w:date="2014-03-03T15:13:00Z"/>
        </w:trPr>
        <w:tc>
          <w:tcPr>
            <w:tcW w:w="1890" w:type="dxa"/>
          </w:tcPr>
          <w:p w14:paraId="0977A8E3" w14:textId="1344450A" w:rsidR="006F1CC5" w:rsidRDefault="006F1CC5">
            <w:pPr>
              <w:rPr>
                <w:ins w:id="453" w:author="Sarah Thomas" w:date="2014-03-03T15:13:00Z"/>
                <w:rFonts w:eastAsiaTheme="minorEastAsia"/>
              </w:rPr>
              <w:pPrChange w:id="454" w:author="Sarah Thomas" w:date="2014-03-03T15:13:00Z">
                <w:pPr>
                  <w:spacing w:after="240"/>
                </w:pPr>
              </w:pPrChange>
            </w:pPr>
            <w:proofErr w:type="gramStart"/>
            <w:ins w:id="455" w:author="Sarah Thomas" w:date="2014-03-03T15:13:00Z">
              <w:r>
                <w:t>ASP.NET(</w:t>
              </w:r>
              <w:proofErr w:type="gramEnd"/>
              <w:r>
                <w:t>Web Forms)</w:t>
              </w:r>
            </w:ins>
          </w:p>
        </w:tc>
        <w:tc>
          <w:tcPr>
            <w:tcW w:w="1327" w:type="dxa"/>
          </w:tcPr>
          <w:p w14:paraId="4E96BAB2" w14:textId="3D194861" w:rsidR="006F1CC5" w:rsidRDefault="006F1CC5" w:rsidP="00EF0C84">
            <w:pPr>
              <w:rPr>
                <w:ins w:id="456" w:author="Sarah Thomas" w:date="2014-03-03T15:13:00Z"/>
              </w:rPr>
            </w:pPr>
            <w:ins w:id="457" w:author="Sarah Thomas" w:date="2014-03-03T15:13:00Z">
              <w:r>
                <w:t>Some</w:t>
              </w:r>
            </w:ins>
          </w:p>
        </w:tc>
        <w:tc>
          <w:tcPr>
            <w:tcW w:w="1338" w:type="dxa"/>
          </w:tcPr>
          <w:p w14:paraId="07851B47" w14:textId="71080BF7" w:rsidR="006F1CC5" w:rsidRDefault="006F1CC5" w:rsidP="00EF0C84">
            <w:pPr>
              <w:rPr>
                <w:ins w:id="458" w:author="Sarah Thomas" w:date="2014-03-03T15:13:00Z"/>
              </w:rPr>
            </w:pPr>
            <w:ins w:id="459" w:author="Sarah Thomas" w:date="2014-03-03T15:13:00Z">
              <w:r>
                <w:t>1020</w:t>
              </w:r>
            </w:ins>
          </w:p>
        </w:tc>
        <w:tc>
          <w:tcPr>
            <w:tcW w:w="1803" w:type="dxa"/>
          </w:tcPr>
          <w:p w14:paraId="187439C1" w14:textId="6E1C5957" w:rsidR="006F1CC5" w:rsidRDefault="006F1CC5" w:rsidP="00EF0C84">
            <w:pPr>
              <w:rPr>
                <w:ins w:id="460" w:author="Sarah Thomas" w:date="2014-03-03T15:13:00Z"/>
              </w:rPr>
            </w:pPr>
            <w:ins w:id="461" w:author="Sarah Thomas" w:date="2014-03-03T15:30:00Z">
              <w:r>
                <w:t>593</w:t>
              </w:r>
            </w:ins>
          </w:p>
        </w:tc>
      </w:tr>
      <w:tr w:rsidR="006F1CC5" w14:paraId="1B14CA39" w14:textId="77777777" w:rsidTr="006F1CC5">
        <w:trPr>
          <w:ins w:id="462" w:author="Sarah Thomas" w:date="2014-03-03T15:02:00Z"/>
        </w:trPr>
        <w:tc>
          <w:tcPr>
            <w:tcW w:w="1890" w:type="dxa"/>
          </w:tcPr>
          <w:p w14:paraId="64147213" w14:textId="4E6C4F4E" w:rsidR="006F1CC5" w:rsidRDefault="006F1CC5" w:rsidP="00EF0C84">
            <w:pPr>
              <w:rPr>
                <w:ins w:id="463" w:author="Sarah Thomas" w:date="2014-03-03T15:02:00Z"/>
              </w:rPr>
            </w:pPr>
            <w:ins w:id="464" w:author="Sarah Thomas" w:date="2014-03-03T15:03:00Z">
              <w:r>
                <w:t>PHP</w:t>
              </w:r>
            </w:ins>
          </w:p>
        </w:tc>
        <w:tc>
          <w:tcPr>
            <w:tcW w:w="1327" w:type="dxa"/>
          </w:tcPr>
          <w:p w14:paraId="7F691E29" w14:textId="3C9892B6" w:rsidR="006F1CC5" w:rsidRDefault="006F1CC5" w:rsidP="00EF0C84">
            <w:pPr>
              <w:rPr>
                <w:ins w:id="465" w:author="Sarah Thomas" w:date="2014-03-03T15:02:00Z"/>
              </w:rPr>
            </w:pPr>
            <w:ins w:id="466" w:author="Sarah Thomas" w:date="2014-03-03T15:05:00Z">
              <w:r>
                <w:t>Yes</w:t>
              </w:r>
            </w:ins>
          </w:p>
        </w:tc>
        <w:tc>
          <w:tcPr>
            <w:tcW w:w="1338" w:type="dxa"/>
          </w:tcPr>
          <w:p w14:paraId="7EB7143C" w14:textId="078CBE4A" w:rsidR="006F1CC5" w:rsidRDefault="006F1CC5" w:rsidP="00EF0C84">
            <w:pPr>
              <w:rPr>
                <w:ins w:id="467" w:author="Sarah Thomas" w:date="2014-03-03T15:02:00Z"/>
              </w:rPr>
            </w:pPr>
            <w:ins w:id="468" w:author="Sarah Thomas" w:date="2014-03-03T15:11:00Z">
              <w:r>
                <w:t>6318</w:t>
              </w:r>
            </w:ins>
          </w:p>
        </w:tc>
        <w:tc>
          <w:tcPr>
            <w:tcW w:w="1803" w:type="dxa"/>
          </w:tcPr>
          <w:p w14:paraId="5090400D" w14:textId="6D4A4847" w:rsidR="006F1CC5" w:rsidRDefault="006F1CC5" w:rsidP="00EF0C84">
            <w:pPr>
              <w:rPr>
                <w:ins w:id="469" w:author="Sarah Thomas" w:date="2014-03-03T15:02:00Z"/>
              </w:rPr>
            </w:pPr>
            <w:ins w:id="470" w:author="Sarah Thomas" w:date="2014-03-03T15:22:00Z">
              <w:r>
                <w:t>2620</w:t>
              </w:r>
            </w:ins>
          </w:p>
        </w:tc>
      </w:tr>
      <w:tr w:rsidR="006F1CC5" w14:paraId="2F191F27" w14:textId="77777777" w:rsidTr="006F1CC5">
        <w:trPr>
          <w:ins w:id="471" w:author="Sarah Thomas" w:date="2014-03-03T15:02:00Z"/>
        </w:trPr>
        <w:tc>
          <w:tcPr>
            <w:tcW w:w="1890" w:type="dxa"/>
          </w:tcPr>
          <w:p w14:paraId="079EA14F" w14:textId="2C2B4592" w:rsidR="006F1CC5" w:rsidRDefault="006F1CC5" w:rsidP="00EF0C84">
            <w:pPr>
              <w:rPr>
                <w:ins w:id="472" w:author="Sarah Thomas" w:date="2014-03-03T15:02:00Z"/>
              </w:rPr>
            </w:pPr>
            <w:ins w:id="473" w:author="Sarah Thomas" w:date="2014-03-03T15:03:00Z">
              <w:r>
                <w:t>JSP</w:t>
              </w:r>
            </w:ins>
          </w:p>
        </w:tc>
        <w:tc>
          <w:tcPr>
            <w:tcW w:w="1327" w:type="dxa"/>
          </w:tcPr>
          <w:p w14:paraId="6B9F1ACE" w14:textId="444133FF" w:rsidR="006F1CC5" w:rsidRDefault="006F1CC5" w:rsidP="00EF0C84">
            <w:pPr>
              <w:rPr>
                <w:ins w:id="474" w:author="Sarah Thomas" w:date="2014-03-03T15:02:00Z"/>
              </w:rPr>
            </w:pPr>
            <w:ins w:id="475" w:author="Sarah Thomas" w:date="2014-03-03T15:06:00Z">
              <w:r>
                <w:t>Some</w:t>
              </w:r>
            </w:ins>
          </w:p>
        </w:tc>
        <w:tc>
          <w:tcPr>
            <w:tcW w:w="1338" w:type="dxa"/>
          </w:tcPr>
          <w:p w14:paraId="51D43923" w14:textId="3D6CC5DE" w:rsidR="006F1CC5" w:rsidRDefault="006F1CC5" w:rsidP="00EF0C84">
            <w:pPr>
              <w:rPr>
                <w:ins w:id="476" w:author="Sarah Thomas" w:date="2014-03-03T15:02:00Z"/>
              </w:rPr>
            </w:pPr>
            <w:ins w:id="477" w:author="Sarah Thomas" w:date="2014-03-03T15:11:00Z">
              <w:r>
                <w:t>1286</w:t>
              </w:r>
            </w:ins>
          </w:p>
        </w:tc>
        <w:tc>
          <w:tcPr>
            <w:tcW w:w="1803" w:type="dxa"/>
          </w:tcPr>
          <w:p w14:paraId="55A0C78F" w14:textId="41337500" w:rsidR="006F1CC5" w:rsidRDefault="006F1CC5" w:rsidP="00EF0C84">
            <w:pPr>
              <w:rPr>
                <w:ins w:id="478" w:author="Sarah Thomas" w:date="2014-03-03T15:02:00Z"/>
              </w:rPr>
            </w:pPr>
            <w:ins w:id="479" w:author="Sarah Thomas" w:date="2014-03-03T15:29:00Z">
              <w:r>
                <w:t>88</w:t>
              </w:r>
            </w:ins>
          </w:p>
        </w:tc>
      </w:tr>
      <w:tr w:rsidR="006F1CC5" w14:paraId="1A37BEF2" w14:textId="77777777" w:rsidTr="006F1CC5">
        <w:trPr>
          <w:ins w:id="480" w:author="Sarah Thomas" w:date="2014-03-03T15:04:00Z"/>
        </w:trPr>
        <w:tc>
          <w:tcPr>
            <w:tcW w:w="1890" w:type="dxa"/>
          </w:tcPr>
          <w:p w14:paraId="6202063F" w14:textId="67A50B79" w:rsidR="006F1CC5" w:rsidRDefault="006F1CC5" w:rsidP="00EF0C84">
            <w:pPr>
              <w:rPr>
                <w:ins w:id="481" w:author="Sarah Thomas" w:date="2014-03-03T15:04:00Z"/>
              </w:rPr>
            </w:pPr>
            <w:ins w:id="482" w:author="Sarah Thomas" w:date="2014-03-03T15:04:00Z">
              <w:r>
                <w:t>Python</w:t>
              </w:r>
            </w:ins>
          </w:p>
        </w:tc>
        <w:tc>
          <w:tcPr>
            <w:tcW w:w="1327" w:type="dxa"/>
          </w:tcPr>
          <w:p w14:paraId="02B6792E" w14:textId="14749C59" w:rsidR="006F1CC5" w:rsidRDefault="006F1CC5" w:rsidP="00EF0C84">
            <w:pPr>
              <w:rPr>
                <w:ins w:id="483" w:author="Sarah Thomas" w:date="2014-03-03T15:04:00Z"/>
              </w:rPr>
            </w:pPr>
            <w:ins w:id="484" w:author="Sarah Thomas" w:date="2014-03-03T15:06:00Z">
              <w:r>
                <w:t>Little</w:t>
              </w:r>
            </w:ins>
          </w:p>
        </w:tc>
        <w:tc>
          <w:tcPr>
            <w:tcW w:w="1338" w:type="dxa"/>
          </w:tcPr>
          <w:p w14:paraId="2D538878" w14:textId="4A2D5102" w:rsidR="006F1CC5" w:rsidRDefault="006F1CC5" w:rsidP="00EF0C84">
            <w:pPr>
              <w:rPr>
                <w:ins w:id="485" w:author="Sarah Thomas" w:date="2014-03-03T15:04:00Z"/>
              </w:rPr>
            </w:pPr>
            <w:ins w:id="486" w:author="Sarah Thomas" w:date="2014-03-03T15:12:00Z">
              <w:r>
                <w:t>2940</w:t>
              </w:r>
            </w:ins>
          </w:p>
        </w:tc>
        <w:tc>
          <w:tcPr>
            <w:tcW w:w="1803" w:type="dxa"/>
          </w:tcPr>
          <w:p w14:paraId="78A72442" w14:textId="3A82A652" w:rsidR="006F1CC5" w:rsidRDefault="006F1CC5">
            <w:pPr>
              <w:keepNext/>
              <w:rPr>
                <w:ins w:id="487" w:author="Sarah Thomas" w:date="2014-03-03T15:04:00Z"/>
                <w:rFonts w:eastAsiaTheme="minorEastAsia"/>
              </w:rPr>
              <w:pPrChange w:id="488" w:author="Sarah Thomas" w:date="2014-03-03T15:44:00Z">
                <w:pPr>
                  <w:spacing w:after="240"/>
                </w:pPr>
              </w:pPrChange>
            </w:pPr>
            <w:ins w:id="489" w:author="Sarah Thomas" w:date="2014-03-03T15:29:00Z">
              <w:r>
                <w:t>1.2</w:t>
              </w:r>
            </w:ins>
          </w:p>
        </w:tc>
      </w:tr>
    </w:tbl>
    <w:p w14:paraId="0A19D50B" w14:textId="70EB6C88" w:rsidR="00EF0C84" w:rsidRDefault="006F1CC5">
      <w:pPr>
        <w:pStyle w:val="Caption"/>
        <w:rPr>
          <w:ins w:id="490" w:author="Sarah Thomas" w:date="2014-03-03T15:46:00Z"/>
        </w:rPr>
        <w:pPrChange w:id="491" w:author="Sarah Thomas" w:date="2014-03-03T15:44:00Z">
          <w:pPr>
            <w:widowControl w:val="0"/>
            <w:numPr>
              <w:numId w:val="51"/>
            </w:numPr>
            <w:tabs>
              <w:tab w:val="left" w:pos="220"/>
              <w:tab w:val="left" w:pos="720"/>
            </w:tabs>
            <w:autoSpaceDE w:val="0"/>
            <w:autoSpaceDN w:val="0"/>
            <w:adjustRightInd w:val="0"/>
            <w:ind w:left="720" w:hanging="720"/>
          </w:pPr>
        </w:pPrChange>
      </w:pPr>
      <w:ins w:id="492" w:author="Sarah Thomas" w:date="2014-03-03T15:44:00Z">
        <w:r>
          <w:t xml:space="preserve">Table </w:t>
        </w:r>
        <w:r>
          <w:fldChar w:fldCharType="begin"/>
        </w:r>
        <w:r>
          <w:instrText xml:space="preserve"> SEQ Table \* ARABIC </w:instrText>
        </w:r>
      </w:ins>
      <w:r>
        <w:fldChar w:fldCharType="separate"/>
      </w:r>
      <w:ins w:id="493" w:author="Sarah Thomas" w:date="2014-03-03T16:24:00Z">
        <w:r w:rsidR="00952CB2">
          <w:rPr>
            <w:noProof/>
          </w:rPr>
          <w:t>1</w:t>
        </w:r>
      </w:ins>
      <w:ins w:id="494" w:author="Sarah Thomas" w:date="2014-03-03T15:44:00Z">
        <w:r>
          <w:fldChar w:fldCharType="end"/>
        </w:r>
        <w:r>
          <w:t xml:space="preserve"> - Popular Server Side Technologies Compared</w:t>
        </w:r>
      </w:ins>
    </w:p>
    <w:p w14:paraId="442F832B" w14:textId="61CA466F" w:rsidR="006F1CC5" w:rsidRDefault="006F1CC5">
      <w:pPr>
        <w:rPr>
          <w:ins w:id="495" w:author="Sarah Thomas" w:date="2014-03-03T15:53:00Z"/>
        </w:rPr>
        <w:pPrChange w:id="496" w:author="Sarah Thomas" w:date="2014-03-03T15:46:00Z">
          <w:pPr>
            <w:widowControl w:val="0"/>
            <w:numPr>
              <w:numId w:val="51"/>
            </w:numPr>
            <w:tabs>
              <w:tab w:val="left" w:pos="220"/>
              <w:tab w:val="left" w:pos="720"/>
            </w:tabs>
            <w:autoSpaceDE w:val="0"/>
            <w:autoSpaceDN w:val="0"/>
            <w:adjustRightInd w:val="0"/>
            <w:ind w:left="720" w:hanging="720"/>
          </w:pPr>
        </w:pPrChange>
      </w:pPr>
      <w:ins w:id="497" w:author="Sarah Thomas" w:date="2014-03-03T15:46:00Z">
        <w:r>
          <w:t xml:space="preserve">The team members are currently all following the Advanced Web Engineering </w:t>
        </w:r>
      </w:ins>
      <w:ins w:id="498" w:author="Sarah Thomas" w:date="2014-03-03T15:47:00Z">
        <w:r>
          <w:t xml:space="preserve">MSc </w:t>
        </w:r>
      </w:ins>
      <w:ins w:id="499" w:author="Sarah Thomas" w:date="2014-03-03T15:49:00Z">
        <w:r>
          <w:t>program, which includes compulsory modules covering some ASP.NET,</w:t>
        </w:r>
      </w:ins>
      <w:ins w:id="500" w:author="Sarah Thomas" w:date="2014-03-03T15:48:00Z">
        <w:r>
          <w:t xml:space="preserve"> and JSP </w:t>
        </w:r>
        <w:r>
          <w:rPr>
            <w:highlight w:val="lightGray"/>
          </w:rPr>
          <w:t>add ref to mo</w:t>
        </w:r>
        <w:r w:rsidRPr="006F1CC5">
          <w:rPr>
            <w:highlight w:val="lightGray"/>
            <w:rPrChange w:id="501" w:author="Sarah Thomas" w:date="2014-03-03T15:48:00Z">
              <w:rPr/>
            </w:rPrChange>
          </w:rPr>
          <w:t>dules</w:t>
        </w:r>
        <w:r>
          <w:t xml:space="preserve">. It was felt that </w:t>
        </w:r>
      </w:ins>
      <w:ins w:id="502" w:author="Sarah Thomas" w:date="2014-03-03T15:50:00Z">
        <w:r>
          <w:t>adding some additional PHP experience to this would be beneficial to our education and future career prospects.</w:t>
        </w:r>
      </w:ins>
    </w:p>
    <w:p w14:paraId="3B96351C" w14:textId="0C804C57" w:rsidR="00FC2F08" w:rsidRDefault="00FC2F08">
      <w:pPr>
        <w:pStyle w:val="Heading2"/>
        <w:rPr>
          <w:ins w:id="503" w:author="Sarah Thomas" w:date="2014-03-03T15:53:00Z"/>
        </w:rPr>
        <w:pPrChange w:id="504" w:author="Sarah Thomas" w:date="2014-03-03T15:53:00Z">
          <w:pPr>
            <w:widowControl w:val="0"/>
            <w:numPr>
              <w:numId w:val="51"/>
            </w:numPr>
            <w:tabs>
              <w:tab w:val="left" w:pos="220"/>
              <w:tab w:val="left" w:pos="720"/>
            </w:tabs>
            <w:autoSpaceDE w:val="0"/>
            <w:autoSpaceDN w:val="0"/>
            <w:adjustRightInd w:val="0"/>
            <w:ind w:left="720" w:hanging="720"/>
          </w:pPr>
        </w:pPrChange>
      </w:pPr>
      <w:bookmarkStart w:id="505" w:name="_Toc255483834"/>
      <w:ins w:id="506" w:author="Sarah Thomas" w:date="2014-03-03T15:53:00Z">
        <w:r>
          <w:t>PHP Frameworks</w:t>
        </w:r>
        <w:bookmarkEnd w:id="505"/>
      </w:ins>
    </w:p>
    <w:p w14:paraId="30FD5EED" w14:textId="6306CD24" w:rsidR="00FC2F08" w:rsidRDefault="00FC2F08">
      <w:pPr>
        <w:pStyle w:val="BodyText"/>
        <w:rPr>
          <w:ins w:id="507" w:author="Sarah Thomas" w:date="2014-03-03T16:06:00Z"/>
        </w:rPr>
        <w:pPrChange w:id="508" w:author="Sarah Thomas" w:date="2014-03-03T16:01:00Z">
          <w:pPr>
            <w:widowControl w:val="0"/>
            <w:numPr>
              <w:numId w:val="51"/>
            </w:numPr>
            <w:tabs>
              <w:tab w:val="left" w:pos="220"/>
              <w:tab w:val="left" w:pos="720"/>
            </w:tabs>
            <w:autoSpaceDE w:val="0"/>
            <w:autoSpaceDN w:val="0"/>
            <w:adjustRightInd w:val="0"/>
            <w:ind w:left="720" w:hanging="720"/>
          </w:pPr>
        </w:pPrChange>
      </w:pPr>
      <w:ins w:id="509" w:author="Sarah Thomas" w:date="2014-03-03T15:53:00Z">
        <w:r>
          <w:t xml:space="preserve">Once the </w:t>
        </w:r>
      </w:ins>
      <w:ins w:id="510" w:author="Sarah Thomas" w:date="2014-03-03T15:55:00Z">
        <w:r>
          <w:t>decision</w:t>
        </w:r>
      </w:ins>
      <w:ins w:id="511" w:author="Sarah Thomas" w:date="2014-03-03T15:53:00Z">
        <w:r>
          <w:t xml:space="preserve"> has been made to use PHP for the server side</w:t>
        </w:r>
      </w:ins>
      <w:ins w:id="512" w:author="Sarah Thomas" w:date="2014-03-03T15:55:00Z">
        <w:r>
          <w:t xml:space="preserve"> of our system, we faced the choice of a number of PHP frameworks. Whilst it was not entirely </w:t>
        </w:r>
      </w:ins>
      <w:ins w:id="513" w:author="Sarah Thomas" w:date="2014-03-03T15:56:00Z">
        <w:r>
          <w:t>necessary</w:t>
        </w:r>
      </w:ins>
      <w:ins w:id="514" w:author="Sarah Thomas" w:date="2014-03-03T15:55:00Z">
        <w:r>
          <w:t xml:space="preserve"> </w:t>
        </w:r>
      </w:ins>
      <w:ins w:id="515" w:author="Sarah Thomas" w:date="2014-03-03T15:56:00Z">
        <w:r>
          <w:t xml:space="preserve">to use a framework, we felt that it would speed up development. Frameworks can take much of the repetition out of such routine web site tasks </w:t>
        </w:r>
      </w:ins>
      <w:ins w:id="516" w:author="Sarah Thomas" w:date="2014-03-03T15:58:00Z">
        <w:r>
          <w:t xml:space="preserve">such </w:t>
        </w:r>
      </w:ins>
      <w:ins w:id="517" w:author="Sarah Thomas" w:date="2014-03-03T15:56:00Z">
        <w:r>
          <w:t>as authentication and validation.</w:t>
        </w:r>
      </w:ins>
    </w:p>
    <w:p w14:paraId="2A0C9887" w14:textId="393DCB49" w:rsidR="00F8631A" w:rsidRDefault="00F8631A">
      <w:pPr>
        <w:pStyle w:val="BodyText"/>
        <w:rPr>
          <w:ins w:id="518" w:author="Sarah Thomas" w:date="2014-03-03T16:10:00Z"/>
        </w:rPr>
        <w:pPrChange w:id="519" w:author="Sarah Thomas" w:date="2014-03-03T16:01:00Z">
          <w:pPr>
            <w:widowControl w:val="0"/>
            <w:numPr>
              <w:numId w:val="51"/>
            </w:numPr>
            <w:tabs>
              <w:tab w:val="left" w:pos="220"/>
              <w:tab w:val="left" w:pos="720"/>
            </w:tabs>
            <w:autoSpaceDE w:val="0"/>
            <w:autoSpaceDN w:val="0"/>
            <w:adjustRightInd w:val="0"/>
            <w:ind w:left="720" w:hanging="720"/>
          </w:pPr>
        </w:pPrChange>
      </w:pPr>
      <w:ins w:id="520" w:author="Sarah Thomas" w:date="2014-03-03T16:06:00Z">
        <w:r>
          <w:t>We considered a number of framewo</w:t>
        </w:r>
      </w:ins>
      <w:ins w:id="521" w:author="Sarah Thomas" w:date="2014-03-03T16:07:00Z">
        <w:r>
          <w:t>r</w:t>
        </w:r>
      </w:ins>
      <w:ins w:id="522" w:author="Sarah Thomas" w:date="2014-03-03T16:06:00Z">
        <w:r>
          <w:t xml:space="preserve">ks </w:t>
        </w:r>
      </w:ins>
      <w:ins w:id="523" w:author="Sarah Thomas" w:date="2014-03-03T16:07:00Z">
        <w:r>
          <w:t>in terms of licencing, ease of use, support and documentation</w:t>
        </w:r>
      </w:ins>
      <w:ins w:id="524" w:author="Sarah Thomas" w:date="2014-03-03T16:08:00Z">
        <w:r>
          <w:t xml:space="preserve">. </w:t>
        </w:r>
      </w:ins>
    </w:p>
    <w:p w14:paraId="12AC7D86" w14:textId="7E583486" w:rsidR="00F8631A" w:rsidRDefault="00F8631A">
      <w:pPr>
        <w:pStyle w:val="BodyText"/>
        <w:rPr>
          <w:ins w:id="525" w:author="Sarah Thomas" w:date="2014-03-03T16:23:00Z"/>
        </w:rPr>
        <w:pPrChange w:id="526" w:author="Sarah Thomas" w:date="2014-03-03T16:01:00Z">
          <w:pPr>
            <w:widowControl w:val="0"/>
            <w:numPr>
              <w:numId w:val="51"/>
            </w:numPr>
            <w:tabs>
              <w:tab w:val="left" w:pos="220"/>
              <w:tab w:val="left" w:pos="720"/>
            </w:tabs>
            <w:autoSpaceDE w:val="0"/>
            <w:autoSpaceDN w:val="0"/>
            <w:adjustRightInd w:val="0"/>
            <w:ind w:left="720" w:hanging="720"/>
          </w:pPr>
        </w:pPrChange>
      </w:pPr>
      <w:ins w:id="527" w:author="Sarah Thomas" w:date="2014-03-03T16:10:00Z">
        <w:r w:rsidRPr="00F8631A">
          <w:rPr>
            <w:highlight w:val="lightGray"/>
            <w:rPrChange w:id="528" w:author="Sarah Thomas" w:date="2014-03-03T16:10:00Z">
              <w:rPr/>
            </w:rPrChange>
          </w:rPr>
          <w:t>SARAH will expand</w:t>
        </w:r>
      </w:ins>
    </w:p>
    <w:p w14:paraId="725B4B70" w14:textId="77777777" w:rsidR="00952CB2" w:rsidRDefault="00952CB2">
      <w:pPr>
        <w:pStyle w:val="BodyText"/>
        <w:keepNext/>
        <w:rPr>
          <w:ins w:id="529" w:author="Sarah Thomas" w:date="2014-03-03T16:24:00Z"/>
        </w:rPr>
        <w:pPrChange w:id="530" w:author="Sarah Thomas" w:date="2014-03-03T16:24:00Z">
          <w:pPr>
            <w:widowControl w:val="0"/>
            <w:numPr>
              <w:numId w:val="51"/>
            </w:numPr>
            <w:tabs>
              <w:tab w:val="left" w:pos="220"/>
              <w:tab w:val="left" w:pos="720"/>
            </w:tabs>
            <w:autoSpaceDE w:val="0"/>
            <w:autoSpaceDN w:val="0"/>
            <w:adjustRightInd w:val="0"/>
            <w:ind w:left="720" w:hanging="720"/>
          </w:pPr>
        </w:pPrChange>
      </w:pPr>
      <w:ins w:id="531" w:author="Sarah Thomas" w:date="2014-03-03T16:23:00Z">
        <w:r>
          <w:rPr>
            <w:noProof/>
            <w:lang w:val="en-US"/>
          </w:rPr>
          <w:lastRenderedPageBreak/>
          <w:drawing>
            <wp:inline distT="0" distB="0" distL="0" distR="0" wp14:anchorId="77668C79" wp14:editId="190DF62F">
              <wp:extent cx="5270500" cy="3628349"/>
              <wp:effectExtent l="0" t="0" r="12700" b="298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53A7CE00" w14:textId="7C7937C7" w:rsidR="00952CB2" w:rsidRDefault="00952CB2">
      <w:pPr>
        <w:pStyle w:val="Caption"/>
        <w:jc w:val="both"/>
        <w:rPr>
          <w:ins w:id="532" w:author="Sarah Thomas" w:date="2014-03-03T16:23:00Z"/>
        </w:rPr>
        <w:pPrChange w:id="533" w:author="Sarah Thomas" w:date="2014-03-03T16:24:00Z">
          <w:pPr>
            <w:widowControl w:val="0"/>
            <w:numPr>
              <w:numId w:val="51"/>
            </w:numPr>
            <w:tabs>
              <w:tab w:val="left" w:pos="220"/>
              <w:tab w:val="left" w:pos="720"/>
            </w:tabs>
            <w:autoSpaceDE w:val="0"/>
            <w:autoSpaceDN w:val="0"/>
            <w:adjustRightInd w:val="0"/>
            <w:ind w:left="720" w:hanging="720"/>
          </w:pPr>
        </w:pPrChange>
      </w:pPr>
      <w:bookmarkStart w:id="534" w:name="_Ref255483296"/>
      <w:ins w:id="535" w:author="Sarah Thomas" w:date="2014-03-03T16:24:00Z">
        <w:r>
          <w:t xml:space="preserve">Table </w:t>
        </w:r>
        <w:r>
          <w:fldChar w:fldCharType="begin"/>
        </w:r>
        <w:r>
          <w:instrText xml:space="preserve"> SEQ Table \* ARABIC </w:instrText>
        </w:r>
      </w:ins>
      <w:r>
        <w:fldChar w:fldCharType="separate"/>
      </w:r>
      <w:ins w:id="536" w:author="Sarah Thomas" w:date="2014-03-03T16:24:00Z">
        <w:r>
          <w:rPr>
            <w:noProof/>
          </w:rPr>
          <w:t>2</w:t>
        </w:r>
        <w:r>
          <w:fldChar w:fldCharType="end"/>
        </w:r>
        <w:bookmarkEnd w:id="534"/>
        <w:r>
          <w:t xml:space="preserve"> - Trends in PHP Framework Popularity</w:t>
        </w:r>
      </w:ins>
    </w:p>
    <w:p w14:paraId="47AA204C" w14:textId="75C23E7C" w:rsidR="00952CB2" w:rsidRPr="00812194" w:rsidRDefault="00952CB2">
      <w:pPr>
        <w:pStyle w:val="BodyText"/>
        <w:rPr>
          <w:ins w:id="537" w:author="Sarah Thomas" w:date="2014-03-03T14:32:00Z"/>
        </w:rPr>
        <w:pPrChange w:id="538" w:author="Sarah Thomas" w:date="2014-03-03T16:01:00Z">
          <w:pPr>
            <w:widowControl w:val="0"/>
            <w:numPr>
              <w:numId w:val="51"/>
            </w:numPr>
            <w:tabs>
              <w:tab w:val="left" w:pos="220"/>
              <w:tab w:val="left" w:pos="720"/>
            </w:tabs>
            <w:autoSpaceDE w:val="0"/>
            <w:autoSpaceDN w:val="0"/>
            <w:adjustRightInd w:val="0"/>
            <w:ind w:left="720" w:hanging="720"/>
          </w:pPr>
        </w:pPrChange>
      </w:pPr>
      <w:ins w:id="539" w:author="Sarah Thomas" w:date="2014-03-03T16:26:00Z">
        <w:r>
          <w:fldChar w:fldCharType="begin"/>
        </w:r>
        <w:r>
          <w:instrText xml:space="preserve"> REF _Ref255483296 \h </w:instrText>
        </w:r>
      </w:ins>
      <w:r>
        <w:fldChar w:fldCharType="separate"/>
      </w:r>
      <w:ins w:id="540" w:author="Sarah Thomas" w:date="2014-03-03T16:26:00Z">
        <w:r>
          <w:t xml:space="preserve">Table </w:t>
        </w:r>
        <w:r>
          <w:rPr>
            <w:noProof/>
          </w:rPr>
          <w:t>2</w:t>
        </w:r>
        <w:r>
          <w:fldChar w:fldCharType="end"/>
        </w:r>
        <w:r>
          <w:t xml:space="preserve"> shows recent trends in PHP framework popularity. The </w:t>
        </w:r>
      </w:ins>
      <w:ins w:id="541" w:author="Sarah Thomas" w:date="2014-03-05T10:30:00Z">
        <w:r w:rsidR="00FB0B3E">
          <w:t xml:space="preserve">raw </w:t>
        </w:r>
      </w:ins>
      <w:ins w:id="542" w:author="Sarah Thomas" w:date="2014-03-03T16:26:00Z">
        <w:r>
          <w:t xml:space="preserve">data was obtained from Google Trends. </w:t>
        </w:r>
        <w:r w:rsidRPr="00952CB2">
          <w:rPr>
            <w:highlight w:val="lightGray"/>
            <w:rPrChange w:id="543" w:author="Sarah Thomas" w:date="2014-03-03T16:27:00Z">
              <w:rPr/>
            </w:rPrChange>
          </w:rPr>
          <w:t>Reference</w:t>
        </w:r>
        <w:r>
          <w:t xml:space="preserve"> </w:t>
        </w:r>
      </w:ins>
      <w:ins w:id="544" w:author="Sarah Thomas" w:date="2014-03-03T16:24:00Z">
        <w:r>
          <w:t>Laravel has shown a steady increase in popularity since its release in 2012</w:t>
        </w:r>
      </w:ins>
    </w:p>
    <w:p w14:paraId="41CC4968" w14:textId="7036CCC7" w:rsidR="00766C26" w:rsidRDefault="000548EA">
      <w:pPr>
        <w:pStyle w:val="Heading1"/>
        <w:rPr>
          <w:ins w:id="545" w:author="Sarah Thomas" w:date="2014-03-03T14:35:00Z"/>
        </w:rPr>
        <w:pPrChange w:id="546" w:author="Sarah Thomas" w:date="2014-03-03T14:32:00Z">
          <w:pPr>
            <w:widowControl w:val="0"/>
            <w:numPr>
              <w:numId w:val="51"/>
            </w:numPr>
            <w:tabs>
              <w:tab w:val="left" w:pos="220"/>
              <w:tab w:val="left" w:pos="720"/>
            </w:tabs>
            <w:autoSpaceDE w:val="0"/>
            <w:autoSpaceDN w:val="0"/>
            <w:adjustRightInd w:val="0"/>
            <w:ind w:left="720" w:hanging="720"/>
          </w:pPr>
        </w:pPrChange>
      </w:pPr>
      <w:bookmarkStart w:id="547" w:name="_Toc255483835"/>
      <w:ins w:id="548" w:author="Sarah Thomas" w:date="2014-03-03T14:35:00Z">
        <w:r>
          <w:t>Software Tools</w:t>
        </w:r>
        <w:bookmarkEnd w:id="547"/>
      </w:ins>
    </w:p>
    <w:p w14:paraId="14F0AD58" w14:textId="30E63206" w:rsidR="000548EA" w:rsidRPr="000548EA" w:rsidRDefault="000548EA">
      <w:pPr>
        <w:rPr>
          <w:ins w:id="549" w:author="Sarah Thomas" w:date="2014-03-03T14:31:00Z"/>
        </w:rPr>
        <w:pPrChange w:id="550" w:author="Sarah Thomas" w:date="2014-03-03T14:35:00Z">
          <w:pPr>
            <w:widowControl w:val="0"/>
            <w:numPr>
              <w:numId w:val="51"/>
            </w:numPr>
            <w:tabs>
              <w:tab w:val="left" w:pos="220"/>
              <w:tab w:val="left" w:pos="720"/>
            </w:tabs>
            <w:autoSpaceDE w:val="0"/>
            <w:autoSpaceDN w:val="0"/>
            <w:adjustRightInd w:val="0"/>
            <w:ind w:left="720" w:hanging="720"/>
          </w:pPr>
        </w:pPrChange>
      </w:pPr>
      <w:ins w:id="551" w:author="Sarah Thomas" w:date="2014-03-03T14:35:00Z">
        <w:r>
          <w:t xml:space="preserve">The following sections describes the software tools </w:t>
        </w:r>
      </w:ins>
      <w:ins w:id="552" w:author="Sarah Thomas" w:date="2014-03-03T14:37:00Z">
        <w:r w:rsidR="00EF0C84">
          <w:t>utilis</w:t>
        </w:r>
        <w:r>
          <w:t xml:space="preserve">ed </w:t>
        </w:r>
      </w:ins>
    </w:p>
    <w:p w14:paraId="1EBECF20" w14:textId="391E78C3" w:rsidR="00766C26" w:rsidRDefault="000548EA">
      <w:pPr>
        <w:pStyle w:val="Heading2"/>
        <w:rPr>
          <w:ins w:id="553" w:author="Sarah Thomas" w:date="2014-03-08T14:54:00Z"/>
        </w:rPr>
        <w:pPrChange w:id="554" w:author="Sarah Thomas" w:date="2014-03-03T14:33:00Z">
          <w:pPr>
            <w:widowControl w:val="0"/>
            <w:numPr>
              <w:numId w:val="51"/>
            </w:numPr>
            <w:tabs>
              <w:tab w:val="left" w:pos="220"/>
              <w:tab w:val="left" w:pos="720"/>
            </w:tabs>
            <w:autoSpaceDE w:val="0"/>
            <w:autoSpaceDN w:val="0"/>
            <w:adjustRightInd w:val="0"/>
            <w:ind w:left="720" w:hanging="720"/>
          </w:pPr>
        </w:pPrChange>
      </w:pPr>
      <w:bookmarkStart w:id="555" w:name="_Toc255483836"/>
      <w:ins w:id="556" w:author="Sarah Thomas" w:date="2014-03-03T14:33:00Z">
        <w:r>
          <w:t>Laravel</w:t>
        </w:r>
      </w:ins>
      <w:bookmarkEnd w:id="555"/>
    </w:p>
    <w:p w14:paraId="081A8714" w14:textId="7CBCCD2C" w:rsidR="00CC04E6" w:rsidRPr="00CC04E6" w:rsidRDefault="00CC04E6" w:rsidP="00CC04E6">
      <w:pPr>
        <w:pStyle w:val="Heading3"/>
        <w:rPr>
          <w:ins w:id="557" w:author="Sarah Thomas" w:date="2014-03-03T16:31:00Z"/>
          <w:rPrChange w:id="558" w:author="Sarah Thomas" w:date="2014-03-08T14:54:00Z">
            <w:rPr>
              <w:ins w:id="559" w:author="Sarah Thomas" w:date="2014-03-03T16:31:00Z"/>
            </w:rPr>
          </w:rPrChange>
        </w:rPr>
        <w:pPrChange w:id="560" w:author="Sarah Thomas" w:date="2014-03-08T14:54:00Z">
          <w:pPr>
            <w:widowControl w:val="0"/>
            <w:numPr>
              <w:numId w:val="51"/>
            </w:numPr>
            <w:tabs>
              <w:tab w:val="left" w:pos="220"/>
              <w:tab w:val="left" w:pos="720"/>
            </w:tabs>
            <w:autoSpaceDE w:val="0"/>
            <w:autoSpaceDN w:val="0"/>
            <w:adjustRightInd w:val="0"/>
            <w:ind w:left="720" w:hanging="720"/>
          </w:pPr>
        </w:pPrChange>
      </w:pPr>
      <w:ins w:id="561" w:author="Sarah Thomas" w:date="2014-03-08T14:54:00Z">
        <w:r>
          <w:t>Laravel Composer</w:t>
        </w:r>
      </w:ins>
    </w:p>
    <w:p w14:paraId="106947D9" w14:textId="77777777" w:rsidR="00C94BA3" w:rsidRDefault="00C94BA3">
      <w:pPr>
        <w:pStyle w:val="Heading3"/>
        <w:rPr>
          <w:ins w:id="562" w:author="Sarah Thomas" w:date="2014-03-03T16:31:00Z"/>
        </w:rPr>
        <w:pPrChange w:id="563" w:author="Sarah Thomas" w:date="2014-03-03T16:31:00Z">
          <w:pPr>
            <w:pStyle w:val="Heading1"/>
          </w:pPr>
        </w:pPrChange>
      </w:pPr>
      <w:bookmarkStart w:id="564" w:name="_Toc255483837"/>
      <w:ins w:id="565" w:author="Sarah Thomas" w:date="2014-03-03T16:31:00Z">
        <w:r>
          <w:t>Laravel Migrations and Seeds</w:t>
        </w:r>
        <w:bookmarkEnd w:id="564"/>
      </w:ins>
    </w:p>
    <w:p w14:paraId="47A74B53" w14:textId="4C28D1D6" w:rsidR="00C94BA3" w:rsidRDefault="00C94BA3">
      <w:pPr>
        <w:pStyle w:val="BodyText"/>
        <w:rPr>
          <w:ins w:id="566" w:author="Sarah Thomas" w:date="2014-03-03T16:31:00Z"/>
        </w:rPr>
        <w:pPrChange w:id="567" w:author="Sarah Thomas" w:date="2014-03-03T16:31:00Z">
          <w:pPr/>
        </w:pPrChange>
      </w:pPr>
      <w:ins w:id="568" w:author="Sarah Thomas" w:date="2014-03-03T16:31:00Z">
        <w:r>
          <w:t xml:space="preserve">Laravel includes a versioning system for databases, to allow for any structural changes to the database to be shared and tracked. This is accomplished by creating and running a </w:t>
        </w:r>
        <w:proofErr w:type="gramStart"/>
        <w:r>
          <w:t>class</w:t>
        </w:r>
      </w:ins>
      <w:ins w:id="569" w:author="Sarah Thomas" w:date="2014-03-03T16:33:00Z">
        <w:r w:rsidR="00C06E90">
          <w:t>,</w:t>
        </w:r>
      </w:ins>
      <w:ins w:id="570" w:author="Sarah Thomas" w:date="2014-03-03T16:31:00Z">
        <w:r>
          <w:t xml:space="preserve"> that</w:t>
        </w:r>
        <w:proofErr w:type="gramEnd"/>
        <w:r>
          <w:t xml:space="preserve"> extends Laravel </w:t>
        </w:r>
        <w:r w:rsidRPr="001D313A">
          <w:rPr>
            <w:rFonts w:ascii="Courier" w:hAnsi="Courier"/>
          </w:rPr>
          <w:t>Migration</w:t>
        </w:r>
        <w:r>
          <w:t xml:space="preserve">. Any changes go into a new class and these are executed in order, or can be rolled back. For example if a developer changed a table name this would go into a new class saved as a file with an auto generated name reflecting creation time. If another developer then changes the table name again, another class is created, and added to the list of classes to be run to update the database. The problem with this method is that the structure of the database will eventually be contained within many different class files, obscuring the structure of the database and making maintenance harder. </w:t>
        </w:r>
      </w:ins>
    </w:p>
    <w:p w14:paraId="780195F3" w14:textId="77777777" w:rsidR="00C94BA3" w:rsidRDefault="00C94BA3" w:rsidP="00C94BA3">
      <w:pPr>
        <w:rPr>
          <w:ins w:id="571" w:author="Sarah Thomas" w:date="2014-03-03T16:31:00Z"/>
        </w:rPr>
      </w:pPr>
    </w:p>
    <w:p w14:paraId="6FE29392" w14:textId="77777777" w:rsidR="00C94BA3" w:rsidRDefault="00C94BA3">
      <w:pPr>
        <w:pStyle w:val="BodyText"/>
        <w:rPr>
          <w:ins w:id="572" w:author="Sarah Thomas" w:date="2014-03-03T16:31:00Z"/>
        </w:rPr>
        <w:pPrChange w:id="573" w:author="Sarah Thomas" w:date="2014-03-03T16:31:00Z">
          <w:pPr/>
        </w:pPrChange>
      </w:pPr>
      <w:ins w:id="574" w:author="Sarah Thomas" w:date="2014-03-03T16:31:00Z">
        <w:r>
          <w:lastRenderedPageBreak/>
          <w:t xml:space="preserve">As the project already has the version control capabilities provided by GitHub, we decided not to stack Laravel version control on top of GitHub. Instead we kept only a single file of class </w:t>
        </w:r>
        <w:r w:rsidRPr="008616DF">
          <w:rPr>
            <w:rFonts w:ascii="Courier" w:hAnsi="Courier"/>
          </w:rPr>
          <w:t>Migration</w:t>
        </w:r>
        <w:r>
          <w:t xml:space="preserve"> and used this to reflect all changes to the database. If we needed to roll back any changes we could do this by reverting the single file on GitHub. </w:t>
        </w:r>
      </w:ins>
    </w:p>
    <w:p w14:paraId="6D2A6B95" w14:textId="77777777" w:rsidR="00C94BA3" w:rsidRDefault="00C94BA3">
      <w:pPr>
        <w:pStyle w:val="BodyText"/>
        <w:rPr>
          <w:ins w:id="575" w:author="Sarah Thomas" w:date="2014-03-03T16:31:00Z"/>
        </w:rPr>
        <w:pPrChange w:id="576" w:author="Sarah Thomas" w:date="2014-03-03T16:32:00Z">
          <w:pPr/>
        </w:pPrChange>
      </w:pPr>
      <w:ins w:id="577" w:author="Sarah Thomas" w:date="2014-03-03T16:31:00Z">
        <w:r>
          <w:t>Migrations are made to the database with the following steps:</w:t>
        </w:r>
      </w:ins>
    </w:p>
    <w:p w14:paraId="0F6E2CAA" w14:textId="77777777" w:rsidR="00C94BA3" w:rsidRDefault="00C94BA3">
      <w:pPr>
        <w:pStyle w:val="BodyText"/>
        <w:numPr>
          <w:ilvl w:val="0"/>
          <w:numId w:val="55"/>
        </w:numPr>
        <w:rPr>
          <w:ins w:id="578" w:author="Sarah Thomas" w:date="2014-03-03T16:31:00Z"/>
        </w:rPr>
        <w:pPrChange w:id="579" w:author="Sarah Thomas" w:date="2014-03-03T16:32:00Z">
          <w:pPr>
            <w:pStyle w:val="ListParagraph"/>
            <w:numPr>
              <w:numId w:val="53"/>
            </w:numPr>
            <w:spacing w:after="0"/>
            <w:ind w:hanging="360"/>
          </w:pPr>
        </w:pPrChange>
      </w:pPr>
      <w:ins w:id="580" w:author="Sarah Thomas" w:date="2014-03-03T16:31:00Z">
        <w:r>
          <w:t>Empty the migrations table in the database. This will allow us to run a migration that has been run previously</w:t>
        </w:r>
      </w:ins>
    </w:p>
    <w:p w14:paraId="10B44137" w14:textId="77777777" w:rsidR="00C94BA3" w:rsidRPr="008616DF" w:rsidRDefault="00C94BA3">
      <w:pPr>
        <w:pStyle w:val="BodyText"/>
        <w:numPr>
          <w:ilvl w:val="0"/>
          <w:numId w:val="55"/>
        </w:numPr>
        <w:rPr>
          <w:ins w:id="581" w:author="Sarah Thomas" w:date="2014-03-03T16:31:00Z"/>
        </w:rPr>
        <w:pPrChange w:id="582" w:author="Sarah Thomas" w:date="2014-03-03T16:32:00Z">
          <w:pPr>
            <w:pStyle w:val="ListParagraph"/>
            <w:numPr>
              <w:numId w:val="53"/>
            </w:numPr>
            <w:spacing w:after="0"/>
            <w:ind w:hanging="360"/>
          </w:pPr>
        </w:pPrChange>
      </w:pPr>
      <w:ins w:id="583" w:author="Sarah Thomas" w:date="2014-03-03T16:31:00Z">
        <w:r>
          <w:t xml:space="preserve">Use </w:t>
        </w:r>
        <w:proofErr w:type="spellStart"/>
        <w:r>
          <w:t>Laravel’s</w:t>
        </w:r>
        <w:proofErr w:type="spellEnd"/>
        <w:r>
          <w:t xml:space="preserve"> command line interface: </w:t>
        </w:r>
        <w:proofErr w:type="spellStart"/>
        <w:r w:rsidRPr="008616DF">
          <w:rPr>
            <w:rFonts w:ascii="Courier" w:hAnsi="Courier"/>
          </w:rPr>
          <w:t>php</w:t>
        </w:r>
        <w:proofErr w:type="spellEnd"/>
        <w:r w:rsidRPr="008616DF">
          <w:rPr>
            <w:rFonts w:ascii="Courier" w:hAnsi="Courier"/>
          </w:rPr>
          <w:t xml:space="preserve"> artisan migrate</w:t>
        </w:r>
      </w:ins>
    </w:p>
    <w:p w14:paraId="3D8295FF" w14:textId="77777777" w:rsidR="00C94BA3" w:rsidRPr="001D313A" w:rsidRDefault="00C94BA3">
      <w:pPr>
        <w:pStyle w:val="BodyText"/>
        <w:rPr>
          <w:ins w:id="584" w:author="Sarah Thomas" w:date="2014-03-03T16:31:00Z"/>
        </w:rPr>
        <w:pPrChange w:id="585" w:author="Sarah Thomas" w:date="2014-03-03T16:32:00Z">
          <w:pPr/>
        </w:pPrChange>
      </w:pPr>
      <w:ins w:id="586" w:author="Sarah Thomas" w:date="2014-03-03T16:31:00Z">
        <w:r>
          <w:t xml:space="preserve">Laravel also has a method for seeding the database.  A test set of data is included within a class that extends </w:t>
        </w:r>
        <w:proofErr w:type="spellStart"/>
        <w:r w:rsidRPr="004A7190">
          <w:rPr>
            <w:rFonts w:ascii="Courier" w:hAnsi="Courier"/>
          </w:rPr>
          <w:t>Seeder</w:t>
        </w:r>
        <w:proofErr w:type="spellEnd"/>
        <w:r>
          <w:t xml:space="preserve"> and run with the following command line: </w:t>
        </w:r>
        <w:proofErr w:type="spellStart"/>
        <w:r w:rsidRPr="008616DF">
          <w:rPr>
            <w:rFonts w:ascii="Courier" w:hAnsi="Courier"/>
          </w:rPr>
          <w:t>php</w:t>
        </w:r>
        <w:proofErr w:type="spellEnd"/>
        <w:r w:rsidRPr="008616DF">
          <w:rPr>
            <w:rFonts w:ascii="Courier" w:hAnsi="Courier"/>
          </w:rPr>
          <w:t xml:space="preserve"> artisan </w:t>
        </w:r>
        <w:proofErr w:type="spellStart"/>
        <w:r>
          <w:rPr>
            <w:rFonts w:ascii="Courier" w:hAnsi="Courier"/>
          </w:rPr>
          <w:t>db</w:t>
        </w:r>
        <w:proofErr w:type="gramStart"/>
        <w:r>
          <w:rPr>
            <w:rFonts w:ascii="Courier" w:hAnsi="Courier"/>
          </w:rPr>
          <w:t>:seed</w:t>
        </w:r>
        <w:proofErr w:type="spellEnd"/>
        <w:proofErr w:type="gramEnd"/>
      </w:ins>
    </w:p>
    <w:p w14:paraId="618D9A67" w14:textId="56B72C3C" w:rsidR="00C94BA3" w:rsidRDefault="00C06E90">
      <w:pPr>
        <w:pStyle w:val="Heading3"/>
        <w:rPr>
          <w:ins w:id="587" w:author="Sarah Thomas" w:date="2014-03-03T16:35:00Z"/>
        </w:rPr>
        <w:pPrChange w:id="588" w:author="Sarah Thomas" w:date="2014-03-03T16:33:00Z">
          <w:pPr>
            <w:widowControl w:val="0"/>
            <w:numPr>
              <w:numId w:val="51"/>
            </w:numPr>
            <w:tabs>
              <w:tab w:val="left" w:pos="220"/>
              <w:tab w:val="left" w:pos="720"/>
            </w:tabs>
            <w:autoSpaceDE w:val="0"/>
            <w:autoSpaceDN w:val="0"/>
            <w:adjustRightInd w:val="0"/>
            <w:ind w:left="720" w:hanging="720"/>
          </w:pPr>
        </w:pPrChange>
      </w:pPr>
      <w:bookmarkStart w:id="589" w:name="_Toc255483838"/>
      <w:ins w:id="590" w:author="Sarah Thomas" w:date="2014-03-03T16:32:00Z">
        <w:r>
          <w:t>Laravel Eloquent ORM</w:t>
        </w:r>
      </w:ins>
      <w:bookmarkEnd w:id="589"/>
    </w:p>
    <w:p w14:paraId="619B9324" w14:textId="2868AB04" w:rsidR="0081299B" w:rsidRDefault="0081299B">
      <w:pPr>
        <w:pStyle w:val="Heading3"/>
        <w:rPr>
          <w:ins w:id="591" w:author="Sarah Thomas" w:date="2014-03-03T16:36:00Z"/>
        </w:rPr>
        <w:pPrChange w:id="592" w:author="Sarah Thomas" w:date="2014-03-03T16:36:00Z">
          <w:pPr>
            <w:widowControl w:val="0"/>
            <w:numPr>
              <w:numId w:val="51"/>
            </w:numPr>
            <w:tabs>
              <w:tab w:val="left" w:pos="220"/>
              <w:tab w:val="left" w:pos="720"/>
            </w:tabs>
            <w:autoSpaceDE w:val="0"/>
            <w:autoSpaceDN w:val="0"/>
            <w:adjustRightInd w:val="0"/>
            <w:ind w:left="720" w:hanging="720"/>
          </w:pPr>
        </w:pPrChange>
      </w:pPr>
      <w:ins w:id="593" w:author="Sarah Thomas" w:date="2014-03-03T16:35:00Z">
        <w:r>
          <w:t>Laravel Validation</w:t>
        </w:r>
      </w:ins>
    </w:p>
    <w:p w14:paraId="5275713F" w14:textId="022F905F" w:rsidR="0081299B" w:rsidRDefault="0081299B">
      <w:pPr>
        <w:rPr>
          <w:ins w:id="594" w:author="Sarah Thomas" w:date="2014-03-05T11:19:00Z"/>
        </w:rPr>
        <w:pPrChange w:id="595" w:author="Sarah Thomas" w:date="2014-03-03T16:36:00Z">
          <w:pPr>
            <w:widowControl w:val="0"/>
            <w:numPr>
              <w:numId w:val="51"/>
            </w:numPr>
            <w:tabs>
              <w:tab w:val="left" w:pos="220"/>
              <w:tab w:val="left" w:pos="720"/>
            </w:tabs>
            <w:autoSpaceDE w:val="0"/>
            <w:autoSpaceDN w:val="0"/>
            <w:adjustRightInd w:val="0"/>
            <w:ind w:left="720" w:hanging="720"/>
          </w:pPr>
        </w:pPrChange>
      </w:pPr>
      <w:proofErr w:type="spellStart"/>
      <w:ins w:id="596" w:author="Sarah Thomas" w:date="2014-03-03T16:36:00Z">
        <w:r w:rsidRPr="0081299B">
          <w:rPr>
            <w:highlight w:val="lightGray"/>
            <w:rPrChange w:id="597" w:author="Sarah Thomas" w:date="2014-03-03T16:36:00Z">
              <w:rPr/>
            </w:rPrChange>
          </w:rPr>
          <w:t>Enaam</w:t>
        </w:r>
        <w:proofErr w:type="spellEnd"/>
        <w:r w:rsidRPr="0081299B">
          <w:rPr>
            <w:highlight w:val="lightGray"/>
            <w:rPrChange w:id="598" w:author="Sarah Thomas" w:date="2014-03-03T16:36:00Z">
              <w:rPr/>
            </w:rPrChange>
          </w:rPr>
          <w:t xml:space="preserve"> might like to do this bit</w:t>
        </w:r>
      </w:ins>
      <w:ins w:id="599" w:author="Sarah Thomas" w:date="2014-03-05T10:30:00Z">
        <w:r w:rsidR="00FB0B3E">
          <w:t>?</w:t>
        </w:r>
      </w:ins>
    </w:p>
    <w:p w14:paraId="375FCA54" w14:textId="21860288" w:rsidR="00294E61" w:rsidRDefault="00CC04E6">
      <w:pPr>
        <w:pStyle w:val="Heading3"/>
        <w:rPr>
          <w:ins w:id="600" w:author="Sarah Thomas" w:date="2014-03-08T14:42:00Z"/>
        </w:rPr>
        <w:pPrChange w:id="601" w:author="Sarah Thomas" w:date="2014-03-05T11:19:00Z">
          <w:pPr>
            <w:widowControl w:val="0"/>
            <w:numPr>
              <w:numId w:val="51"/>
            </w:numPr>
            <w:tabs>
              <w:tab w:val="left" w:pos="220"/>
              <w:tab w:val="left" w:pos="720"/>
            </w:tabs>
            <w:autoSpaceDE w:val="0"/>
            <w:autoSpaceDN w:val="0"/>
            <w:adjustRightInd w:val="0"/>
            <w:ind w:left="720" w:hanging="720"/>
          </w:pPr>
        </w:pPrChange>
      </w:pPr>
      <w:ins w:id="602" w:author="Sarah Thomas" w:date="2014-03-08T14:54:00Z">
        <w:r>
          <w:t xml:space="preserve">Laravel </w:t>
        </w:r>
      </w:ins>
      <w:ins w:id="603" w:author="Sarah Thomas" w:date="2014-03-05T11:19:00Z">
        <w:r w:rsidR="00294E61">
          <w:t xml:space="preserve">Blade </w:t>
        </w:r>
        <w:proofErr w:type="spellStart"/>
        <w:r w:rsidR="00294E61">
          <w:t>Templating</w:t>
        </w:r>
        <w:proofErr w:type="spellEnd"/>
        <w:r w:rsidR="00294E61">
          <w:t xml:space="preserve"> System</w:t>
        </w:r>
      </w:ins>
    </w:p>
    <w:p w14:paraId="5D0874C1" w14:textId="018BAFF9" w:rsidR="0073101D" w:rsidRDefault="00CC04E6" w:rsidP="0073101D">
      <w:pPr>
        <w:pStyle w:val="Heading3"/>
        <w:rPr>
          <w:ins w:id="604" w:author="Sarah Thomas" w:date="2014-03-08T14:42:00Z"/>
        </w:rPr>
        <w:pPrChange w:id="605" w:author="Sarah Thomas" w:date="2014-03-08T14:42:00Z">
          <w:pPr>
            <w:widowControl w:val="0"/>
            <w:numPr>
              <w:numId w:val="51"/>
            </w:numPr>
            <w:tabs>
              <w:tab w:val="left" w:pos="220"/>
              <w:tab w:val="left" w:pos="720"/>
            </w:tabs>
            <w:autoSpaceDE w:val="0"/>
            <w:autoSpaceDN w:val="0"/>
            <w:adjustRightInd w:val="0"/>
            <w:ind w:left="720" w:hanging="720"/>
          </w:pPr>
        </w:pPrChange>
      </w:pPr>
      <w:ins w:id="606" w:author="Sarah Thomas" w:date="2014-03-08T14:54:00Z">
        <w:r>
          <w:t xml:space="preserve">Laravel Package Management - </w:t>
        </w:r>
      </w:ins>
      <w:ins w:id="607" w:author="Sarah Thomas" w:date="2014-03-08T14:51:00Z">
        <w:r>
          <w:t xml:space="preserve">Using </w:t>
        </w:r>
      </w:ins>
      <w:ins w:id="608" w:author="Sarah Thomas" w:date="2014-03-08T14:47:00Z">
        <w:r>
          <w:t xml:space="preserve">Imagine </w:t>
        </w:r>
      </w:ins>
    </w:p>
    <w:p w14:paraId="04FF437E" w14:textId="6444917C" w:rsidR="0073101D" w:rsidRPr="00CC04E6" w:rsidRDefault="00CC04E6" w:rsidP="0025223E">
      <w:pPr>
        <w:pStyle w:val="BodyText"/>
        <w:rPr>
          <w:ins w:id="609" w:author="Sarah Thomas" w:date="2014-03-05T11:20:00Z"/>
          <w:rPrChange w:id="610" w:author="Sarah Thomas" w:date="2014-03-08T14:55:00Z">
            <w:rPr>
              <w:ins w:id="611" w:author="Sarah Thomas" w:date="2014-03-05T11:20:00Z"/>
            </w:rPr>
          </w:rPrChange>
        </w:rPr>
        <w:pPrChange w:id="612" w:author="Sarah Thomas" w:date="2014-03-08T15:08:00Z">
          <w:pPr>
            <w:widowControl w:val="0"/>
            <w:numPr>
              <w:numId w:val="51"/>
            </w:numPr>
            <w:tabs>
              <w:tab w:val="left" w:pos="220"/>
              <w:tab w:val="left" w:pos="720"/>
            </w:tabs>
            <w:autoSpaceDE w:val="0"/>
            <w:autoSpaceDN w:val="0"/>
            <w:adjustRightInd w:val="0"/>
            <w:ind w:left="720" w:hanging="720"/>
          </w:pPr>
        </w:pPrChange>
      </w:pPr>
      <w:ins w:id="613" w:author="Sarah Thomas" w:date="2014-03-08T14:52:00Z">
        <w:r>
          <w:t xml:space="preserve">Imagine is a PHP image manipulation library. We added this library to Laravel </w:t>
        </w:r>
      </w:ins>
      <w:ins w:id="614" w:author="Sarah Thomas" w:date="2014-03-08T14:53:00Z">
        <w:r>
          <w:t xml:space="preserve">as a package via </w:t>
        </w:r>
        <w:r w:rsidRPr="00CC04E6">
          <w:rPr>
            <w:i/>
            <w:rPrChange w:id="615" w:author="Sarah Thomas" w:date="2014-03-08T14:53:00Z">
              <w:rPr/>
            </w:rPrChange>
          </w:rPr>
          <w:t>Composer</w:t>
        </w:r>
      </w:ins>
      <w:ins w:id="616" w:author="Sarah Thomas" w:date="2014-03-08T14:55:00Z">
        <w:r>
          <w:rPr>
            <w:i/>
          </w:rPr>
          <w:t>.</w:t>
        </w:r>
      </w:ins>
      <w:ins w:id="617" w:author="Sarah Thomas" w:date="2014-03-08T14:57:00Z">
        <w:r w:rsidR="00BB172E">
          <w:t xml:space="preserve"> Laravel uses facades as a static interface</w:t>
        </w:r>
      </w:ins>
      <w:ins w:id="618" w:author="Sarah Thomas" w:date="2014-03-08T14:58:00Z">
        <w:r w:rsidR="00BB172E">
          <w:t xml:space="preserve"> to classes within the </w:t>
        </w:r>
        <w:r w:rsidR="00BB172E" w:rsidRPr="00BB172E">
          <w:t xml:space="preserve">inversion of control </w:t>
        </w:r>
      </w:ins>
      <w:ins w:id="619" w:author="Sarah Thomas" w:date="2014-03-08T14:59:00Z">
        <w:r w:rsidR="00BB172E">
          <w:t>(</w:t>
        </w:r>
        <w:proofErr w:type="spellStart"/>
        <w:r w:rsidR="00BB172E">
          <w:t>IoC</w:t>
        </w:r>
        <w:proofErr w:type="spellEnd"/>
        <w:r w:rsidR="00BB172E">
          <w:t xml:space="preserve">) </w:t>
        </w:r>
        <w:r w:rsidR="00BB172E" w:rsidRPr="00BB172E">
          <w:t>container</w:t>
        </w:r>
        <w:r w:rsidR="00BB172E">
          <w:t xml:space="preserve">. The </w:t>
        </w:r>
        <w:proofErr w:type="spellStart"/>
        <w:r w:rsidR="00BB172E">
          <w:t>IoC</w:t>
        </w:r>
        <w:proofErr w:type="spellEnd"/>
        <w:r w:rsidR="00BB172E">
          <w:t xml:space="preserve"> container is used to manage class dependencies.</w:t>
        </w:r>
      </w:ins>
      <w:ins w:id="620" w:author="Sarah Thomas" w:date="2014-03-08T15:07:00Z">
        <w:r w:rsidR="0025223E">
          <w:t xml:space="preserve"> </w:t>
        </w:r>
      </w:ins>
    </w:p>
    <w:p w14:paraId="1F811F10" w14:textId="37917CA8" w:rsidR="00294E61" w:rsidRPr="00294E61" w:rsidRDefault="00294E61">
      <w:pPr>
        <w:rPr>
          <w:ins w:id="621" w:author="Sarah Thomas" w:date="2014-03-03T14:33:00Z"/>
        </w:rPr>
        <w:pPrChange w:id="622" w:author="Sarah Thomas" w:date="2014-03-05T11:20:00Z">
          <w:pPr>
            <w:widowControl w:val="0"/>
            <w:numPr>
              <w:numId w:val="51"/>
            </w:numPr>
            <w:tabs>
              <w:tab w:val="left" w:pos="220"/>
              <w:tab w:val="left" w:pos="720"/>
            </w:tabs>
            <w:autoSpaceDE w:val="0"/>
            <w:autoSpaceDN w:val="0"/>
            <w:adjustRightInd w:val="0"/>
            <w:ind w:left="720" w:hanging="720"/>
          </w:pPr>
        </w:pPrChange>
      </w:pPr>
      <w:ins w:id="623" w:author="Sarah Thomas" w:date="2014-03-05T11:20:00Z">
        <w:r w:rsidRPr="00294E61">
          <w:rPr>
            <w:highlight w:val="lightGray"/>
            <w:rPrChange w:id="624" w:author="Sarah Thomas" w:date="2014-03-05T11:20:00Z">
              <w:rPr/>
            </w:rPrChange>
          </w:rPr>
          <w:t>?????</w:t>
        </w:r>
      </w:ins>
    </w:p>
    <w:p w14:paraId="610B994B" w14:textId="185C2986" w:rsidR="000548EA" w:rsidRDefault="000548EA">
      <w:pPr>
        <w:pStyle w:val="Heading2"/>
        <w:rPr>
          <w:ins w:id="625" w:author="Sarah Thomas" w:date="2014-03-03T14:39:00Z"/>
        </w:rPr>
        <w:pPrChange w:id="626" w:author="Sarah Thomas" w:date="2014-03-03T14:34:00Z">
          <w:pPr>
            <w:widowControl w:val="0"/>
            <w:numPr>
              <w:numId w:val="51"/>
            </w:numPr>
            <w:tabs>
              <w:tab w:val="left" w:pos="220"/>
              <w:tab w:val="left" w:pos="720"/>
            </w:tabs>
            <w:autoSpaceDE w:val="0"/>
            <w:autoSpaceDN w:val="0"/>
            <w:adjustRightInd w:val="0"/>
            <w:ind w:left="720" w:hanging="720"/>
          </w:pPr>
        </w:pPrChange>
      </w:pPr>
      <w:bookmarkStart w:id="627" w:name="_Toc255483839"/>
      <w:ins w:id="628" w:author="Sarah Thomas" w:date="2014-03-03T14:34:00Z">
        <w:r>
          <w:t>Bootstrap</w:t>
        </w:r>
      </w:ins>
      <w:bookmarkEnd w:id="627"/>
    </w:p>
    <w:p w14:paraId="22B65856" w14:textId="48679F34" w:rsidR="000548EA" w:rsidRDefault="000548EA">
      <w:pPr>
        <w:rPr>
          <w:ins w:id="629" w:author="Sarah Thomas" w:date="2014-03-03T14:51:00Z"/>
        </w:rPr>
        <w:pPrChange w:id="630" w:author="Sarah Thomas" w:date="2014-03-03T14:39:00Z">
          <w:pPr>
            <w:widowControl w:val="0"/>
            <w:numPr>
              <w:numId w:val="51"/>
            </w:numPr>
            <w:tabs>
              <w:tab w:val="left" w:pos="220"/>
              <w:tab w:val="left" w:pos="720"/>
            </w:tabs>
            <w:autoSpaceDE w:val="0"/>
            <w:autoSpaceDN w:val="0"/>
            <w:adjustRightInd w:val="0"/>
            <w:ind w:left="720" w:hanging="720"/>
          </w:pPr>
        </w:pPrChange>
      </w:pPr>
      <w:ins w:id="631" w:author="Sarah Thomas" w:date="2014-03-03T14:39:00Z">
        <w:r w:rsidRPr="000548EA">
          <w:rPr>
            <w:highlight w:val="lightGray"/>
            <w:rPrChange w:id="632" w:author="Sarah Thomas" w:date="2014-03-03T14:39:00Z">
              <w:rPr/>
            </w:rPrChange>
          </w:rPr>
          <w:t>IRENA</w:t>
        </w:r>
      </w:ins>
    </w:p>
    <w:p w14:paraId="4A535E10" w14:textId="7B4C7349" w:rsidR="000548EA" w:rsidRDefault="000548EA">
      <w:pPr>
        <w:pStyle w:val="Heading2"/>
        <w:rPr>
          <w:ins w:id="633" w:author="Sarah Thomas" w:date="2014-03-05T10:29:00Z"/>
        </w:rPr>
        <w:pPrChange w:id="634" w:author="Sarah Thomas" w:date="2014-03-03T14:51:00Z">
          <w:pPr>
            <w:widowControl w:val="0"/>
            <w:numPr>
              <w:numId w:val="51"/>
            </w:numPr>
            <w:tabs>
              <w:tab w:val="left" w:pos="220"/>
              <w:tab w:val="left" w:pos="720"/>
            </w:tabs>
            <w:autoSpaceDE w:val="0"/>
            <w:autoSpaceDN w:val="0"/>
            <w:adjustRightInd w:val="0"/>
            <w:ind w:left="720" w:hanging="720"/>
          </w:pPr>
        </w:pPrChange>
      </w:pPr>
      <w:bookmarkStart w:id="635" w:name="_Toc255483840"/>
      <w:ins w:id="636" w:author="Sarah Thomas" w:date="2014-03-03T14:51:00Z">
        <w:r>
          <w:t>LAMP/MAMP</w:t>
        </w:r>
      </w:ins>
      <w:bookmarkEnd w:id="635"/>
    </w:p>
    <w:p w14:paraId="00515D4D" w14:textId="0C7DB171" w:rsidR="00FB0B3E" w:rsidRPr="00FB0B3E" w:rsidRDefault="00887DF0">
      <w:pPr>
        <w:rPr>
          <w:ins w:id="637" w:author="Sarah Thomas" w:date="2014-03-03T16:28:00Z"/>
        </w:rPr>
        <w:pPrChange w:id="638" w:author="Sarah Thomas" w:date="2014-03-05T10:29:00Z">
          <w:pPr>
            <w:widowControl w:val="0"/>
            <w:numPr>
              <w:numId w:val="51"/>
            </w:numPr>
            <w:tabs>
              <w:tab w:val="left" w:pos="220"/>
              <w:tab w:val="left" w:pos="720"/>
            </w:tabs>
            <w:autoSpaceDE w:val="0"/>
            <w:autoSpaceDN w:val="0"/>
            <w:adjustRightInd w:val="0"/>
            <w:ind w:left="720" w:hanging="720"/>
          </w:pPr>
        </w:pPrChange>
      </w:pPr>
      <w:ins w:id="639" w:author="Sarah Thomas" w:date="2014-03-05T10:29:00Z">
        <w:r>
          <w:rPr>
            <w:highlight w:val="lightGray"/>
            <w:rPrChange w:id="640" w:author="Sarah Thomas" w:date="2014-03-05T10:29:00Z">
              <w:rPr>
                <w:highlight w:val="lightGray"/>
              </w:rPr>
            </w:rPrChange>
          </w:rPr>
          <w:t>BAHIT</w:t>
        </w:r>
      </w:ins>
    </w:p>
    <w:p w14:paraId="5F403FDE" w14:textId="3EDF0562" w:rsidR="00952CB2" w:rsidRDefault="00952CB2">
      <w:pPr>
        <w:pStyle w:val="Heading2"/>
        <w:rPr>
          <w:ins w:id="641" w:author="Sarah Thomas" w:date="2014-03-05T10:29:00Z"/>
        </w:rPr>
        <w:pPrChange w:id="642" w:author="Sarah Thomas" w:date="2014-03-03T16:28:00Z">
          <w:pPr>
            <w:widowControl w:val="0"/>
            <w:numPr>
              <w:numId w:val="51"/>
            </w:numPr>
            <w:tabs>
              <w:tab w:val="left" w:pos="220"/>
              <w:tab w:val="left" w:pos="720"/>
            </w:tabs>
            <w:autoSpaceDE w:val="0"/>
            <w:autoSpaceDN w:val="0"/>
            <w:adjustRightInd w:val="0"/>
            <w:ind w:left="720" w:hanging="720"/>
          </w:pPr>
        </w:pPrChange>
      </w:pPr>
      <w:bookmarkStart w:id="643" w:name="_Toc255483841"/>
      <w:ins w:id="644" w:author="Sarah Thomas" w:date="2014-03-03T16:28:00Z">
        <w:r>
          <w:t>GitHub</w:t>
        </w:r>
      </w:ins>
      <w:bookmarkEnd w:id="643"/>
    </w:p>
    <w:p w14:paraId="612FB0EE" w14:textId="7DA39497" w:rsidR="00FB0B3E" w:rsidRPr="00FB0B3E" w:rsidRDefault="00FB0B3E">
      <w:pPr>
        <w:rPr>
          <w:ins w:id="645" w:author="Sarah Thomas" w:date="2014-03-05T10:29:00Z"/>
        </w:rPr>
        <w:pPrChange w:id="646" w:author="Sarah Thomas" w:date="2014-03-05T10:29:00Z">
          <w:pPr>
            <w:widowControl w:val="0"/>
            <w:numPr>
              <w:numId w:val="51"/>
            </w:numPr>
            <w:tabs>
              <w:tab w:val="left" w:pos="220"/>
              <w:tab w:val="left" w:pos="720"/>
            </w:tabs>
            <w:autoSpaceDE w:val="0"/>
            <w:autoSpaceDN w:val="0"/>
            <w:adjustRightInd w:val="0"/>
            <w:ind w:left="720" w:hanging="720"/>
          </w:pPr>
        </w:pPrChange>
      </w:pPr>
      <w:ins w:id="647" w:author="Sarah Thomas" w:date="2014-03-05T10:29:00Z">
        <w:r w:rsidRPr="00FB0B3E">
          <w:rPr>
            <w:highlight w:val="lightGray"/>
            <w:rPrChange w:id="648" w:author="Sarah Thomas" w:date="2014-03-05T10:30:00Z">
              <w:rPr/>
            </w:rPrChange>
          </w:rPr>
          <w:t>FENG</w:t>
        </w:r>
      </w:ins>
    </w:p>
    <w:p w14:paraId="59190F00" w14:textId="3161644B" w:rsidR="00FB0B3E" w:rsidRDefault="00FB0B3E">
      <w:pPr>
        <w:pStyle w:val="Heading2"/>
        <w:rPr>
          <w:ins w:id="649" w:author="Sarah Thomas" w:date="2014-03-05T10:30:00Z"/>
        </w:rPr>
        <w:pPrChange w:id="650" w:author="Sarah Thomas" w:date="2014-03-05T10:29:00Z">
          <w:pPr>
            <w:widowControl w:val="0"/>
            <w:numPr>
              <w:numId w:val="51"/>
            </w:numPr>
            <w:tabs>
              <w:tab w:val="left" w:pos="220"/>
              <w:tab w:val="left" w:pos="720"/>
            </w:tabs>
            <w:autoSpaceDE w:val="0"/>
            <w:autoSpaceDN w:val="0"/>
            <w:adjustRightInd w:val="0"/>
            <w:ind w:left="720" w:hanging="720"/>
          </w:pPr>
        </w:pPrChange>
      </w:pPr>
      <w:proofErr w:type="spellStart"/>
      <w:ins w:id="651" w:author="Sarah Thomas" w:date="2014-03-05T10:29:00Z">
        <w:r>
          <w:t>Trello</w:t>
        </w:r>
      </w:ins>
      <w:proofErr w:type="spellEnd"/>
    </w:p>
    <w:p w14:paraId="078867E9" w14:textId="1706FD49" w:rsidR="00FB0B3E" w:rsidRPr="00FB0B3E" w:rsidRDefault="00FB0B3E">
      <w:pPr>
        <w:rPr>
          <w:ins w:id="652" w:author="Sarah Thomas" w:date="2014-03-03T14:08:00Z"/>
        </w:rPr>
        <w:pPrChange w:id="653" w:author="Sarah Thomas" w:date="2014-03-05T10:30:00Z">
          <w:pPr>
            <w:widowControl w:val="0"/>
            <w:numPr>
              <w:numId w:val="51"/>
            </w:numPr>
            <w:tabs>
              <w:tab w:val="left" w:pos="220"/>
              <w:tab w:val="left" w:pos="720"/>
            </w:tabs>
            <w:autoSpaceDE w:val="0"/>
            <w:autoSpaceDN w:val="0"/>
            <w:adjustRightInd w:val="0"/>
            <w:ind w:left="720" w:hanging="720"/>
          </w:pPr>
        </w:pPrChange>
      </w:pPr>
      <w:ins w:id="654" w:author="Sarah Thomas" w:date="2014-03-05T10:30:00Z">
        <w:r w:rsidRPr="00FB0B3E">
          <w:rPr>
            <w:highlight w:val="lightGray"/>
            <w:rPrChange w:id="655" w:author="Sarah Thomas" w:date="2014-03-05T10:30:00Z">
              <w:rPr/>
            </w:rPrChange>
          </w:rPr>
          <w:t>FENG</w:t>
        </w:r>
      </w:ins>
    </w:p>
    <w:p w14:paraId="46355882" w14:textId="0AD6B133" w:rsidR="00CA11CD" w:rsidRPr="00CA11CD" w:rsidDel="00F15707" w:rsidRDefault="00CA11CD" w:rsidP="00CA11CD">
      <w:pPr>
        <w:pStyle w:val="Heading2"/>
        <w:rPr>
          <w:del w:id="656" w:author="Sarah Thomas" w:date="2014-03-03T14:08:00Z"/>
        </w:rPr>
      </w:pPr>
      <w:del w:id="657" w:author="Sarah Thomas" w:date="2014-03-03T14:08:00Z">
        <w:r w:rsidDel="00F15707">
          <w:delText>Background</w:delText>
        </w:r>
      </w:del>
    </w:p>
    <w:p w14:paraId="42035405" w14:textId="73D2C341" w:rsidR="00684514" w:rsidDel="00F15707" w:rsidRDefault="00684514" w:rsidP="00684514">
      <w:pPr>
        <w:pStyle w:val="BodyText"/>
        <w:rPr>
          <w:del w:id="658" w:author="Sarah Thomas" w:date="2014-03-03T14:08:00Z"/>
        </w:rPr>
      </w:pPr>
      <w:del w:id="659" w:author="Sarah Thomas" w:date="2014-03-03T14:08:00Z">
        <w:r w:rsidDel="00F15707">
          <w:delText>Academic institutions often lack the skills to create new ventures or market new products</w:delText>
        </w:r>
        <w:r w:rsidR="00CD56C2" w:rsidDel="00F15707">
          <w:delText xml:space="preserve">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Del="00F15707">
          <w:delText>.</w:delText>
        </w:r>
        <w:r w:rsidR="005E7AFF" w:rsidDel="00F15707">
          <w:delText xml:space="preserve"> T</w:delText>
        </w:r>
        <w:r w:rsidR="005E7AFF" w:rsidRPr="005E7AFF" w:rsidDel="00F15707">
          <w:delText>he</w:delText>
        </w:r>
        <w:r w:rsidR="005E7AFF" w:rsidRPr="00684514" w:rsidDel="00F15707">
          <w:rPr>
            <w:i/>
          </w:rPr>
          <w:delText xml:space="preserve"> Faculty Cooperative</w:delText>
        </w:r>
        <w:r w:rsidR="005E7AFF" w:rsidDel="00F15707">
          <w:delText xml:space="preserve"> aims to</w:delText>
        </w:r>
        <w:r w:rsidDel="00F15707">
          <w:delText xml:space="preserve"> provide support for</w:delText>
        </w:r>
        <w:r w:rsidR="005E7AFF" w:rsidDel="00F15707">
          <w:delText xml:space="preserve"> university-based entrepreneurs by bringing together the right skills both from </w:delText>
        </w:r>
        <w:r w:rsidR="00CA11CD" w:rsidDel="00F15707">
          <w:delText xml:space="preserve">both </w:delText>
        </w:r>
        <w:r w:rsidR="005E7AFF" w:rsidDel="00F15707">
          <w:delText>within the university eco-system and externally.</w:delText>
        </w:r>
        <w:r w:rsidDel="00F15707">
          <w:delText xml:space="preserve"> The principles that underpin </w:delText>
        </w:r>
        <w:r w:rsidR="005E7AFF" w:rsidDel="00F15707">
          <w:delText>t</w:delText>
        </w:r>
        <w:r w:rsidRPr="005E7AFF" w:rsidDel="00F15707">
          <w:delText>he</w:delText>
        </w:r>
        <w:r w:rsidRPr="00684514" w:rsidDel="00F15707">
          <w:rPr>
            <w:i/>
          </w:rPr>
          <w:delText xml:space="preserve"> Faculty Cooperative</w:delText>
        </w:r>
        <w:r w:rsidDel="00F15707">
          <w:delText xml:space="preserve"> are openness, freedom and collective stake holding</w:delText>
        </w:r>
        <w:r w:rsidR="00CD56C2" w:rsidDel="00F15707">
          <w:delText xml:space="preserve">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Del="00F15707">
          <w:delText xml:space="preserve">.  </w:delText>
        </w:r>
      </w:del>
    </w:p>
    <w:p w14:paraId="27DE8E5E" w14:textId="7486BBEE" w:rsidR="00CA11CD" w:rsidDel="00F15707" w:rsidRDefault="00CA11CD" w:rsidP="00CA11CD">
      <w:pPr>
        <w:pStyle w:val="Heading2"/>
        <w:rPr>
          <w:del w:id="660" w:author="Sarah Thomas" w:date="2014-03-03T14:08:00Z"/>
        </w:rPr>
      </w:pPr>
      <w:del w:id="661" w:author="Sarah Thomas" w:date="2014-03-03T14:08:00Z">
        <w:r w:rsidDel="00F15707">
          <w:delText xml:space="preserve">A website for the </w:delText>
        </w:r>
        <w:r w:rsidRPr="00684514" w:rsidDel="00F15707">
          <w:rPr>
            <w:i/>
          </w:rPr>
          <w:delText>Faculty Cooperative</w:delText>
        </w:r>
        <w:r w:rsidDel="00F15707">
          <w:delText xml:space="preserve"> </w:delText>
        </w:r>
      </w:del>
    </w:p>
    <w:p w14:paraId="3E8B7BAA" w14:textId="2D97BB26" w:rsidR="00F36EFB" w:rsidRPr="00346141" w:rsidDel="00F15707" w:rsidRDefault="00F36EFB" w:rsidP="00F36EFB">
      <w:pPr>
        <w:pStyle w:val="Heading3"/>
        <w:rPr>
          <w:del w:id="662" w:author="Sarah Thomas" w:date="2014-03-03T14:08:00Z"/>
        </w:rPr>
      </w:pPr>
      <w:bookmarkStart w:id="663" w:name="_Toc253043792"/>
      <w:del w:id="664" w:author="Sarah Thomas" w:date="2014-03-03T14:08:00Z">
        <w:r w:rsidDel="00F15707">
          <w:delText>Mission Statement</w:delText>
        </w:r>
        <w:bookmarkEnd w:id="663"/>
      </w:del>
    </w:p>
    <w:p w14:paraId="0813FEB4" w14:textId="5BF45B10" w:rsidR="00F36EFB" w:rsidRPr="00F36EFB" w:rsidDel="00F15707" w:rsidRDefault="00F36EFB" w:rsidP="00F36EFB">
      <w:pPr>
        <w:ind w:left="720"/>
        <w:jc w:val="both"/>
        <w:rPr>
          <w:del w:id="665" w:author="Sarah Thomas" w:date="2014-03-03T14:08:00Z"/>
          <w:rFonts w:cs="Times New Roman"/>
          <w:i/>
        </w:rPr>
      </w:pPr>
      <w:del w:id="666" w:author="Sarah Thomas" w:date="2014-03-03T14:08:00Z">
        <w:r w:rsidRPr="00F36EFB" w:rsidDel="00F15707">
          <w:rPr>
            <w:i/>
          </w:rPr>
          <w:delText>The Faculty Cooperative</w:delText>
        </w:r>
        <w:r w:rsidRPr="00F36EFB" w:rsidDel="00F15707">
          <w:rPr>
            <w:rFonts w:cs="Times New Roman"/>
            <w:i/>
          </w:rPr>
          <w:delText xml:space="preserve"> website is to provide a skills </w:delText>
        </w:r>
        <w:r w:rsidR="006624A6" w:rsidDel="00F15707">
          <w:rPr>
            <w:rFonts w:cs="Times New Roman"/>
            <w:i/>
          </w:rPr>
          <w:delText xml:space="preserve">exchange </w:delText>
        </w:r>
        <w:r w:rsidRPr="00F36EFB" w:rsidDel="00F15707">
          <w:rPr>
            <w:rFonts w:cs="Times New Roman"/>
            <w:i/>
          </w:rPr>
          <w:delText>hub and equity marketplace for university eco-system entrepreneurial ventures</w:delText>
        </w:r>
        <w:r w:rsidR="00347A50" w:rsidDel="00F15707">
          <w:rPr>
            <w:rFonts w:cs="Times New Roman"/>
            <w:i/>
          </w:rPr>
          <w:delText>.</w:delText>
        </w:r>
      </w:del>
    </w:p>
    <w:p w14:paraId="59A9CEAE" w14:textId="086074C5" w:rsidR="00F36EFB" w:rsidDel="00F15707" w:rsidRDefault="00F36EFB" w:rsidP="00F36EFB">
      <w:pPr>
        <w:pStyle w:val="BodyText"/>
        <w:rPr>
          <w:del w:id="667" w:author="Sarah Thomas" w:date="2014-03-03T14:08:00Z"/>
        </w:rPr>
      </w:pPr>
      <w:del w:id="668" w:author="Sarah Thomas" w:date="2014-03-03T14:08:00Z">
        <w:r w:rsidDel="00F15707">
          <w:delText xml:space="preserve">The </w:delText>
        </w:r>
        <w:r w:rsidRPr="00CA11CD" w:rsidDel="00F15707">
          <w:rPr>
            <w:i/>
          </w:rPr>
          <w:delText>Faculty Cooperative</w:delText>
        </w:r>
        <w:r w:rsidDel="00F15707">
          <w:delText xml:space="preserve"> website aims to leverages the power of the Internet and social media to build teams to create and nurture university based ventures. Following the principle of openness, all visitors of the website can see information such as public profiles or ventures, however they must register to partake in a venture. </w:delText>
        </w:r>
        <w:r w:rsidRPr="00894B53" w:rsidDel="00F15707">
          <w:delText>The website helps connect people according to the information stored in their profile, whether they are students possessing useful skills, academics willing to mentor a venture, or investors seeking a potentially profitable investment.</w:delText>
        </w:r>
      </w:del>
    </w:p>
    <w:p w14:paraId="626AD1BC" w14:textId="45C9C6FF" w:rsidR="00F36EFB" w:rsidDel="00F15707" w:rsidRDefault="00F36EFB" w:rsidP="00F36EFB">
      <w:pPr>
        <w:pStyle w:val="BodyText"/>
        <w:rPr>
          <w:del w:id="669" w:author="Sarah Thomas" w:date="2014-03-03T14:08:00Z"/>
        </w:rPr>
      </w:pPr>
      <w:del w:id="670" w:author="Sarah Thomas" w:date="2014-03-03T14:08:00Z">
        <w:r w:rsidDel="00F15707">
          <w:delText xml:space="preserve">The </w:delText>
        </w:r>
        <w:r w:rsidRPr="00CA11CD" w:rsidDel="00F15707">
          <w:rPr>
            <w:i/>
          </w:rPr>
          <w:delText>Faculty Cooperative</w:delText>
        </w:r>
        <w:r w:rsidDel="00F15707">
          <w:delText xml:space="preserve"> website aims to be unique from other </w:delText>
        </w:r>
      </w:del>
      <w:del w:id="671" w:author="Sarah Thomas" w:date="2014-02-05T07:09:00Z">
        <w:r w:rsidDel="00C9623B">
          <w:delText xml:space="preserve">crown </w:delText>
        </w:r>
      </w:del>
      <w:del w:id="672" w:author="Sarah Thomas" w:date="2014-03-03T14:08:00Z">
        <w:r w:rsidDel="00F15707">
          <w:delText xml:space="preserve">source funding website as it is focused on the university eco-system. It should appeal to investors who wish to tap into the array of skills and ideas that can be found in a </w:delText>
        </w:r>
        <w:r w:rsidRPr="00347A50" w:rsidDel="00F15707">
          <w:delText>university</w:delText>
        </w:r>
        <w:r w:rsidDel="00F15707">
          <w:delText xml:space="preserve"> setting.</w:delText>
        </w:r>
      </w:del>
    </w:p>
    <w:p w14:paraId="11C9ADAB" w14:textId="6073EFD6" w:rsidR="00140100" w:rsidDel="00F15707" w:rsidRDefault="00140100" w:rsidP="00684514">
      <w:pPr>
        <w:pStyle w:val="BodyText"/>
        <w:rPr>
          <w:del w:id="673" w:author="Sarah Thomas" w:date="2014-03-03T14:08:00Z"/>
        </w:rPr>
      </w:pPr>
      <w:del w:id="674" w:author="Sarah Thomas" w:date="2014-03-03T14:08:00Z">
        <w:r w:rsidDel="00F15707">
          <w:delText xml:space="preserve">The purpose of this document is to </w:delText>
        </w:r>
        <w:r w:rsidR="00CA11CD" w:rsidDel="00F15707">
          <w:delText>detail</w:delText>
        </w:r>
        <w:r w:rsidDel="00F15707">
          <w:delText xml:space="preserve"> </w:delText>
        </w:r>
        <w:r w:rsidR="00CA11CD" w:rsidDel="00F15707">
          <w:delText>specification requirements for</w:delText>
        </w:r>
        <w:r w:rsidR="00F3517E" w:rsidDel="00F15707">
          <w:delText xml:space="preserve"> </w:delText>
        </w:r>
        <w:r w:rsidR="00CA11CD" w:rsidDel="00F15707">
          <w:delText>a</w:delText>
        </w:r>
        <w:r w:rsidR="00F3517E" w:rsidDel="00F15707">
          <w:delText xml:space="preserve"> website </w:delText>
        </w:r>
        <w:r w:rsidR="00CA11CD" w:rsidDel="00F15707">
          <w:delText>for</w:delText>
        </w:r>
        <w:r w:rsidR="00F3517E" w:rsidRPr="005C63CB" w:rsidDel="00F15707">
          <w:delText xml:space="preserve"> </w:delText>
        </w:r>
        <w:r w:rsidR="00CA11CD" w:rsidDel="00F15707">
          <w:delText xml:space="preserve">the </w:delText>
        </w:r>
        <w:r w:rsidR="00F3517E" w:rsidRPr="00CA11CD" w:rsidDel="00F15707">
          <w:rPr>
            <w:i/>
          </w:rPr>
          <w:delText>Faculty Cooperative</w:delText>
        </w:r>
        <w:r w:rsidR="00F3517E" w:rsidDel="00F15707">
          <w:delText xml:space="preserve">. </w:delText>
        </w:r>
        <w:r w:rsidR="009A001B" w:rsidDel="00F15707">
          <w:delText xml:space="preserve">It establishes a point of agreement between the developers of </w:delText>
        </w:r>
        <w:r w:rsidR="00347A50" w:rsidDel="00F15707">
          <w:delText xml:space="preserve">the given </w:delText>
        </w:r>
        <w:r w:rsidR="009A001B" w:rsidDel="00F15707">
          <w:delText xml:space="preserve">project and the stakeholders. </w:delText>
        </w:r>
      </w:del>
    </w:p>
    <w:p w14:paraId="7FA8A580" w14:textId="74861254" w:rsidR="00CF03A1" w:rsidDel="00F15707" w:rsidRDefault="00CF03A1" w:rsidP="00684514">
      <w:pPr>
        <w:pStyle w:val="BodyText"/>
        <w:rPr>
          <w:del w:id="675" w:author="Sarah Thomas" w:date="2014-03-03T14:08:00Z"/>
        </w:rPr>
      </w:pPr>
      <w:del w:id="676" w:author="Sarah Thomas" w:date="2014-03-03T14:08:00Z">
        <w:r w:rsidDel="00F15707">
          <w:delText xml:space="preserve">The </w:delText>
        </w:r>
        <w:r w:rsidR="00F36EFB" w:rsidDel="00F15707">
          <w:delText>R</w:delText>
        </w:r>
        <w:r w:rsidR="00CC334E" w:rsidDel="00F15707">
          <w:delText xml:space="preserve">equirements </w:delText>
        </w:r>
        <w:r w:rsidR="00F36EFB" w:rsidDel="00F15707">
          <w:delText>S</w:delText>
        </w:r>
        <w:r w:rsidR="00CC334E" w:rsidDel="00F15707">
          <w:delText>pecification</w:delText>
        </w:r>
        <w:r w:rsidDel="00F15707">
          <w:delText xml:space="preserve"> </w:delText>
        </w:r>
        <w:r w:rsidR="00CC334E" w:rsidDel="00F15707">
          <w:delText>[</w:delText>
        </w:r>
        <w:r w:rsidDel="00F15707">
          <w:delText>section</w:delText>
        </w:r>
        <w:r w:rsidR="00CC334E" w:rsidDel="00F15707">
          <w:delText xml:space="preserve"> </w:delText>
        </w:r>
        <w:r w:rsidR="00CC334E" w:rsidDel="00F15707">
          <w:fldChar w:fldCharType="begin"/>
        </w:r>
        <w:r w:rsidR="00CC334E" w:rsidDel="00F15707">
          <w:delInstrText xml:space="preserve"> REF _Ref253124419 \r \h </w:delInstrText>
        </w:r>
        <w:r w:rsidR="00CC334E" w:rsidDel="00F15707">
          <w:fldChar w:fldCharType="separate"/>
        </w:r>
        <w:r w:rsidR="00FC13FE" w:rsidDel="00F15707">
          <w:delText>2</w:delText>
        </w:r>
        <w:r w:rsidR="00CC334E" w:rsidDel="00F15707">
          <w:fldChar w:fldCharType="end"/>
        </w:r>
        <w:r w:rsidR="00CC334E" w:rsidDel="00F15707">
          <w:delText>]</w:delText>
        </w:r>
        <w:r w:rsidDel="00F15707">
          <w:delText xml:space="preserve"> presents the use case diagram wi</w:delText>
        </w:r>
        <w:r w:rsidR="00CC334E" w:rsidDel="00F15707">
          <w:delText>th a description for each use case. This</w:delText>
        </w:r>
        <w:r w:rsidR="00346141" w:rsidDel="00F15707">
          <w:delText xml:space="preserve"> is </w:delText>
        </w:r>
        <w:r w:rsidDel="00F15707">
          <w:delText>followed by a detailed listing of the functional a</w:delText>
        </w:r>
        <w:r w:rsidR="00346141" w:rsidDel="00F15707">
          <w:delText xml:space="preserve">nd non-functional requirements and </w:delText>
        </w:r>
        <w:r w:rsidR="00CC334E" w:rsidDel="00F15707">
          <w:delText xml:space="preserve">also </w:delText>
        </w:r>
        <w:r w:rsidDel="00F15707">
          <w:delText>the class diagram of the system.</w:delText>
        </w:r>
      </w:del>
    </w:p>
    <w:p w14:paraId="16347F23" w14:textId="02FA2DDB" w:rsidR="00CF03A1" w:rsidDel="00F15707" w:rsidRDefault="00CF03A1" w:rsidP="00684514">
      <w:pPr>
        <w:pStyle w:val="BodyText"/>
        <w:rPr>
          <w:del w:id="677" w:author="Sarah Thomas" w:date="2014-03-03T14:08:00Z"/>
        </w:rPr>
      </w:pPr>
      <w:del w:id="678" w:author="Sarah Thomas" w:date="2014-03-03T14:08:00Z">
        <w:r w:rsidDel="00F15707">
          <w:delText xml:space="preserve">The </w:delText>
        </w:r>
        <w:r w:rsidR="00F36EFB" w:rsidDel="00F15707">
          <w:delText>T</w:delText>
        </w:r>
        <w:r w:rsidR="00CC334E" w:rsidDel="00F15707">
          <w:delText>esting</w:delText>
        </w:r>
        <w:r w:rsidDel="00F15707">
          <w:delText xml:space="preserve"> </w:delText>
        </w:r>
        <w:r w:rsidR="00F36EFB" w:rsidDel="00F15707">
          <w:delText>Schedule</w:delText>
        </w:r>
        <w:r w:rsidDel="00F15707">
          <w:delText xml:space="preserve"> </w:delText>
        </w:r>
        <w:r w:rsidR="00F36EFB" w:rsidDel="00F15707">
          <w:delText xml:space="preserve">[section </w:delText>
        </w:r>
        <w:r w:rsidR="00F36EFB" w:rsidDel="00F15707">
          <w:fldChar w:fldCharType="begin"/>
        </w:r>
        <w:r w:rsidR="00F36EFB" w:rsidDel="00F15707">
          <w:delInstrText xml:space="preserve"> REF _Ref253124777 \r \h </w:delInstrText>
        </w:r>
        <w:r w:rsidR="00F36EFB" w:rsidDel="00F15707">
          <w:fldChar w:fldCharType="separate"/>
        </w:r>
        <w:r w:rsidR="00FC13FE" w:rsidDel="00F15707">
          <w:delText>3</w:delText>
        </w:r>
        <w:r w:rsidR="00F36EFB" w:rsidDel="00F15707">
          <w:fldChar w:fldCharType="end"/>
        </w:r>
        <w:r w:rsidR="00F36EFB" w:rsidDel="00F15707">
          <w:delText xml:space="preserve">] </w:delText>
        </w:r>
        <w:r w:rsidDel="00F15707">
          <w:delText>describes the methods adopted for testing and the input and expected output for testing a specific functional requirement.</w:delText>
        </w:r>
      </w:del>
    </w:p>
    <w:p w14:paraId="5852D619" w14:textId="2CA98C70" w:rsidR="00140100" w:rsidDel="00F15707" w:rsidRDefault="00CC334E" w:rsidP="00684514">
      <w:pPr>
        <w:pStyle w:val="BodyText"/>
        <w:rPr>
          <w:del w:id="679" w:author="Sarah Thomas" w:date="2014-03-03T14:08:00Z"/>
        </w:rPr>
      </w:pPr>
      <w:del w:id="680" w:author="Sarah Thomas" w:date="2014-03-03T14:08:00Z">
        <w:r w:rsidDel="00F15707">
          <w:delText xml:space="preserve">The </w:delText>
        </w:r>
        <w:r w:rsidR="00F36EFB" w:rsidDel="00F15707">
          <w:delText>A</w:delText>
        </w:r>
        <w:r w:rsidDel="00F15707">
          <w:delText xml:space="preserve">ppendix [section </w:delText>
        </w:r>
        <w:r w:rsidDel="00F15707">
          <w:fldChar w:fldCharType="begin"/>
        </w:r>
        <w:r w:rsidDel="00F15707">
          <w:delInstrText xml:space="preserve"> REF _Ref253124635 \r \h </w:delInstrText>
        </w:r>
        <w:r w:rsidDel="00F15707">
          <w:fldChar w:fldCharType="separate"/>
        </w:r>
        <w:r w:rsidR="00FC13FE" w:rsidDel="00F15707">
          <w:delText>4</w:delText>
        </w:r>
        <w:r w:rsidDel="00F15707">
          <w:fldChar w:fldCharType="end"/>
        </w:r>
        <w:r w:rsidDel="00F15707">
          <w:delText>] contains</w:delText>
        </w:r>
        <w:r w:rsidR="00CF03A1" w:rsidDel="00F15707">
          <w:delText xml:space="preserve"> </w:delText>
        </w:r>
        <w:r w:rsidDel="00F15707">
          <w:delText xml:space="preserve">a </w:delText>
        </w:r>
        <w:r w:rsidR="00CF03A1" w:rsidDel="00F15707">
          <w:delText xml:space="preserve">sample for user registration </w:delText>
        </w:r>
        <w:r w:rsidDel="00F15707">
          <w:delText>form</w:delText>
        </w:r>
        <w:r w:rsidR="00CF03A1" w:rsidDel="00F15707">
          <w:delText xml:space="preserve">, along with </w:delText>
        </w:r>
        <w:r w:rsidDel="00F15707">
          <w:delText>ontology</w:delText>
        </w:r>
        <w:r w:rsidR="00CF03A1" w:rsidDel="00F15707">
          <w:delText xml:space="preserve"> for the skill keywords that will be used, th</w:delText>
        </w:r>
        <w:r w:rsidDel="00F15707">
          <w:delText xml:space="preserve">e Gantt chart and the Mind Map. </w:delText>
        </w:r>
      </w:del>
    </w:p>
    <w:p w14:paraId="18710FE5" w14:textId="649E216C" w:rsidR="00CF03A1" w:rsidDel="00F15707" w:rsidRDefault="00BB53C3" w:rsidP="00CF03A1">
      <w:pPr>
        <w:pStyle w:val="BodyText"/>
        <w:rPr>
          <w:del w:id="681" w:author="Sarah Thomas" w:date="2014-03-03T14:08:00Z"/>
          <w:highlight w:val="lightGray"/>
        </w:rPr>
      </w:pPr>
      <w:del w:id="682" w:author="Sarah Thomas" w:date="2014-03-03T14:08:00Z">
        <w:r w:rsidDel="00F15707">
          <w:rPr>
            <w:highlight w:val="lightGray"/>
          </w:rPr>
          <w:br w:type="page"/>
        </w:r>
      </w:del>
    </w:p>
    <w:p w14:paraId="71231A94" w14:textId="77777777" w:rsidR="00F15707" w:rsidRDefault="00F15707">
      <w:pPr>
        <w:pStyle w:val="Heading1"/>
        <w:rPr>
          <w:ins w:id="683" w:author="Sarah Thomas" w:date="2014-03-03T14:08:00Z"/>
        </w:rPr>
        <w:pPrChange w:id="684" w:author="Sarah Thomas" w:date="2014-03-03T14:08:00Z">
          <w:pPr>
            <w:widowControl w:val="0"/>
            <w:numPr>
              <w:numId w:val="51"/>
            </w:numPr>
            <w:tabs>
              <w:tab w:val="left" w:pos="220"/>
              <w:tab w:val="left" w:pos="720"/>
            </w:tabs>
            <w:autoSpaceDE w:val="0"/>
            <w:autoSpaceDN w:val="0"/>
            <w:adjustRightInd w:val="0"/>
            <w:spacing w:after="280"/>
            <w:ind w:left="720" w:hanging="720"/>
          </w:pPr>
        </w:pPrChange>
      </w:pPr>
      <w:bookmarkStart w:id="685" w:name="_Toc255483842"/>
      <w:bookmarkStart w:id="686" w:name="_Toc253043793"/>
      <w:bookmarkStart w:id="687" w:name="_Ref253124419"/>
      <w:ins w:id="688" w:author="Sarah Thomas" w:date="2014-03-03T14:08:00Z">
        <w:r>
          <w:t>System Design</w:t>
        </w:r>
        <w:bookmarkEnd w:id="685"/>
        <w:r>
          <w:t xml:space="preserve"> </w:t>
        </w:r>
      </w:ins>
    </w:p>
    <w:p w14:paraId="5F311E7A" w14:textId="77777777" w:rsidR="00766C26" w:rsidRPr="00766C26" w:rsidRDefault="00F15707">
      <w:pPr>
        <w:pStyle w:val="BodyText"/>
        <w:rPr>
          <w:ins w:id="689" w:author="Sarah Thomas" w:date="2014-03-03T14:30:00Z"/>
          <w:highlight w:val="lightGray"/>
          <w:rPrChange w:id="690" w:author="Sarah Thomas" w:date="2014-03-03T14:30:00Z">
            <w:rPr>
              <w:ins w:id="691" w:author="Sarah Thomas" w:date="2014-03-03T14:30:00Z"/>
            </w:rPr>
          </w:rPrChange>
        </w:rPr>
        <w:pPrChange w:id="692" w:author="Sarah Thomas" w:date="2014-03-03T14:16:00Z">
          <w:pPr>
            <w:widowControl w:val="0"/>
            <w:numPr>
              <w:numId w:val="51"/>
            </w:numPr>
            <w:tabs>
              <w:tab w:val="left" w:pos="220"/>
              <w:tab w:val="left" w:pos="720"/>
            </w:tabs>
            <w:autoSpaceDE w:val="0"/>
            <w:autoSpaceDN w:val="0"/>
            <w:adjustRightInd w:val="0"/>
            <w:ind w:left="720" w:hanging="720"/>
          </w:pPr>
        </w:pPrChange>
      </w:pPr>
      <w:proofErr w:type="gramStart"/>
      <w:ins w:id="693" w:author="Sarah Thomas" w:date="2014-03-03T14:09:00Z">
        <w:r w:rsidRPr="00766C26">
          <w:rPr>
            <w:highlight w:val="lightGray"/>
            <w:rPrChange w:id="694" w:author="Sarah Thomas" w:date="2014-03-03T14:30:00Z">
              <w:rPr/>
            </w:rPrChange>
          </w:rPr>
          <w:t>brief</w:t>
        </w:r>
        <w:proofErr w:type="gramEnd"/>
        <w:r w:rsidRPr="00766C26">
          <w:rPr>
            <w:highlight w:val="lightGray"/>
            <w:rPrChange w:id="695" w:author="Sarah Thomas" w:date="2014-03-03T14:30:00Z">
              <w:rPr/>
            </w:rPrChange>
          </w:rPr>
          <w:t xml:space="preserve"> recap of requirements </w:t>
        </w:r>
        <w:r w:rsidRPr="00766C26">
          <w:rPr>
            <w:szCs w:val="24"/>
            <w:highlight w:val="lightGray"/>
            <w:rPrChange w:id="696" w:author="Sarah Thomas" w:date="2014-03-03T14:30:00Z">
              <w:rPr>
                <w:szCs w:val="24"/>
              </w:rPr>
            </w:rPrChange>
          </w:rPr>
          <w:t> </w:t>
        </w:r>
        <w:r w:rsidRPr="00766C26">
          <w:rPr>
            <w:highlight w:val="lightGray"/>
            <w:rPrChange w:id="697" w:author="Sarah Thomas" w:date="2014-03-03T14:30:00Z">
              <w:rPr/>
            </w:rPrChange>
          </w:rPr>
          <w:t xml:space="preserve">- system architecture </w:t>
        </w:r>
        <w:r w:rsidRPr="00766C26">
          <w:rPr>
            <w:szCs w:val="24"/>
            <w:highlight w:val="lightGray"/>
            <w:rPrChange w:id="698" w:author="Sarah Thomas" w:date="2014-03-03T14:30:00Z">
              <w:rPr>
                <w:szCs w:val="24"/>
              </w:rPr>
            </w:rPrChange>
          </w:rPr>
          <w:t> </w:t>
        </w:r>
        <w:r w:rsidRPr="00766C26">
          <w:rPr>
            <w:highlight w:val="lightGray"/>
            <w:rPrChange w:id="699" w:author="Sarah Thomas" w:date="2014-03-03T14:30:00Z">
              <w:rPr/>
            </w:rPrChange>
          </w:rPr>
          <w:t xml:space="preserve">- main components and their relationships (interface, dbase, servers and clients, etc.) </w:t>
        </w:r>
        <w:r w:rsidRPr="00766C26">
          <w:rPr>
            <w:szCs w:val="24"/>
            <w:highlight w:val="lightGray"/>
            <w:rPrChange w:id="700" w:author="Sarah Thomas" w:date="2014-03-03T14:30:00Z">
              <w:rPr>
                <w:szCs w:val="24"/>
              </w:rPr>
            </w:rPrChange>
          </w:rPr>
          <w:t> </w:t>
        </w:r>
        <w:r w:rsidRPr="00766C26">
          <w:rPr>
            <w:highlight w:val="lightGray"/>
            <w:rPrChange w:id="701" w:author="Sarah Thomas" w:date="2014-03-03T14:30:00Z">
              <w:rPr/>
            </w:rPrChange>
          </w:rPr>
          <w:t xml:space="preserve">- </w:t>
        </w:r>
      </w:ins>
    </w:p>
    <w:p w14:paraId="5AE38AF4" w14:textId="77777777" w:rsidR="00766C26" w:rsidRPr="00766C26" w:rsidRDefault="00766C26" w:rsidP="00766C26">
      <w:pPr>
        <w:pStyle w:val="BodyText"/>
        <w:rPr>
          <w:ins w:id="702" w:author="Sarah Thomas" w:date="2014-03-03T14:30:00Z"/>
          <w:szCs w:val="24"/>
          <w:highlight w:val="lightGray"/>
          <w:rPrChange w:id="703" w:author="Sarah Thomas" w:date="2014-03-03T14:30:00Z">
            <w:rPr>
              <w:ins w:id="704" w:author="Sarah Thomas" w:date="2014-03-03T14:30:00Z"/>
              <w:szCs w:val="24"/>
            </w:rPr>
          </w:rPrChange>
        </w:rPr>
      </w:pPr>
      <w:ins w:id="705" w:author="Sarah Thomas" w:date="2014-03-03T14:30:00Z">
        <w:r w:rsidRPr="00766C26">
          <w:rPr>
            <w:highlight w:val="lightGray"/>
            <w:rPrChange w:id="706" w:author="Sarah Thomas" w:date="2014-03-03T14:30:00Z">
              <w:rPr/>
            </w:rPrChange>
          </w:rPr>
          <w:t>Implementation</w:t>
        </w:r>
      </w:ins>
    </w:p>
    <w:p w14:paraId="66568955" w14:textId="77777777" w:rsidR="00766C26" w:rsidRPr="00766C26" w:rsidRDefault="00766C26" w:rsidP="00766C26">
      <w:pPr>
        <w:pStyle w:val="BodyText"/>
        <w:rPr>
          <w:ins w:id="707" w:author="Sarah Thomas" w:date="2014-03-03T14:30:00Z"/>
          <w:szCs w:val="24"/>
          <w:highlight w:val="lightGray"/>
          <w:rPrChange w:id="708" w:author="Sarah Thomas" w:date="2014-03-03T14:30:00Z">
            <w:rPr>
              <w:ins w:id="709" w:author="Sarah Thomas" w:date="2014-03-03T14:30:00Z"/>
              <w:szCs w:val="24"/>
            </w:rPr>
          </w:rPrChange>
        </w:rPr>
      </w:pPr>
      <w:ins w:id="710" w:author="Sarah Thomas" w:date="2014-03-03T14:30:00Z">
        <w:r w:rsidRPr="00766C26">
          <w:rPr>
            <w:highlight w:val="lightGray"/>
            <w:rPrChange w:id="711" w:author="Sarah Thomas" w:date="2014-03-03T14:30:00Z">
              <w:rPr/>
            </w:rPrChange>
          </w:rPr>
          <w:t xml:space="preserve">- </w:t>
        </w:r>
        <w:proofErr w:type="gramStart"/>
        <w:r w:rsidRPr="00766C26">
          <w:rPr>
            <w:highlight w:val="lightGray"/>
            <w:rPrChange w:id="712" w:author="Sarah Thomas" w:date="2014-03-03T14:30:00Z">
              <w:rPr/>
            </w:rPrChange>
          </w:rPr>
          <w:t>programming</w:t>
        </w:r>
        <w:proofErr w:type="gramEnd"/>
        <w:r w:rsidRPr="00766C26">
          <w:rPr>
            <w:highlight w:val="lightGray"/>
            <w:rPrChange w:id="713" w:author="Sarah Thomas" w:date="2014-03-03T14:30:00Z">
              <w:rPr/>
            </w:rPrChange>
          </w:rPr>
          <w:t xml:space="preserve"> language issues</w:t>
        </w:r>
      </w:ins>
    </w:p>
    <w:p w14:paraId="20DF61CA" w14:textId="77777777" w:rsidR="00766C26" w:rsidRPr="00766C26" w:rsidRDefault="00766C26" w:rsidP="00766C26">
      <w:pPr>
        <w:pStyle w:val="BodyText"/>
        <w:rPr>
          <w:ins w:id="714" w:author="Sarah Thomas" w:date="2014-03-03T14:30:00Z"/>
          <w:szCs w:val="24"/>
          <w:highlight w:val="lightGray"/>
          <w:rPrChange w:id="715" w:author="Sarah Thomas" w:date="2014-03-03T14:30:00Z">
            <w:rPr>
              <w:ins w:id="716" w:author="Sarah Thomas" w:date="2014-03-03T14:30:00Z"/>
              <w:szCs w:val="24"/>
            </w:rPr>
          </w:rPrChange>
        </w:rPr>
      </w:pPr>
      <w:ins w:id="717" w:author="Sarah Thomas" w:date="2014-03-03T14:30:00Z">
        <w:r w:rsidRPr="00766C26">
          <w:rPr>
            <w:highlight w:val="lightGray"/>
            <w:rPrChange w:id="718" w:author="Sarah Thomas" w:date="2014-03-03T14:30:00Z">
              <w:rPr/>
            </w:rPrChange>
          </w:rPr>
          <w:lastRenderedPageBreak/>
          <w:t xml:space="preserve">- </w:t>
        </w:r>
        <w:proofErr w:type="gramStart"/>
        <w:r w:rsidRPr="00766C26">
          <w:rPr>
            <w:highlight w:val="lightGray"/>
            <w:rPrChange w:id="719" w:author="Sarah Thomas" w:date="2014-03-03T14:30:00Z">
              <w:rPr/>
            </w:rPrChange>
          </w:rPr>
          <w:t>details</w:t>
        </w:r>
        <w:proofErr w:type="gramEnd"/>
        <w:r w:rsidRPr="00766C26">
          <w:rPr>
            <w:highlight w:val="lightGray"/>
            <w:rPrChange w:id="720" w:author="Sarah Thomas" w:date="2014-03-03T14:30:00Z">
              <w:rPr/>
            </w:rPrChange>
          </w:rPr>
          <w:t xml:space="preserve"> on implementation of key components of the system (including hardware if applicable)</w:t>
        </w:r>
      </w:ins>
    </w:p>
    <w:p w14:paraId="34B7490B" w14:textId="77777777" w:rsidR="00766C26" w:rsidRPr="00766C26" w:rsidRDefault="00766C26" w:rsidP="00766C26">
      <w:pPr>
        <w:pStyle w:val="BodyText"/>
        <w:rPr>
          <w:ins w:id="721" w:author="Sarah Thomas" w:date="2014-03-03T14:30:00Z"/>
          <w:szCs w:val="24"/>
          <w:highlight w:val="lightGray"/>
          <w:rPrChange w:id="722" w:author="Sarah Thomas" w:date="2014-03-03T14:30:00Z">
            <w:rPr>
              <w:ins w:id="723" w:author="Sarah Thomas" w:date="2014-03-03T14:30:00Z"/>
              <w:szCs w:val="24"/>
            </w:rPr>
          </w:rPrChange>
        </w:rPr>
      </w:pPr>
      <w:ins w:id="724" w:author="Sarah Thomas" w:date="2014-03-03T14:30:00Z">
        <w:r w:rsidRPr="00766C26">
          <w:rPr>
            <w:highlight w:val="lightGray"/>
            <w:rPrChange w:id="725" w:author="Sarah Thomas" w:date="2014-03-03T14:30:00Z">
              <w:rPr/>
            </w:rPrChange>
          </w:rPr>
          <w:t xml:space="preserve">- </w:t>
        </w:r>
        <w:proofErr w:type="gramStart"/>
        <w:r w:rsidRPr="00766C26">
          <w:rPr>
            <w:highlight w:val="lightGray"/>
            <w:rPrChange w:id="726" w:author="Sarah Thomas" w:date="2014-03-03T14:30:00Z">
              <w:rPr/>
            </w:rPrChange>
          </w:rPr>
          <w:t>client</w:t>
        </w:r>
        <w:proofErr w:type="gramEnd"/>
        <w:r w:rsidRPr="00766C26">
          <w:rPr>
            <w:highlight w:val="lightGray"/>
            <w:rPrChange w:id="727" w:author="Sarah Thomas" w:date="2014-03-03T14:30:00Z">
              <w:rPr/>
            </w:rPrChange>
          </w:rPr>
          <w:t xml:space="preserve"> / server model realisation (if applicable) - overview of code listings (e.g., which files correspond to which classes or functions)</w:t>
        </w:r>
      </w:ins>
    </w:p>
    <w:p w14:paraId="7679E97C" w14:textId="77777777" w:rsidR="00766C26" w:rsidRDefault="00766C26" w:rsidP="00766C26">
      <w:pPr>
        <w:pStyle w:val="BodyText"/>
        <w:rPr>
          <w:ins w:id="728" w:author="Sarah Thomas" w:date="2014-03-03T14:30:00Z"/>
          <w:szCs w:val="24"/>
        </w:rPr>
      </w:pPr>
      <w:ins w:id="729" w:author="Sarah Thomas" w:date="2014-03-03T14:30:00Z">
        <w:r w:rsidRPr="00766C26">
          <w:rPr>
            <w:highlight w:val="lightGray"/>
            <w:rPrChange w:id="730" w:author="Sarah Thomas" w:date="2014-03-03T14:30:00Z">
              <w:rPr/>
            </w:rPrChange>
          </w:rPr>
          <w:t xml:space="preserve">- </w:t>
        </w:r>
        <w:proofErr w:type="gramStart"/>
        <w:r w:rsidRPr="00766C26">
          <w:rPr>
            <w:highlight w:val="lightGray"/>
            <w:rPrChange w:id="731" w:author="Sarah Thomas" w:date="2014-03-03T14:30:00Z">
              <w:rPr/>
            </w:rPrChange>
          </w:rPr>
          <w:t>tools</w:t>
        </w:r>
        <w:proofErr w:type="gramEnd"/>
        <w:r w:rsidRPr="00766C26">
          <w:rPr>
            <w:highlight w:val="lightGray"/>
            <w:rPrChange w:id="732" w:author="Sarah Thomas" w:date="2014-03-03T14:30:00Z">
              <w:rPr/>
            </w:rPrChange>
          </w:rPr>
          <w:t xml:space="preserve"> used to produce the code, some indication of which parts of the code have been generated automatically</w:t>
        </w:r>
      </w:ins>
    </w:p>
    <w:p w14:paraId="34D4984D" w14:textId="77777777" w:rsidR="00766C26" w:rsidRDefault="00766C26">
      <w:pPr>
        <w:pStyle w:val="BodyText"/>
        <w:rPr>
          <w:ins w:id="733" w:author="Sarah Thomas" w:date="2014-03-03T14:27:00Z"/>
        </w:rPr>
        <w:pPrChange w:id="734" w:author="Sarah Thomas" w:date="2014-03-03T14:16:00Z">
          <w:pPr>
            <w:widowControl w:val="0"/>
            <w:numPr>
              <w:numId w:val="51"/>
            </w:numPr>
            <w:tabs>
              <w:tab w:val="left" w:pos="220"/>
              <w:tab w:val="left" w:pos="720"/>
            </w:tabs>
            <w:autoSpaceDE w:val="0"/>
            <w:autoSpaceDN w:val="0"/>
            <w:adjustRightInd w:val="0"/>
            <w:ind w:left="720" w:hanging="720"/>
          </w:pPr>
        </w:pPrChange>
      </w:pPr>
    </w:p>
    <w:p w14:paraId="1556A76B" w14:textId="007E442A" w:rsidR="00766C26" w:rsidRDefault="00766C26">
      <w:pPr>
        <w:pStyle w:val="Heading1"/>
        <w:rPr>
          <w:ins w:id="735" w:author="Sarah Thomas" w:date="2014-03-05T14:54:00Z"/>
        </w:rPr>
        <w:pPrChange w:id="736" w:author="Sarah Thomas" w:date="2014-03-05T14:54:00Z">
          <w:pPr>
            <w:widowControl w:val="0"/>
            <w:numPr>
              <w:numId w:val="51"/>
            </w:numPr>
            <w:tabs>
              <w:tab w:val="left" w:pos="220"/>
              <w:tab w:val="left" w:pos="720"/>
            </w:tabs>
            <w:autoSpaceDE w:val="0"/>
            <w:autoSpaceDN w:val="0"/>
            <w:adjustRightInd w:val="0"/>
            <w:ind w:left="720" w:hanging="720"/>
          </w:pPr>
        </w:pPrChange>
      </w:pPr>
      <w:bookmarkStart w:id="737" w:name="_Toc255483843"/>
      <w:ins w:id="738" w:author="Sarah Thomas" w:date="2014-03-03T14:09:00Z">
        <w:r>
          <w:t>Use C</w:t>
        </w:r>
        <w:r w:rsidR="00F15707">
          <w:t>ases</w:t>
        </w:r>
      </w:ins>
      <w:bookmarkEnd w:id="737"/>
    </w:p>
    <w:p w14:paraId="72C6E934" w14:textId="15129174" w:rsidR="003F0A6F" w:rsidRDefault="003F0A6F">
      <w:pPr>
        <w:rPr>
          <w:ins w:id="739" w:author="Sarah Thomas" w:date="2014-03-05T14:59:00Z"/>
        </w:rPr>
        <w:pPrChange w:id="740" w:author="Sarah Thomas" w:date="2014-03-05T14:54:00Z">
          <w:pPr>
            <w:widowControl w:val="0"/>
            <w:numPr>
              <w:numId w:val="51"/>
            </w:numPr>
            <w:tabs>
              <w:tab w:val="left" w:pos="220"/>
              <w:tab w:val="left" w:pos="720"/>
            </w:tabs>
            <w:autoSpaceDE w:val="0"/>
            <w:autoSpaceDN w:val="0"/>
            <w:adjustRightInd w:val="0"/>
            <w:ind w:left="720" w:hanging="720"/>
          </w:pPr>
        </w:pPrChange>
      </w:pPr>
      <w:ins w:id="741" w:author="Sarah Thomas" w:date="2014-03-05T14:54:00Z">
        <w:r>
          <w:t xml:space="preserve">This section summarises how each of the use cases set out in the SRS document </w:t>
        </w:r>
        <w:r w:rsidRPr="003F0A6F">
          <w:rPr>
            <w:highlight w:val="lightGray"/>
            <w:rPrChange w:id="742" w:author="Sarah Thomas" w:date="2014-03-05T14:55:00Z">
              <w:rPr/>
            </w:rPrChange>
          </w:rPr>
          <w:t>cite</w:t>
        </w:r>
        <w:r>
          <w:t xml:space="preserve"> has been </w:t>
        </w:r>
      </w:ins>
      <w:ins w:id="743" w:author="Sarah Thomas" w:date="2014-03-05T14:55:00Z">
        <w:r>
          <w:t>achieved.</w:t>
        </w:r>
      </w:ins>
    </w:p>
    <w:p w14:paraId="215DCA73" w14:textId="29DB78AC" w:rsidR="003F0A6F" w:rsidRPr="003F0A6F" w:rsidRDefault="003F0A6F">
      <w:pPr>
        <w:pStyle w:val="BodyText"/>
        <w:rPr>
          <w:ins w:id="744" w:author="Sarah Thomas" w:date="2014-03-05T14:57:00Z"/>
        </w:rPr>
        <w:pPrChange w:id="745" w:author="Sarah Thomas" w:date="2014-03-05T14:59:00Z">
          <w:pPr>
            <w:widowControl w:val="0"/>
            <w:numPr>
              <w:numId w:val="51"/>
            </w:numPr>
            <w:tabs>
              <w:tab w:val="left" w:pos="220"/>
              <w:tab w:val="left" w:pos="720"/>
            </w:tabs>
            <w:autoSpaceDE w:val="0"/>
            <w:autoSpaceDN w:val="0"/>
            <w:adjustRightInd w:val="0"/>
            <w:ind w:left="720" w:hanging="720"/>
          </w:pPr>
        </w:pPrChange>
      </w:pPr>
      <w:ins w:id="746" w:author="Sarah Thomas" w:date="2014-03-05T14:59:00Z">
        <w:r w:rsidRPr="003F0A6F">
          <w:rPr>
            <w:highlight w:val="lightGray"/>
            <w:rPrChange w:id="747" w:author="Sarah Thomas" w:date="2014-03-05T14:59:00Z">
              <w:rPr/>
            </w:rPrChange>
          </w:rPr>
          <w:t>Probably repeat diagram from SRS here</w:t>
        </w:r>
      </w:ins>
    </w:p>
    <w:p w14:paraId="04D3718C" w14:textId="24385D3E" w:rsidR="003F0A6F" w:rsidRPr="003F0A6F" w:rsidRDefault="003F0A6F">
      <w:pPr>
        <w:pStyle w:val="BodyText"/>
        <w:rPr>
          <w:ins w:id="748" w:author="Sarah Thomas" w:date="2014-03-03T14:09:00Z"/>
        </w:rPr>
        <w:pPrChange w:id="749" w:author="Sarah Thomas" w:date="2014-03-05T14:57:00Z">
          <w:pPr>
            <w:widowControl w:val="0"/>
            <w:numPr>
              <w:numId w:val="51"/>
            </w:numPr>
            <w:tabs>
              <w:tab w:val="left" w:pos="220"/>
              <w:tab w:val="left" w:pos="720"/>
            </w:tabs>
            <w:autoSpaceDE w:val="0"/>
            <w:autoSpaceDN w:val="0"/>
            <w:adjustRightInd w:val="0"/>
            <w:ind w:left="720" w:hanging="720"/>
          </w:pPr>
        </w:pPrChange>
      </w:pPr>
      <w:ins w:id="750" w:author="Sarah Thomas" w:date="2014-03-05T14:57:00Z">
        <w:r w:rsidRPr="003F0A6F">
          <w:rPr>
            <w:highlight w:val="lightGray"/>
            <w:rPrChange w:id="751" w:author="Sarah Thomas" w:date="2014-03-05T14:58:00Z">
              <w:rPr/>
            </w:rPrChange>
          </w:rPr>
          <w:t xml:space="preserve">We could indicate level of implementation from 0-100%. Most require validation, error checking </w:t>
        </w:r>
      </w:ins>
      <w:ins w:id="752" w:author="Sarah Thomas" w:date="2014-03-05T14:58:00Z">
        <w:r w:rsidRPr="003F0A6F">
          <w:rPr>
            <w:highlight w:val="lightGray"/>
            <w:rPrChange w:id="753" w:author="Sarah Thomas" w:date="2014-03-05T14:58:00Z">
              <w:rPr/>
            </w:rPrChange>
          </w:rPr>
          <w:t>and the authentication to be implemented.</w:t>
        </w:r>
      </w:ins>
    </w:p>
    <w:p w14:paraId="16FB8BED" w14:textId="0B3BC77C" w:rsidR="00B443C3" w:rsidRDefault="00B443C3" w:rsidP="00B443C3">
      <w:pPr>
        <w:pStyle w:val="Heading3"/>
        <w:rPr>
          <w:ins w:id="754" w:author="Sarah Thomas" w:date="2014-03-05T14:38:00Z"/>
        </w:rPr>
      </w:pPr>
      <w:bookmarkStart w:id="755" w:name="_Toc253195707"/>
      <w:ins w:id="756" w:author="Sarah Thomas" w:date="2014-03-05T14:36:00Z">
        <w:r>
          <w:t>Use Case Description</w:t>
        </w:r>
        <w:bookmarkEnd w:id="755"/>
        <w:r>
          <w:t xml:space="preserve"> Implementations</w:t>
        </w:r>
      </w:ins>
    </w:p>
    <w:p w14:paraId="06955287" w14:textId="298BC376" w:rsidR="00B443C3" w:rsidRDefault="00B443C3">
      <w:pPr>
        <w:rPr>
          <w:ins w:id="757" w:author="Sarah Thomas" w:date="2014-03-05T14:38:00Z"/>
        </w:rPr>
        <w:pPrChange w:id="758" w:author="Sarah Thomas" w:date="2014-03-05T14:38:00Z">
          <w:pPr>
            <w:pStyle w:val="Heading3"/>
          </w:pPr>
        </w:pPrChange>
      </w:pPr>
      <w:ins w:id="759" w:author="Sarah Thomas" w:date="2014-03-05T14:38:00Z">
        <w:r w:rsidRPr="001F3959">
          <w:rPr>
            <w:b/>
          </w:rPr>
          <w:t>New User Registration</w:t>
        </w:r>
      </w:ins>
    </w:p>
    <w:p w14:paraId="71D6451B" w14:textId="44260256" w:rsidR="00B443C3" w:rsidRPr="0073101D" w:rsidRDefault="00B443C3">
      <w:pPr>
        <w:pStyle w:val="BodyText"/>
        <w:rPr>
          <w:ins w:id="760" w:author="Sarah Thomas" w:date="2014-03-05T14:36:00Z"/>
        </w:rPr>
        <w:pPrChange w:id="761" w:author="Sarah Thomas" w:date="2014-03-05T14:38:00Z">
          <w:pPr>
            <w:pStyle w:val="Heading3"/>
          </w:pPr>
        </w:pPrChange>
      </w:pPr>
      <w:ins w:id="762" w:author="Sarah Thomas" w:date="2014-03-05T14:38:00Z">
        <w:r w:rsidRPr="00B443C3">
          <w:rPr>
            <w:highlight w:val="lightGray"/>
            <w:rPrChange w:id="763" w:author="Sarah Thomas" w:date="2014-03-05T14:38:00Z">
              <w:rPr>
                <w:b w:val="0"/>
                <w:bCs w:val="0"/>
                <w:iCs w:val="0"/>
              </w:rPr>
            </w:rPrChange>
          </w:rPr>
          <w:t>Not implemented yet!!</w:t>
        </w:r>
      </w:ins>
    </w:p>
    <w:p w14:paraId="4B33BC61" w14:textId="0B47573C" w:rsidR="00B443C3" w:rsidRDefault="00AD448B" w:rsidP="00B443C3">
      <w:pPr>
        <w:spacing w:after="0"/>
        <w:rPr>
          <w:ins w:id="764" w:author="Sarah Thomas" w:date="2014-03-05T14:46:00Z"/>
          <w:b/>
        </w:rPr>
      </w:pPr>
      <w:ins w:id="765" w:author="Sarah Thomas" w:date="2014-03-05T14:46:00Z">
        <w:r w:rsidRPr="001F3959">
          <w:rPr>
            <w:b/>
          </w:rPr>
          <w:t>User login</w:t>
        </w:r>
      </w:ins>
    </w:p>
    <w:p w14:paraId="3045C746" w14:textId="77777777" w:rsidR="00AD448B" w:rsidRPr="007C76CB" w:rsidRDefault="00AD448B" w:rsidP="00AD448B">
      <w:pPr>
        <w:pStyle w:val="BodyText"/>
        <w:rPr>
          <w:ins w:id="766" w:author="Sarah Thomas" w:date="2014-03-05T14:46:00Z"/>
        </w:rPr>
      </w:pPr>
      <w:ins w:id="767" w:author="Sarah Thomas" w:date="2014-03-05T14:46:00Z">
        <w:r w:rsidRPr="007C76CB">
          <w:rPr>
            <w:highlight w:val="lightGray"/>
          </w:rPr>
          <w:t>Not implemented yet!!</w:t>
        </w:r>
      </w:ins>
    </w:p>
    <w:p w14:paraId="1C5D309B" w14:textId="5205C1B5" w:rsidR="00B443C3" w:rsidRDefault="00B443C3" w:rsidP="00B443C3">
      <w:pPr>
        <w:pStyle w:val="BodyText"/>
        <w:rPr>
          <w:ins w:id="768" w:author="Sarah Thomas" w:date="2014-03-05T14:57:00Z"/>
          <w:b/>
        </w:rPr>
      </w:pPr>
      <w:ins w:id="769" w:author="Sarah Thomas" w:date="2014-03-05T14:39:00Z">
        <w:r w:rsidRPr="001F3959">
          <w:rPr>
            <w:b/>
          </w:rPr>
          <w:t>Search Public profile</w:t>
        </w:r>
      </w:ins>
      <w:ins w:id="770" w:author="Sarah Thomas" w:date="2014-03-05T14:42:00Z">
        <w:r>
          <w:rPr>
            <w:b/>
          </w:rPr>
          <w:t>/</w:t>
        </w:r>
        <w:r w:rsidRPr="00B443C3">
          <w:rPr>
            <w:b/>
          </w:rPr>
          <w:t xml:space="preserve"> </w:t>
        </w:r>
        <w:r w:rsidRPr="001F3959">
          <w:rPr>
            <w:b/>
          </w:rPr>
          <w:t xml:space="preserve">Search </w:t>
        </w:r>
        <w:r>
          <w:rPr>
            <w:b/>
          </w:rPr>
          <w:t>V</w:t>
        </w:r>
        <w:r w:rsidRPr="001F3959">
          <w:rPr>
            <w:b/>
          </w:rPr>
          <w:t>entures</w:t>
        </w:r>
      </w:ins>
    </w:p>
    <w:p w14:paraId="4613403B" w14:textId="0C336746" w:rsidR="00B443C3" w:rsidRDefault="00B443C3" w:rsidP="00B443C3">
      <w:pPr>
        <w:pStyle w:val="BodyText"/>
        <w:rPr>
          <w:ins w:id="771" w:author="Sarah Thomas" w:date="2014-03-05T14:42:00Z"/>
        </w:rPr>
      </w:pPr>
      <w:ins w:id="772" w:author="Sarah Thomas" w:date="2014-03-05T14:40:00Z">
        <w:r>
          <w:t>The search page allows any user to search public profiles by name and skills offered</w:t>
        </w:r>
      </w:ins>
      <w:ins w:id="773" w:author="Sarah Thomas" w:date="2014-03-05T14:42:00Z">
        <w:r>
          <w:t xml:space="preserve"> and to search for ventures by their titles or the skills offered.</w:t>
        </w:r>
      </w:ins>
    </w:p>
    <w:p w14:paraId="41E513BF" w14:textId="454C48BC" w:rsidR="00B443C3" w:rsidRPr="00B443C3" w:rsidRDefault="00B443C3" w:rsidP="00B443C3">
      <w:pPr>
        <w:pStyle w:val="BodyText"/>
        <w:rPr>
          <w:ins w:id="774" w:author="Sarah Thomas" w:date="2014-03-05T14:36:00Z"/>
        </w:rPr>
      </w:pPr>
      <w:ins w:id="775" w:author="Sarah Thomas" w:date="2014-03-05T14:43:00Z">
        <w:r w:rsidRPr="00B443C3">
          <w:rPr>
            <w:highlight w:val="lightGray"/>
            <w:rPrChange w:id="776" w:author="Sarah Thomas" w:date="2014-03-05T14:43:00Z">
              <w:rPr/>
            </w:rPrChange>
          </w:rPr>
          <w:t>This could easily be extended to allow search of bio details and venture description – any volunteers???</w:t>
        </w:r>
      </w:ins>
    </w:p>
    <w:p w14:paraId="494AC148" w14:textId="77CAD538" w:rsidR="00B443C3" w:rsidRDefault="00B443C3" w:rsidP="00B443C3">
      <w:pPr>
        <w:pStyle w:val="BodyText"/>
        <w:rPr>
          <w:ins w:id="777" w:author="Sarah Thomas" w:date="2014-03-05T14:57:00Z"/>
          <w:b/>
        </w:rPr>
      </w:pPr>
      <w:ins w:id="778" w:author="Sarah Thomas" w:date="2014-03-05T14:40:00Z">
        <w:r w:rsidRPr="001F3959">
          <w:rPr>
            <w:b/>
          </w:rPr>
          <w:t>View Public profile</w:t>
        </w:r>
      </w:ins>
    </w:p>
    <w:p w14:paraId="3B62C120" w14:textId="25F4033E" w:rsidR="00B443C3" w:rsidRPr="00B443C3" w:rsidRDefault="00B443C3" w:rsidP="00B443C3">
      <w:pPr>
        <w:pStyle w:val="BodyText"/>
        <w:rPr>
          <w:ins w:id="779" w:author="Sarah Thomas" w:date="2014-03-05T14:36:00Z"/>
        </w:rPr>
      </w:pPr>
      <w:ins w:id="780" w:author="Sarah Thomas" w:date="2014-03-05T14:41:00Z">
        <w:r>
          <w:t>As a result of a search or by seeing a users name in the team of a venture any user can view another users public profile</w:t>
        </w:r>
      </w:ins>
      <w:ins w:id="781" w:author="Sarah Thomas" w:date="2014-03-05T14:44:00Z">
        <w:r w:rsidR="00AD448B">
          <w:t xml:space="preserve">. A </w:t>
        </w:r>
      </w:ins>
      <w:ins w:id="782" w:author="Sarah Thomas" w:date="2014-03-05T14:45:00Z">
        <w:r w:rsidR="00AD448B">
          <w:t>URL</w:t>
        </w:r>
      </w:ins>
      <w:ins w:id="783" w:author="Sarah Thomas" w:date="2014-03-05T14:44:00Z">
        <w:r w:rsidR="00AD448B">
          <w:t xml:space="preserve"> can also be provided </w:t>
        </w:r>
      </w:ins>
      <w:ins w:id="784" w:author="Sarah Thomas" w:date="2014-03-05T14:45:00Z">
        <w:r w:rsidR="00AD448B">
          <w:t>or shared to allow direct access to a public profile.</w:t>
        </w:r>
      </w:ins>
    </w:p>
    <w:p w14:paraId="2437E062" w14:textId="1C8FC2F0" w:rsidR="00B443C3" w:rsidRDefault="00B443C3" w:rsidP="00B443C3">
      <w:pPr>
        <w:pStyle w:val="BodyText"/>
        <w:rPr>
          <w:ins w:id="785" w:author="Sarah Thomas" w:date="2014-03-05T14:57:00Z"/>
          <w:b/>
        </w:rPr>
      </w:pPr>
      <w:ins w:id="786" w:author="Sarah Thomas" w:date="2014-03-05T14:43:00Z">
        <w:r w:rsidRPr="001F3959">
          <w:rPr>
            <w:b/>
          </w:rPr>
          <w:t>View ventures details</w:t>
        </w:r>
      </w:ins>
    </w:p>
    <w:p w14:paraId="532834EC" w14:textId="688C2AA9" w:rsidR="00AD448B" w:rsidRPr="007C76CB" w:rsidRDefault="00B443C3" w:rsidP="00AD448B">
      <w:pPr>
        <w:pStyle w:val="BodyText"/>
        <w:rPr>
          <w:ins w:id="787" w:author="Sarah Thomas" w:date="2014-03-05T14:45:00Z"/>
        </w:rPr>
      </w:pPr>
      <w:ins w:id="788" w:author="Sarah Thomas" w:date="2014-03-05T14:44:00Z">
        <w:r>
          <w:t xml:space="preserve">As a result of a search any user can view </w:t>
        </w:r>
        <w:r w:rsidR="00AD448B">
          <w:t>a venture page.</w:t>
        </w:r>
      </w:ins>
      <w:ins w:id="789" w:author="Sarah Thomas" w:date="2014-03-05T14:45:00Z">
        <w:r w:rsidR="00AD448B">
          <w:t xml:space="preserve"> A URL can also be provided or shared to allow direct access to a venture page.</w:t>
        </w:r>
      </w:ins>
    </w:p>
    <w:p w14:paraId="63A5D575" w14:textId="76709006" w:rsidR="00B443C3" w:rsidRDefault="00AD448B" w:rsidP="00B443C3">
      <w:pPr>
        <w:pStyle w:val="BodyText"/>
        <w:rPr>
          <w:ins w:id="790" w:author="Sarah Thomas" w:date="2014-03-05T14:46:00Z"/>
          <w:b/>
        </w:rPr>
      </w:pPr>
      <w:ins w:id="791" w:author="Sarah Thomas" w:date="2014-03-05T14:46:00Z">
        <w:r w:rsidRPr="001F3959">
          <w:rPr>
            <w:b/>
          </w:rPr>
          <w:t>Edit private profile</w:t>
        </w:r>
      </w:ins>
    </w:p>
    <w:p w14:paraId="57521A82" w14:textId="536CB9FA" w:rsidR="00AD448B" w:rsidRPr="00AD448B" w:rsidRDefault="00AD448B" w:rsidP="00B443C3">
      <w:pPr>
        <w:pStyle w:val="BodyText"/>
        <w:rPr>
          <w:ins w:id="792" w:author="Sarah Thomas" w:date="2014-03-05T14:36:00Z"/>
          <w:highlight w:val="yellow"/>
        </w:rPr>
      </w:pPr>
      <w:ins w:id="793" w:author="Sarah Thomas" w:date="2014-03-05T14:46:00Z">
        <w:r w:rsidRPr="00AD448B">
          <w:rPr>
            <w:rPrChange w:id="794" w:author="Sarah Thomas" w:date="2014-03-05T14:46:00Z">
              <w:rPr>
                <w:b/>
              </w:rPr>
            </w:rPrChange>
          </w:rPr>
          <w:t xml:space="preserve">A </w:t>
        </w:r>
      </w:ins>
      <w:ins w:id="795" w:author="Sarah Thomas" w:date="2014-03-05T14:47:00Z">
        <w:r w:rsidRPr="00AD448B">
          <w:rPr>
            <w:highlight w:val="lightGray"/>
            <w:rPrChange w:id="796" w:author="Sarah Thomas" w:date="2014-03-05T14:47:00Z">
              <w:rPr/>
            </w:rPrChange>
          </w:rPr>
          <w:t>registered</w:t>
        </w:r>
        <w:r>
          <w:t xml:space="preserve"> </w:t>
        </w:r>
      </w:ins>
      <w:ins w:id="797" w:author="Sarah Thomas" w:date="2014-03-05T14:46:00Z">
        <w:r w:rsidRPr="00AD448B">
          <w:rPr>
            <w:rPrChange w:id="798" w:author="Sarah Thomas" w:date="2014-03-05T14:46:00Z">
              <w:rPr>
                <w:b/>
              </w:rPr>
            </w:rPrChange>
          </w:rPr>
          <w:t xml:space="preserve">user </w:t>
        </w:r>
        <w:r>
          <w:t>can edit their profile</w:t>
        </w:r>
      </w:ins>
    </w:p>
    <w:p w14:paraId="52B3D5C3" w14:textId="0E9A5480" w:rsidR="00B443C3" w:rsidRDefault="00AD448B" w:rsidP="00B443C3">
      <w:pPr>
        <w:pStyle w:val="BodyText"/>
        <w:rPr>
          <w:ins w:id="799" w:author="Sarah Thomas" w:date="2014-03-05T14:48:00Z"/>
          <w:b/>
        </w:rPr>
      </w:pPr>
      <w:ins w:id="800" w:author="Sarah Thomas" w:date="2014-03-05T14:48:00Z">
        <w:r w:rsidRPr="001F3959">
          <w:rPr>
            <w:b/>
          </w:rPr>
          <w:t>Contact another user</w:t>
        </w:r>
      </w:ins>
    </w:p>
    <w:p w14:paraId="51A862D4" w14:textId="5691BA05" w:rsidR="00AD448B" w:rsidRPr="00AD448B" w:rsidRDefault="00AD448B" w:rsidP="00B443C3">
      <w:pPr>
        <w:pStyle w:val="BodyText"/>
        <w:rPr>
          <w:ins w:id="801" w:author="Sarah Thomas" w:date="2014-03-05T14:36:00Z"/>
          <w:rFonts w:asciiTheme="majorBidi" w:hAnsiTheme="majorBidi"/>
          <w:highlight w:val="lightGray"/>
        </w:rPr>
      </w:pPr>
      <w:ins w:id="802" w:author="Sarah Thomas" w:date="2014-03-05T14:48:00Z">
        <w:r w:rsidRPr="00AD448B">
          <w:rPr>
            <w:rPrChange w:id="803" w:author="Sarah Thomas" w:date="2014-03-05T14:48:00Z">
              <w:rPr>
                <w:b/>
              </w:rPr>
            </w:rPrChange>
          </w:rPr>
          <w:t>Clicking</w:t>
        </w:r>
        <w:r>
          <w:t xml:space="preserve"> the contact link in a public profile allows the user to send a message</w:t>
        </w:r>
      </w:ins>
    </w:p>
    <w:p w14:paraId="33E44291" w14:textId="0DE55271" w:rsidR="00B443C3" w:rsidRPr="00CB261A" w:rsidRDefault="00AD448B" w:rsidP="00B443C3">
      <w:pPr>
        <w:pStyle w:val="BodyText"/>
        <w:rPr>
          <w:ins w:id="804" w:author="Sarah Thomas" w:date="2014-03-05T14:36:00Z"/>
          <w:rFonts w:asciiTheme="majorBidi" w:hAnsiTheme="majorBidi"/>
          <w:highlight w:val="lightGray"/>
        </w:rPr>
      </w:pPr>
      <w:ins w:id="805" w:author="Sarah Thomas" w:date="2014-03-05T14:49:00Z">
        <w:r w:rsidRPr="001F3959">
          <w:rPr>
            <w:b/>
          </w:rPr>
          <w:t>Create a new venture</w:t>
        </w:r>
      </w:ins>
    </w:p>
    <w:p w14:paraId="7986917F" w14:textId="56392866" w:rsidR="00B443C3" w:rsidRPr="00AD448B" w:rsidRDefault="00AD448B" w:rsidP="00B443C3">
      <w:pPr>
        <w:pStyle w:val="BodyText"/>
        <w:rPr>
          <w:ins w:id="806" w:author="Sarah Thomas" w:date="2014-03-05T14:36:00Z"/>
          <w:rFonts w:asciiTheme="majorBidi" w:hAnsiTheme="majorBidi"/>
          <w:rPrChange w:id="807" w:author="Sarah Thomas" w:date="2014-03-05T14:49:00Z">
            <w:rPr>
              <w:ins w:id="808" w:author="Sarah Thomas" w:date="2014-03-05T14:36:00Z"/>
              <w:rFonts w:asciiTheme="majorBidi" w:hAnsiTheme="majorBidi"/>
              <w:highlight w:val="lightGray"/>
            </w:rPr>
          </w:rPrChange>
        </w:rPr>
      </w:pPr>
      <w:ins w:id="809" w:author="Sarah Thomas" w:date="2014-03-05T14:49:00Z">
        <w:r w:rsidRPr="00AD448B">
          <w:rPr>
            <w:highlight w:val="lightGray"/>
            <w:rPrChange w:id="810" w:author="Sarah Thomas" w:date="2014-03-05T14:49:00Z">
              <w:rPr/>
            </w:rPrChange>
          </w:rPr>
          <w:lastRenderedPageBreak/>
          <w:t>Registered user from the University eco-</w:t>
        </w:r>
        <w:proofErr w:type="gramStart"/>
        <w:r w:rsidRPr="00AD448B">
          <w:rPr>
            <w:highlight w:val="lightGray"/>
            <w:rPrChange w:id="811" w:author="Sarah Thomas" w:date="2014-03-05T14:49:00Z">
              <w:rPr/>
            </w:rPrChange>
          </w:rPr>
          <w:t>system</w:t>
        </w:r>
        <w:r>
          <w:rPr>
            <w:highlight w:val="lightGray"/>
          </w:rPr>
          <w:t xml:space="preserve"> </w:t>
        </w:r>
        <w:r>
          <w:t xml:space="preserve"> </w:t>
        </w:r>
        <w:r w:rsidRPr="00AD448B">
          <w:rPr>
            <w:rPrChange w:id="812" w:author="Sarah Thomas" w:date="2014-03-05T14:49:00Z">
              <w:rPr>
                <w:highlight w:val="lightGray"/>
              </w:rPr>
            </w:rPrChange>
          </w:rPr>
          <w:t>a</w:t>
        </w:r>
        <w:proofErr w:type="gramEnd"/>
        <w:r w:rsidRPr="00AD448B">
          <w:rPr>
            <w:rPrChange w:id="813" w:author="Sarah Thomas" w:date="2014-03-05T14:49:00Z">
              <w:rPr>
                <w:highlight w:val="lightGray"/>
              </w:rPr>
            </w:rPrChange>
          </w:rPr>
          <w:t xml:space="preserve"> </w:t>
        </w:r>
        <w:r>
          <w:t>user can create a new venture by entering a title and then proceeding to the edit venture page to full in the remaining details.</w:t>
        </w:r>
      </w:ins>
    </w:p>
    <w:p w14:paraId="2534780E" w14:textId="0DB8EA76" w:rsidR="00B443C3" w:rsidRDefault="00AD448B" w:rsidP="00B443C3">
      <w:pPr>
        <w:pStyle w:val="BodyText"/>
        <w:rPr>
          <w:ins w:id="814" w:author="Sarah Thomas" w:date="2014-03-05T14:50:00Z"/>
          <w:b/>
        </w:rPr>
      </w:pPr>
      <w:ins w:id="815" w:author="Sarah Thomas" w:date="2014-03-05T14:50:00Z">
        <w:r w:rsidRPr="001F3959">
          <w:rPr>
            <w:b/>
          </w:rPr>
          <w:t>Enter private team area</w:t>
        </w:r>
      </w:ins>
    </w:p>
    <w:p w14:paraId="0A075F2D" w14:textId="77629614" w:rsidR="00AD448B" w:rsidRPr="00AD448B" w:rsidRDefault="00AD448B" w:rsidP="00B443C3">
      <w:pPr>
        <w:pStyle w:val="BodyText"/>
        <w:rPr>
          <w:ins w:id="816" w:author="Sarah Thomas" w:date="2014-03-05T14:36:00Z"/>
          <w:rFonts w:asciiTheme="majorBidi" w:hAnsiTheme="majorBidi"/>
          <w:highlight w:val="lightGray"/>
        </w:rPr>
      </w:pPr>
      <w:ins w:id="817" w:author="Sarah Thomas" w:date="2014-03-05T14:50:00Z">
        <w:r w:rsidRPr="00AD448B">
          <w:rPr>
            <w:highlight w:val="lightGray"/>
            <w:rPrChange w:id="818" w:author="Sarah Thomas" w:date="2014-03-05T14:51:00Z">
              <w:rPr>
                <w:b/>
              </w:rPr>
            </w:rPrChange>
          </w:rPr>
          <w:t>Not implemented – any volunteers?</w:t>
        </w:r>
      </w:ins>
    </w:p>
    <w:p w14:paraId="19122473" w14:textId="0DF5E58C" w:rsidR="00B443C3" w:rsidRDefault="00AD448B" w:rsidP="00B443C3">
      <w:pPr>
        <w:pStyle w:val="BodyText"/>
        <w:rPr>
          <w:ins w:id="819" w:author="Sarah Thomas" w:date="2014-03-05T14:51:00Z"/>
          <w:b/>
        </w:rPr>
      </w:pPr>
      <w:ins w:id="820" w:author="Sarah Thomas" w:date="2014-03-05T14:51:00Z">
        <w:r w:rsidRPr="001F3959">
          <w:rPr>
            <w:b/>
          </w:rPr>
          <w:t>Build team</w:t>
        </w:r>
      </w:ins>
    </w:p>
    <w:p w14:paraId="2D73E674" w14:textId="763929F6" w:rsidR="00AD448B" w:rsidRPr="00AD448B" w:rsidRDefault="00AD448B" w:rsidP="00B443C3">
      <w:pPr>
        <w:pStyle w:val="BodyText"/>
        <w:rPr>
          <w:ins w:id="821" w:author="Sarah Thomas" w:date="2014-03-05T14:36:00Z"/>
          <w:rFonts w:asciiTheme="majorBidi" w:hAnsiTheme="majorBidi"/>
          <w:highlight w:val="lightGray"/>
        </w:rPr>
      </w:pPr>
      <w:ins w:id="822" w:author="Sarah Thomas" w:date="2014-03-05T14:51:00Z">
        <w:r w:rsidRPr="00AD448B">
          <w:rPr>
            <w:highlight w:val="lightGray"/>
            <w:rPrChange w:id="823" w:author="Sarah Thomas" w:date="2014-03-05T14:51:00Z">
              <w:rPr>
                <w:b/>
              </w:rPr>
            </w:rPrChange>
          </w:rPr>
          <w:t>Sort of started but not finished</w:t>
        </w:r>
      </w:ins>
    </w:p>
    <w:p w14:paraId="680D0E91" w14:textId="2D8BF728" w:rsidR="00B443C3" w:rsidRPr="00AD448B" w:rsidRDefault="00AD448B" w:rsidP="00B443C3">
      <w:pPr>
        <w:pStyle w:val="BodyText"/>
        <w:rPr>
          <w:ins w:id="824" w:author="Sarah Thomas" w:date="2014-03-05T14:36:00Z"/>
          <w:b/>
          <w:highlight w:val="yellow"/>
          <w:rPrChange w:id="825" w:author="Sarah Thomas" w:date="2014-03-05T14:51:00Z">
            <w:rPr>
              <w:ins w:id="826" w:author="Sarah Thomas" w:date="2014-03-05T14:36:00Z"/>
              <w:highlight w:val="yellow"/>
            </w:rPr>
          </w:rPrChange>
        </w:rPr>
      </w:pPr>
      <w:ins w:id="827" w:author="Sarah Thomas" w:date="2014-03-05T14:52:00Z">
        <w:r w:rsidRPr="0080393E">
          <w:rPr>
            <w:b/>
          </w:rPr>
          <w:t>Site administrator</w:t>
        </w:r>
      </w:ins>
    </w:p>
    <w:p w14:paraId="07099DE8" w14:textId="1EB5530E" w:rsidR="00B443C3" w:rsidRPr="00B443C3" w:rsidRDefault="00AD448B">
      <w:pPr>
        <w:rPr>
          <w:ins w:id="828" w:author="Sarah Thomas" w:date="2014-03-03T14:28:00Z"/>
        </w:rPr>
        <w:pPrChange w:id="829" w:author="Sarah Thomas" w:date="2014-03-05T14:36:00Z">
          <w:pPr>
            <w:widowControl w:val="0"/>
            <w:numPr>
              <w:numId w:val="51"/>
            </w:numPr>
            <w:tabs>
              <w:tab w:val="left" w:pos="220"/>
              <w:tab w:val="left" w:pos="720"/>
            </w:tabs>
            <w:autoSpaceDE w:val="0"/>
            <w:autoSpaceDN w:val="0"/>
            <w:adjustRightInd w:val="0"/>
            <w:ind w:left="720" w:hanging="720"/>
          </w:pPr>
        </w:pPrChange>
      </w:pPr>
      <w:ins w:id="830" w:author="Sarah Thomas" w:date="2014-03-05T14:52:00Z">
        <w:r w:rsidRPr="00AD448B">
          <w:rPr>
            <w:highlight w:val="lightGray"/>
            <w:rPrChange w:id="831" w:author="Sarah Thomas" w:date="2014-03-05T14:52:00Z">
              <w:rPr/>
            </w:rPrChange>
          </w:rPr>
          <w:t>Not implemented</w:t>
        </w:r>
      </w:ins>
    </w:p>
    <w:p w14:paraId="5AE1506D" w14:textId="36188D2C" w:rsidR="00766C26" w:rsidRDefault="00766C26">
      <w:pPr>
        <w:pStyle w:val="Heading2"/>
        <w:rPr>
          <w:ins w:id="832" w:author="Sarah Thomas" w:date="2014-03-05T15:00:00Z"/>
        </w:rPr>
        <w:pPrChange w:id="833" w:author="Sarah Thomas" w:date="2014-03-03T14:28:00Z">
          <w:pPr>
            <w:widowControl w:val="0"/>
            <w:autoSpaceDE w:val="0"/>
            <w:autoSpaceDN w:val="0"/>
            <w:adjustRightInd w:val="0"/>
          </w:pPr>
        </w:pPrChange>
      </w:pPr>
      <w:bookmarkStart w:id="834" w:name="_Toc255483844"/>
      <w:ins w:id="835" w:author="Sarah Thomas" w:date="2014-03-03T14:09:00Z">
        <w:r>
          <w:t>Class Definitions</w:t>
        </w:r>
      </w:ins>
      <w:bookmarkEnd w:id="834"/>
    </w:p>
    <w:p w14:paraId="63B135B3" w14:textId="03DB92DF" w:rsidR="003F0A6F" w:rsidRPr="003F0A6F" w:rsidRDefault="003F0A6F">
      <w:pPr>
        <w:rPr>
          <w:ins w:id="836" w:author="Sarah Thomas" w:date="2014-03-03T14:09:00Z"/>
        </w:rPr>
        <w:pPrChange w:id="837" w:author="Sarah Thomas" w:date="2014-03-05T15:00:00Z">
          <w:pPr>
            <w:widowControl w:val="0"/>
            <w:autoSpaceDE w:val="0"/>
            <w:autoSpaceDN w:val="0"/>
            <w:adjustRightInd w:val="0"/>
          </w:pPr>
        </w:pPrChange>
      </w:pPr>
      <w:ins w:id="838" w:author="Sarah Thomas" w:date="2014-03-05T15:00:00Z">
        <w:r w:rsidRPr="003F0A6F">
          <w:rPr>
            <w:highlight w:val="lightGray"/>
            <w:rPrChange w:id="839" w:author="Sarah Thomas" w:date="2014-03-05T15:00:00Z">
              <w:rPr/>
            </w:rPrChange>
          </w:rPr>
          <w:t>Any volunteers</w:t>
        </w:r>
        <w:r>
          <w:t>?</w:t>
        </w:r>
      </w:ins>
    </w:p>
    <w:p w14:paraId="6C55E3FF" w14:textId="6A3BEF67" w:rsidR="00766C26" w:rsidRDefault="000548EA">
      <w:pPr>
        <w:pStyle w:val="Heading2"/>
        <w:rPr>
          <w:ins w:id="840" w:author="Sarah Thomas" w:date="2014-03-05T10:35:00Z"/>
        </w:rPr>
        <w:pPrChange w:id="841" w:author="Sarah Thomas" w:date="2014-03-03T14:29:00Z">
          <w:pPr>
            <w:widowControl w:val="0"/>
            <w:autoSpaceDE w:val="0"/>
            <w:autoSpaceDN w:val="0"/>
            <w:adjustRightInd w:val="0"/>
          </w:pPr>
        </w:pPrChange>
      </w:pPr>
      <w:bookmarkStart w:id="842" w:name="_Toc255483845"/>
      <w:ins w:id="843" w:author="Sarah Thomas" w:date="2014-03-03T14:29:00Z">
        <w:r>
          <w:t>Overview of Code L</w:t>
        </w:r>
        <w:r w:rsidR="00766C26">
          <w:t>istings</w:t>
        </w:r>
      </w:ins>
      <w:bookmarkEnd w:id="842"/>
    </w:p>
    <w:p w14:paraId="37E4212C" w14:textId="35ED7CE2" w:rsidR="00FB0B3E" w:rsidRDefault="00FB0B3E">
      <w:pPr>
        <w:pStyle w:val="Heading4"/>
        <w:rPr>
          <w:ins w:id="844" w:author="Sarah Thomas" w:date="2014-03-05T10:44:00Z"/>
        </w:rPr>
        <w:pPrChange w:id="845" w:author="Sarah Thomas" w:date="2014-03-05T10:37:00Z">
          <w:pPr>
            <w:widowControl w:val="0"/>
            <w:autoSpaceDE w:val="0"/>
            <w:autoSpaceDN w:val="0"/>
            <w:adjustRightInd w:val="0"/>
          </w:pPr>
        </w:pPrChange>
      </w:pPr>
      <w:proofErr w:type="gramStart"/>
      <w:ins w:id="846" w:author="Sarah Thomas" w:date="2014-03-05T10:35:00Z">
        <w:r>
          <w:t>app</w:t>
        </w:r>
        <w:proofErr w:type="gramEnd"/>
        <w:r>
          <w:t>/</w:t>
        </w:r>
      </w:ins>
      <w:proofErr w:type="spellStart"/>
      <w:ins w:id="847" w:author="Sarah Thomas" w:date="2014-03-05T10:36:00Z">
        <w:r>
          <w:t>routes.php</w:t>
        </w:r>
      </w:ins>
      <w:proofErr w:type="spellEnd"/>
    </w:p>
    <w:p w14:paraId="508D6614" w14:textId="7E4180FD" w:rsidR="00FB0B3E" w:rsidRDefault="00FB0B3E">
      <w:pPr>
        <w:pStyle w:val="BodyText"/>
        <w:rPr>
          <w:ins w:id="848" w:author="Sarah Thomas" w:date="2014-03-05T10:48:00Z"/>
        </w:rPr>
        <w:pPrChange w:id="849" w:author="Sarah Thomas" w:date="2014-03-05T10:44:00Z">
          <w:pPr>
            <w:widowControl w:val="0"/>
            <w:autoSpaceDE w:val="0"/>
            <w:autoSpaceDN w:val="0"/>
            <w:adjustRightInd w:val="0"/>
          </w:pPr>
        </w:pPrChange>
      </w:pPr>
      <w:ins w:id="850" w:author="Sarah Thomas" w:date="2014-03-05T10:44:00Z">
        <w:r>
          <w:t xml:space="preserve">This file contains all the routing instructions for the application. Most of the routes direct requests at a named controller to </w:t>
        </w:r>
      </w:ins>
      <w:ins w:id="851" w:author="Sarah Thomas" w:date="2014-03-05T10:45:00Z">
        <w:r>
          <w:t>separate</w:t>
        </w:r>
      </w:ins>
      <w:ins w:id="852" w:author="Sarah Thomas" w:date="2014-03-05T10:44:00Z">
        <w:r>
          <w:t xml:space="preserve"> </w:t>
        </w:r>
      </w:ins>
      <w:ins w:id="853" w:author="Sarah Thomas" w:date="2014-03-05T10:45:00Z">
        <w:r w:rsidR="00106A76">
          <w:t>application logic from routes.</w:t>
        </w:r>
      </w:ins>
      <w:ins w:id="854" w:author="Sarah Thomas" w:date="2014-03-05T10:54:00Z">
        <w:r w:rsidR="00106A76">
          <w:t xml:space="preserve"> For example the URL:  /</w:t>
        </w:r>
        <w:proofErr w:type="spellStart"/>
        <w:r w:rsidR="00106A76">
          <w:t>publicProfile</w:t>
        </w:r>
        <w:proofErr w:type="spellEnd"/>
        <w:r w:rsidR="00106A76">
          <w:t xml:space="preserve">/1 follows </w:t>
        </w:r>
      </w:ins>
      <w:ins w:id="855" w:author="Sarah Thomas" w:date="2014-03-05T10:59:00Z">
        <w:r w:rsidR="00B53DCC">
          <w:t>this</w:t>
        </w:r>
      </w:ins>
      <w:ins w:id="856" w:author="Sarah Thomas" w:date="2014-03-05T10:54:00Z">
        <w:r w:rsidR="00106A76">
          <w:t xml:space="preserve"> route:</w:t>
        </w:r>
      </w:ins>
    </w:p>
    <w:p w14:paraId="2C7E6320" w14:textId="77777777" w:rsidR="00106A76" w:rsidRDefault="00106A76">
      <w:pPr>
        <w:pStyle w:val="code"/>
        <w:rPr>
          <w:ins w:id="857" w:author="Sarah Thomas" w:date="2014-03-05T10:48:00Z"/>
        </w:rPr>
        <w:pPrChange w:id="858" w:author="Sarah Thomas" w:date="2014-03-05T10:50:00Z">
          <w:pPr>
            <w:widowControl w:val="0"/>
            <w:autoSpaceDE w:val="0"/>
            <w:autoSpaceDN w:val="0"/>
            <w:adjustRightInd w:val="0"/>
          </w:pPr>
        </w:pPrChange>
      </w:pPr>
      <w:ins w:id="859" w:author="Sarah Thomas" w:date="2014-03-05T10:48:00Z">
        <w:r w:rsidRPr="00106A76">
          <w:t>R</w:t>
        </w:r>
        <w:r>
          <w:t>oute</w:t>
        </w:r>
        <w:proofErr w:type="gramStart"/>
        <w:r>
          <w:t>::</w:t>
        </w:r>
        <w:proofErr w:type="gramEnd"/>
        <w:r>
          <w:t>get('</w:t>
        </w:r>
        <w:proofErr w:type="spellStart"/>
        <w:r>
          <w:t>publicProfile</w:t>
        </w:r>
        <w:proofErr w:type="spellEnd"/>
        <w:r>
          <w:t>/{id}',</w:t>
        </w:r>
      </w:ins>
    </w:p>
    <w:p w14:paraId="7EF31350" w14:textId="07AD8C6F" w:rsidR="00106A76" w:rsidRDefault="00106A76">
      <w:pPr>
        <w:pStyle w:val="code"/>
        <w:rPr>
          <w:ins w:id="860" w:author="Sarah Thomas" w:date="2014-03-05T10:51:00Z"/>
        </w:rPr>
        <w:pPrChange w:id="861" w:author="Sarah Thomas" w:date="2014-03-05T10:50:00Z">
          <w:pPr>
            <w:widowControl w:val="0"/>
            <w:autoSpaceDE w:val="0"/>
            <w:autoSpaceDN w:val="0"/>
            <w:adjustRightInd w:val="0"/>
          </w:pPr>
        </w:pPrChange>
      </w:pPr>
      <w:ins w:id="862" w:author="Sarah Thomas" w:date="2014-03-05T10:48:00Z">
        <w:r w:rsidRPr="00106A76">
          <w:t>'</w:t>
        </w:r>
        <w:proofErr w:type="spellStart"/>
        <w:r w:rsidRPr="00106A76">
          <w:t>ProfileController@showPublicProfile</w:t>
        </w:r>
        <w:proofErr w:type="spellEnd"/>
        <w:r w:rsidRPr="00106A76">
          <w:t>');</w:t>
        </w:r>
      </w:ins>
    </w:p>
    <w:p w14:paraId="27F12E94" w14:textId="31FE5C07" w:rsidR="00106A76" w:rsidRDefault="00106A76">
      <w:pPr>
        <w:pStyle w:val="BodyText"/>
        <w:rPr>
          <w:ins w:id="863" w:author="Sarah Thomas" w:date="2014-03-05T10:57:00Z"/>
        </w:rPr>
        <w:pPrChange w:id="864" w:author="Sarah Thomas" w:date="2014-03-05T10:51:00Z">
          <w:pPr>
            <w:widowControl w:val="0"/>
            <w:autoSpaceDE w:val="0"/>
            <w:autoSpaceDN w:val="0"/>
            <w:adjustRightInd w:val="0"/>
          </w:pPr>
        </w:pPrChange>
      </w:pPr>
      <w:ins w:id="865" w:author="Sarah Thomas" w:date="2014-03-05T10:51:00Z">
        <w:r>
          <w:t xml:space="preserve">This routes a request with the parameter </w:t>
        </w:r>
      </w:ins>
      <w:ins w:id="866" w:author="Sarah Thomas" w:date="2014-03-05T10:55:00Z">
        <w:r>
          <w:rPr>
            <w:i/>
          </w:rPr>
          <w:t>id=1</w:t>
        </w:r>
      </w:ins>
      <w:ins w:id="867" w:author="Sarah Thomas" w:date="2014-03-05T10:51:00Z">
        <w:r>
          <w:t xml:space="preserve"> to the </w:t>
        </w:r>
      </w:ins>
      <w:proofErr w:type="spellStart"/>
      <w:ins w:id="868" w:author="Sarah Thomas" w:date="2014-03-05T10:52:00Z">
        <w:r w:rsidRPr="00106A76">
          <w:rPr>
            <w:i/>
            <w:rPrChange w:id="869" w:author="Sarah Thomas" w:date="2014-03-05T10:53:00Z">
              <w:rPr/>
            </w:rPrChange>
          </w:rPr>
          <w:t>showPublicProfile</w:t>
        </w:r>
        <w:proofErr w:type="spellEnd"/>
        <w:r>
          <w:t xml:space="preserve"> function of the </w:t>
        </w:r>
        <w:proofErr w:type="spellStart"/>
        <w:r w:rsidRPr="00106A76">
          <w:rPr>
            <w:i/>
            <w:rPrChange w:id="870" w:author="Sarah Thomas" w:date="2014-03-05T10:53:00Z">
              <w:rPr/>
            </w:rPrChange>
          </w:rPr>
          <w:t>ProfileController</w:t>
        </w:r>
      </w:ins>
      <w:proofErr w:type="spellEnd"/>
      <w:ins w:id="871" w:author="Sarah Thomas" w:date="2014-03-05T10:53:00Z">
        <w:r>
          <w:t xml:space="preserve">. </w:t>
        </w:r>
      </w:ins>
    </w:p>
    <w:p w14:paraId="33743419" w14:textId="79AE5B5E" w:rsidR="00B53DCC" w:rsidRDefault="00B53DCC">
      <w:pPr>
        <w:pStyle w:val="BodyText"/>
        <w:rPr>
          <w:ins w:id="872" w:author="Sarah Thomas" w:date="2014-03-05T10:57:00Z"/>
        </w:rPr>
        <w:pPrChange w:id="873" w:author="Sarah Thomas" w:date="2014-03-05T10:51:00Z">
          <w:pPr>
            <w:widowControl w:val="0"/>
            <w:autoSpaceDE w:val="0"/>
            <w:autoSpaceDN w:val="0"/>
            <w:adjustRightInd w:val="0"/>
          </w:pPr>
        </w:pPrChange>
      </w:pPr>
      <w:ins w:id="874" w:author="Sarah Thomas" w:date="2014-03-05T10:57:00Z">
        <w:r>
          <w:t xml:space="preserve">Routes can go straight to views instead of controllers, for example the route to the </w:t>
        </w:r>
      </w:ins>
      <w:ins w:id="875" w:author="Sarah Thomas" w:date="2014-03-05T10:58:00Z">
        <w:r>
          <w:t>search</w:t>
        </w:r>
      </w:ins>
      <w:ins w:id="876" w:author="Sarah Thomas" w:date="2014-03-05T10:57:00Z">
        <w:r>
          <w:t xml:space="preserve"> page view:</w:t>
        </w:r>
      </w:ins>
    </w:p>
    <w:p w14:paraId="27B6AF8D" w14:textId="77777777" w:rsidR="00B53DCC" w:rsidRDefault="00B53DCC">
      <w:pPr>
        <w:pStyle w:val="code"/>
        <w:rPr>
          <w:ins w:id="877" w:author="Sarah Thomas" w:date="2014-03-05T10:58:00Z"/>
        </w:rPr>
        <w:pPrChange w:id="878" w:author="Sarah Thomas" w:date="2014-03-05T10:58:00Z">
          <w:pPr>
            <w:widowControl w:val="0"/>
            <w:autoSpaceDE w:val="0"/>
            <w:autoSpaceDN w:val="0"/>
            <w:adjustRightInd w:val="0"/>
          </w:pPr>
        </w:pPrChange>
      </w:pPr>
      <w:ins w:id="879" w:author="Sarah Thomas" w:date="2014-03-05T10:58:00Z">
        <w:r>
          <w:t>Route</w:t>
        </w:r>
        <w:proofErr w:type="gramStart"/>
        <w:r>
          <w:t>::</w:t>
        </w:r>
        <w:proofErr w:type="gramEnd"/>
        <w:r>
          <w:t>get('search', function()</w:t>
        </w:r>
      </w:ins>
    </w:p>
    <w:p w14:paraId="26796A66" w14:textId="77777777" w:rsidR="00B53DCC" w:rsidRDefault="00B53DCC">
      <w:pPr>
        <w:pStyle w:val="code"/>
        <w:rPr>
          <w:ins w:id="880" w:author="Sarah Thomas" w:date="2014-03-05T10:58:00Z"/>
        </w:rPr>
      </w:pPr>
      <w:ins w:id="881" w:author="Sarah Thomas" w:date="2014-03-05T10:58:00Z">
        <w:r>
          <w:t>{</w:t>
        </w:r>
      </w:ins>
    </w:p>
    <w:p w14:paraId="1AF38B0C" w14:textId="77777777" w:rsidR="00B53DCC" w:rsidRDefault="00B53DCC">
      <w:pPr>
        <w:pStyle w:val="code"/>
        <w:rPr>
          <w:ins w:id="882" w:author="Sarah Thomas" w:date="2014-03-05T10:58:00Z"/>
        </w:rPr>
      </w:pPr>
      <w:ins w:id="883" w:author="Sarah Thomas" w:date="2014-03-05T10:58:00Z">
        <w:r>
          <w:tab/>
        </w:r>
        <w:proofErr w:type="gramStart"/>
        <w:r>
          <w:t>return</w:t>
        </w:r>
        <w:proofErr w:type="gramEnd"/>
        <w:r>
          <w:t xml:space="preserve"> View::make('search');</w:t>
        </w:r>
      </w:ins>
    </w:p>
    <w:p w14:paraId="5A07BDFE" w14:textId="0C2A037C" w:rsidR="00B53DCC" w:rsidRDefault="00B53DCC">
      <w:pPr>
        <w:pStyle w:val="code"/>
        <w:rPr>
          <w:ins w:id="884" w:author="Sarah Thomas" w:date="2014-03-05T10:48:00Z"/>
        </w:rPr>
        <w:pPrChange w:id="885" w:author="Sarah Thomas" w:date="2014-03-05T10:58:00Z">
          <w:pPr>
            <w:widowControl w:val="0"/>
            <w:autoSpaceDE w:val="0"/>
            <w:autoSpaceDN w:val="0"/>
            <w:adjustRightInd w:val="0"/>
          </w:pPr>
        </w:pPrChange>
      </w:pPr>
      <w:ins w:id="886" w:author="Sarah Thomas" w:date="2014-03-05T10:58:00Z">
        <w:r>
          <w:t>});</w:t>
        </w:r>
      </w:ins>
    </w:p>
    <w:p w14:paraId="7FB8B355" w14:textId="061D4499" w:rsidR="00106A76" w:rsidRDefault="00B53DCC">
      <w:pPr>
        <w:pStyle w:val="Heading4"/>
        <w:rPr>
          <w:ins w:id="887" w:author="Sarah Thomas" w:date="2014-03-05T11:01:00Z"/>
        </w:rPr>
        <w:pPrChange w:id="888" w:author="Sarah Thomas" w:date="2014-03-05T11:01:00Z">
          <w:pPr>
            <w:widowControl w:val="0"/>
            <w:autoSpaceDE w:val="0"/>
            <w:autoSpaceDN w:val="0"/>
            <w:adjustRightInd w:val="0"/>
          </w:pPr>
        </w:pPrChange>
      </w:pPr>
      <w:proofErr w:type="gramStart"/>
      <w:ins w:id="889" w:author="Sarah Thomas" w:date="2014-03-05T11:01:00Z">
        <w:r>
          <w:t>app</w:t>
        </w:r>
        <w:proofErr w:type="gramEnd"/>
        <w:r>
          <w:t>/models/</w:t>
        </w:r>
      </w:ins>
    </w:p>
    <w:p w14:paraId="2BDD6312" w14:textId="56C99B15" w:rsidR="00B53DCC" w:rsidRDefault="00B53DCC">
      <w:pPr>
        <w:pStyle w:val="BodyText"/>
        <w:rPr>
          <w:ins w:id="890" w:author="Sarah Thomas" w:date="2014-03-05T11:09:00Z"/>
        </w:rPr>
        <w:pPrChange w:id="891" w:author="Sarah Thomas" w:date="2014-03-05T11:15:00Z">
          <w:pPr>
            <w:widowControl w:val="0"/>
            <w:autoSpaceDE w:val="0"/>
            <w:autoSpaceDN w:val="0"/>
            <w:adjustRightInd w:val="0"/>
          </w:pPr>
        </w:pPrChange>
      </w:pPr>
      <w:ins w:id="892" w:author="Sarah Thomas" w:date="2014-03-05T11:01:00Z">
        <w:r>
          <w:t xml:space="preserve">This folder contains classes </w:t>
        </w:r>
      </w:ins>
      <w:ins w:id="893" w:author="Sarah Thomas" w:date="2014-03-05T11:02:00Z">
        <w:r>
          <w:t xml:space="preserve">that correspond to tables in the database. </w:t>
        </w:r>
      </w:ins>
      <w:ins w:id="894" w:author="Sarah Thomas" w:date="2014-03-05T11:03:00Z">
        <w:r>
          <w:t>These classes extend the Laravel Eloquent class and for</w:t>
        </w:r>
      </w:ins>
      <w:ins w:id="895" w:author="Sarah Thomas" w:date="2014-03-05T11:06:00Z">
        <w:r>
          <w:t>m</w:t>
        </w:r>
      </w:ins>
      <w:ins w:id="896" w:author="Sarah Thomas" w:date="2014-03-05T11:03:00Z">
        <w:r>
          <w:t xml:space="preserve"> the foundations for </w:t>
        </w:r>
        <w:proofErr w:type="spellStart"/>
        <w:r>
          <w:t>Laravel</w:t>
        </w:r>
      </w:ins>
      <w:ins w:id="897" w:author="Sarah Thomas" w:date="2014-03-05T11:04:00Z">
        <w:r>
          <w:t>’</w:t>
        </w:r>
      </w:ins>
      <w:ins w:id="898" w:author="Sarah Thomas" w:date="2014-03-05T11:03:00Z">
        <w:r>
          <w:t>s</w:t>
        </w:r>
        <w:proofErr w:type="spellEnd"/>
        <w:r>
          <w:t xml:space="preserve"> object relational </w:t>
        </w:r>
      </w:ins>
      <w:ins w:id="899" w:author="Sarah Thomas" w:date="2014-03-05T11:04:00Z">
        <w:r>
          <w:t>mapping</w:t>
        </w:r>
      </w:ins>
      <w:ins w:id="900" w:author="Sarah Thomas" w:date="2014-03-05T11:03:00Z">
        <w:r>
          <w:t xml:space="preserve"> </w:t>
        </w:r>
      </w:ins>
      <w:ins w:id="901" w:author="Sarah Thomas" w:date="2014-03-05T11:04:00Z">
        <w:r>
          <w:t>(ORM)</w:t>
        </w:r>
      </w:ins>
      <w:ins w:id="902" w:author="Sarah Thomas" w:date="2014-03-05T11:05:00Z">
        <w:r>
          <w:t>. By convention each class is named</w:t>
        </w:r>
      </w:ins>
      <w:ins w:id="903" w:author="Sarah Thomas" w:date="2014-03-05T11:06:00Z">
        <w:r>
          <w:t xml:space="preserve"> as a singular</w:t>
        </w:r>
        <w:r w:rsidR="0053530D">
          <w:t xml:space="preserve"> of the plural table name, with a capitalised first letter. Thus the class </w:t>
        </w:r>
        <w:r w:rsidR="0053530D" w:rsidRPr="0053530D">
          <w:rPr>
            <w:i/>
            <w:rPrChange w:id="904" w:author="Sarah Thomas" w:date="2014-03-05T11:07:00Z">
              <w:rPr/>
            </w:rPrChange>
          </w:rPr>
          <w:t>Message</w:t>
        </w:r>
        <w:r w:rsidR="0053530D">
          <w:t xml:space="preserve"> maps to the </w:t>
        </w:r>
      </w:ins>
      <w:ins w:id="905" w:author="Sarah Thomas" w:date="2014-03-05T11:07:00Z">
        <w:r w:rsidR="0053530D">
          <w:t>table</w:t>
        </w:r>
      </w:ins>
      <w:ins w:id="906" w:author="Sarah Thomas" w:date="2014-03-05T11:06:00Z">
        <w:r w:rsidR="0053530D">
          <w:t xml:space="preserve"> </w:t>
        </w:r>
      </w:ins>
      <w:ins w:id="907" w:author="Sarah Thomas" w:date="2014-03-05T11:07:00Z">
        <w:r w:rsidR="0053530D" w:rsidRPr="0053530D">
          <w:rPr>
            <w:i/>
            <w:rPrChange w:id="908" w:author="Sarah Thomas" w:date="2014-03-05T11:07:00Z">
              <w:rPr/>
            </w:rPrChange>
          </w:rPr>
          <w:t>messages</w:t>
        </w:r>
        <w:r w:rsidR="0053530D">
          <w:t xml:space="preserve">. Column names in the database correspond to properties </w:t>
        </w:r>
      </w:ins>
      <w:ins w:id="909" w:author="Sarah Thomas" w:date="2014-03-05T11:08:00Z">
        <w:r w:rsidR="0053530D">
          <w:t xml:space="preserve">in the class, so the </w:t>
        </w:r>
      </w:ins>
      <w:ins w:id="910" w:author="Sarah Thomas" w:date="2014-03-05T11:11:00Z">
        <w:r w:rsidR="0053530D" w:rsidRPr="0053530D">
          <w:rPr>
            <w:i/>
            <w:rPrChange w:id="911" w:author="Sarah Thomas" w:date="2014-03-05T11:11:00Z">
              <w:rPr/>
            </w:rPrChange>
          </w:rPr>
          <w:t>body</w:t>
        </w:r>
      </w:ins>
      <w:ins w:id="912" w:author="Sarah Thomas" w:date="2014-03-05T11:08:00Z">
        <w:r w:rsidR="0053530D">
          <w:t xml:space="preserve"> column of a row in the</w:t>
        </w:r>
      </w:ins>
      <w:ins w:id="913" w:author="Sarah Thomas" w:date="2014-03-05T11:10:00Z">
        <w:r w:rsidR="0053530D">
          <w:t xml:space="preserve"> corresponding</w:t>
        </w:r>
      </w:ins>
      <w:ins w:id="914" w:author="Sarah Thomas" w:date="2014-03-05T11:08:00Z">
        <w:r w:rsidR="0053530D">
          <w:t xml:space="preserve"> </w:t>
        </w:r>
        <w:r w:rsidR="0053530D" w:rsidRPr="0053530D">
          <w:rPr>
            <w:i/>
            <w:rPrChange w:id="915" w:author="Sarah Thomas" w:date="2014-03-05T11:09:00Z">
              <w:rPr/>
            </w:rPrChange>
          </w:rPr>
          <w:t>messages</w:t>
        </w:r>
        <w:r w:rsidR="0053530D">
          <w:t xml:space="preserve"> table can be </w:t>
        </w:r>
      </w:ins>
      <w:ins w:id="916" w:author="Sarah Thomas" w:date="2014-03-05T11:11:00Z">
        <w:r w:rsidR="0053530D">
          <w:t>set</w:t>
        </w:r>
      </w:ins>
      <w:ins w:id="917" w:author="Sarah Thomas" w:date="2014-03-05T11:08:00Z">
        <w:r w:rsidR="0053530D">
          <w:t xml:space="preserve"> by:</w:t>
        </w:r>
      </w:ins>
    </w:p>
    <w:p w14:paraId="70B3ABD0" w14:textId="77777777" w:rsidR="0053530D" w:rsidRDefault="0053530D">
      <w:pPr>
        <w:pStyle w:val="code"/>
        <w:rPr>
          <w:ins w:id="918" w:author="Sarah Thomas" w:date="2014-03-05T11:14:00Z"/>
        </w:rPr>
        <w:pPrChange w:id="919" w:author="Sarah Thomas" w:date="2014-03-05T11:13:00Z">
          <w:pPr>
            <w:widowControl w:val="0"/>
            <w:autoSpaceDE w:val="0"/>
            <w:autoSpaceDN w:val="0"/>
            <w:adjustRightInd w:val="0"/>
          </w:pPr>
        </w:pPrChange>
      </w:pPr>
    </w:p>
    <w:p w14:paraId="37D33B08" w14:textId="77777777" w:rsidR="0053530D" w:rsidRDefault="0053530D" w:rsidP="0053530D">
      <w:pPr>
        <w:pStyle w:val="code"/>
        <w:rPr>
          <w:ins w:id="920" w:author="Sarah Thomas" w:date="2014-03-05T11:14:00Z"/>
        </w:rPr>
      </w:pPr>
      <w:ins w:id="921" w:author="Sarah Thomas" w:date="2014-03-05T11:14:00Z">
        <w:r>
          <w:t>//create a new object of Message Class</w:t>
        </w:r>
      </w:ins>
    </w:p>
    <w:p w14:paraId="5A97A1D3" w14:textId="3719B7F9" w:rsidR="0053530D" w:rsidRDefault="0053530D">
      <w:pPr>
        <w:pStyle w:val="code"/>
        <w:rPr>
          <w:ins w:id="922" w:author="Sarah Thomas" w:date="2014-03-05T11:14:00Z"/>
        </w:rPr>
        <w:pPrChange w:id="923" w:author="Sarah Thomas" w:date="2014-03-05T11:13:00Z">
          <w:pPr>
            <w:widowControl w:val="0"/>
            <w:autoSpaceDE w:val="0"/>
            <w:autoSpaceDN w:val="0"/>
            <w:adjustRightInd w:val="0"/>
          </w:pPr>
        </w:pPrChange>
      </w:pPr>
      <w:ins w:id="924" w:author="Sarah Thomas" w:date="2014-03-05T11:09:00Z">
        <w:r>
          <w:t>$</w:t>
        </w:r>
        <w:proofErr w:type="gramStart"/>
        <w:r>
          <w:t>message</w:t>
        </w:r>
        <w:proofErr w:type="gramEnd"/>
        <w:r>
          <w:t xml:space="preserve"> = new Message;</w:t>
        </w:r>
      </w:ins>
      <w:ins w:id="925" w:author="Sarah Thomas" w:date="2014-03-05T11:12:00Z">
        <w:r>
          <w:t xml:space="preserve">  </w:t>
        </w:r>
      </w:ins>
    </w:p>
    <w:p w14:paraId="6ED61179" w14:textId="77777777" w:rsidR="0053530D" w:rsidRDefault="0053530D" w:rsidP="0053530D">
      <w:pPr>
        <w:pStyle w:val="code"/>
        <w:rPr>
          <w:ins w:id="926" w:author="Sarah Thomas" w:date="2014-03-05T11:14:00Z"/>
        </w:rPr>
      </w:pPr>
      <w:ins w:id="927" w:author="Sarah Thomas" w:date="2014-03-05T11:14:00Z">
        <w:r>
          <w:t>//body property now available and maps to database column</w:t>
        </w:r>
      </w:ins>
    </w:p>
    <w:p w14:paraId="6CB0022C" w14:textId="77777777" w:rsidR="0053530D" w:rsidRDefault="0053530D">
      <w:pPr>
        <w:pStyle w:val="code"/>
        <w:rPr>
          <w:ins w:id="928" w:author="Sarah Thomas" w:date="2014-03-05T11:12:00Z"/>
        </w:rPr>
        <w:pPrChange w:id="929" w:author="Sarah Thomas" w:date="2014-03-05T11:13:00Z">
          <w:pPr>
            <w:widowControl w:val="0"/>
            <w:autoSpaceDE w:val="0"/>
            <w:autoSpaceDN w:val="0"/>
            <w:adjustRightInd w:val="0"/>
          </w:pPr>
        </w:pPrChange>
      </w:pPr>
      <w:ins w:id="930" w:author="Sarah Thomas" w:date="2014-03-05T11:10:00Z">
        <w:r>
          <w:lastRenderedPageBreak/>
          <w:t>$</w:t>
        </w:r>
        <w:proofErr w:type="gramStart"/>
        <w:r>
          <w:t>message</w:t>
        </w:r>
        <w:proofErr w:type="gramEnd"/>
        <w:r>
          <w:t>-&gt;</w:t>
        </w:r>
      </w:ins>
      <w:ins w:id="931" w:author="Sarah Thomas" w:date="2014-03-05T11:11:00Z">
        <w:r>
          <w:t>body = ‘This is some text in the message body</w:t>
        </w:r>
      </w:ins>
      <w:ins w:id="932" w:author="Sarah Thomas" w:date="2014-03-05T11:12:00Z">
        <w:r>
          <w:t xml:space="preserve">’  </w:t>
        </w:r>
      </w:ins>
    </w:p>
    <w:p w14:paraId="1C740F88" w14:textId="5090B1C9" w:rsidR="0053530D" w:rsidRDefault="0053530D">
      <w:pPr>
        <w:pStyle w:val="BodyText"/>
        <w:rPr>
          <w:ins w:id="933" w:author="Sarah Thomas" w:date="2014-03-05T11:15:00Z"/>
        </w:rPr>
        <w:pPrChange w:id="934" w:author="Sarah Thomas" w:date="2014-03-05T11:13:00Z">
          <w:pPr>
            <w:widowControl w:val="0"/>
            <w:autoSpaceDE w:val="0"/>
            <w:autoSpaceDN w:val="0"/>
            <w:adjustRightInd w:val="0"/>
          </w:pPr>
        </w:pPrChange>
      </w:pPr>
      <w:ins w:id="935" w:author="Sarah Thomas" w:date="2014-03-05T11:15:00Z">
        <w:r>
          <w:t>Validation can also be added to models</w:t>
        </w:r>
      </w:ins>
    </w:p>
    <w:p w14:paraId="256937DC" w14:textId="5A015511" w:rsidR="0053530D" w:rsidRDefault="0053530D">
      <w:pPr>
        <w:pStyle w:val="BodyText"/>
        <w:rPr>
          <w:ins w:id="936" w:author="Sarah Thomas" w:date="2014-03-05T11:16:00Z"/>
        </w:rPr>
        <w:pPrChange w:id="937" w:author="Sarah Thomas" w:date="2014-03-05T11:13:00Z">
          <w:pPr>
            <w:widowControl w:val="0"/>
            <w:autoSpaceDE w:val="0"/>
            <w:autoSpaceDN w:val="0"/>
            <w:adjustRightInd w:val="0"/>
          </w:pPr>
        </w:pPrChange>
      </w:pPr>
      <w:proofErr w:type="spellStart"/>
      <w:proofErr w:type="gramStart"/>
      <w:ins w:id="938" w:author="Sarah Thomas" w:date="2014-03-05T11:15:00Z">
        <w:r w:rsidRPr="0053530D">
          <w:rPr>
            <w:highlight w:val="lightGray"/>
            <w:rPrChange w:id="939" w:author="Sarah Thomas" w:date="2014-03-05T11:15:00Z">
              <w:rPr/>
            </w:rPrChange>
          </w:rPr>
          <w:t>Enaam</w:t>
        </w:r>
        <w:proofErr w:type="spellEnd"/>
        <w:r w:rsidRPr="0053530D">
          <w:rPr>
            <w:highlight w:val="lightGray"/>
            <w:rPrChange w:id="940" w:author="Sarah Thomas" w:date="2014-03-05T11:15:00Z">
              <w:rPr/>
            </w:rPrChange>
          </w:rPr>
          <w:t xml:space="preserve"> ?</w:t>
        </w:r>
      </w:ins>
      <w:proofErr w:type="gramEnd"/>
    </w:p>
    <w:p w14:paraId="189F1210" w14:textId="3BBF5D01" w:rsidR="00294E61" w:rsidRDefault="00294E61">
      <w:pPr>
        <w:pStyle w:val="Heading4"/>
        <w:rPr>
          <w:ins w:id="941" w:author="Sarah Thomas" w:date="2014-03-05T11:20:00Z"/>
        </w:rPr>
        <w:pPrChange w:id="942" w:author="Sarah Thomas" w:date="2014-03-05T11:19:00Z">
          <w:pPr>
            <w:widowControl w:val="0"/>
            <w:autoSpaceDE w:val="0"/>
            <w:autoSpaceDN w:val="0"/>
            <w:adjustRightInd w:val="0"/>
          </w:pPr>
        </w:pPrChange>
      </w:pPr>
      <w:proofErr w:type="gramStart"/>
      <w:ins w:id="943" w:author="Sarah Thomas" w:date="2014-03-05T11:18:00Z">
        <w:r>
          <w:t>views</w:t>
        </w:r>
        <w:proofErr w:type="gramEnd"/>
        <w:r>
          <w:t>/</w:t>
        </w:r>
        <w:proofErr w:type="spellStart"/>
        <w:r w:rsidRPr="00294E61">
          <w:t>createVenture.blade</w:t>
        </w:r>
      </w:ins>
      <w:ins w:id="944" w:author="Sarah Thomas" w:date="2014-03-05T11:19:00Z">
        <w:r>
          <w:t>.php</w:t>
        </w:r>
      </w:ins>
      <w:proofErr w:type="spellEnd"/>
    </w:p>
    <w:p w14:paraId="63681CAF" w14:textId="7DCAACB4" w:rsidR="00294E61" w:rsidRDefault="00294E61">
      <w:pPr>
        <w:pStyle w:val="BodyText"/>
        <w:rPr>
          <w:ins w:id="945" w:author="Sarah Thomas" w:date="2014-03-05T11:32:00Z"/>
        </w:rPr>
        <w:pPrChange w:id="946" w:author="Sarah Thomas" w:date="2014-03-05T11:32:00Z">
          <w:pPr>
            <w:widowControl w:val="0"/>
            <w:autoSpaceDE w:val="0"/>
            <w:autoSpaceDN w:val="0"/>
            <w:adjustRightInd w:val="0"/>
          </w:pPr>
        </w:pPrChange>
      </w:pPr>
      <w:ins w:id="947" w:author="Sarah Thomas" w:date="2014-03-05T11:20:00Z">
        <w:r>
          <w:t xml:space="preserve">This view </w:t>
        </w:r>
      </w:ins>
      <w:ins w:id="948" w:author="Sarah Thomas" w:date="2014-03-05T11:21:00Z">
        <w:r>
          <w:t xml:space="preserve">allows a logged in </w:t>
        </w:r>
        <w:proofErr w:type="gramStart"/>
        <w:r>
          <w:t xml:space="preserve">user </w:t>
        </w:r>
        <w:r w:rsidRPr="00294E61">
          <w:rPr>
            <w:highlight w:val="lightGray"/>
            <w:rPrChange w:id="949" w:author="Sarah Thomas" w:date="2014-03-05T11:22:00Z">
              <w:rPr/>
            </w:rPrChange>
          </w:rPr>
          <w:t>?</w:t>
        </w:r>
        <w:proofErr w:type="gramEnd"/>
        <w:r w:rsidRPr="00294E61">
          <w:rPr>
            <w:highlight w:val="lightGray"/>
            <w:rPrChange w:id="950" w:author="Sarah Thomas" w:date="2014-03-05T11:22:00Z">
              <w:rPr/>
            </w:rPrChange>
          </w:rPr>
          <w:t>?</w:t>
        </w:r>
        <w:proofErr w:type="gramStart"/>
        <w:r w:rsidRPr="00294E61">
          <w:rPr>
            <w:highlight w:val="lightGray"/>
            <w:rPrChange w:id="951" w:author="Sarah Thomas" w:date="2014-03-05T11:22:00Z">
              <w:rPr/>
            </w:rPrChange>
          </w:rPr>
          <w:t>user</w:t>
        </w:r>
        <w:proofErr w:type="gramEnd"/>
        <w:r w:rsidRPr="00294E61">
          <w:rPr>
            <w:highlight w:val="lightGray"/>
            <w:rPrChange w:id="952" w:author="Sarah Thomas" w:date="2014-03-05T11:22:00Z">
              <w:rPr/>
            </w:rPrChange>
          </w:rPr>
          <w:t xml:space="preserve"> type??</w:t>
        </w:r>
        <w:r>
          <w:t xml:space="preserve"> </w:t>
        </w:r>
        <w:proofErr w:type="gramStart"/>
        <w:r>
          <w:t>to</w:t>
        </w:r>
        <w:proofErr w:type="gramEnd"/>
        <w:r>
          <w:t xml:space="preserve"> create a new venture</w:t>
        </w:r>
      </w:ins>
      <w:ins w:id="953" w:author="Sarah Thomas" w:date="2014-03-05T11:22:00Z">
        <w:r>
          <w:t xml:space="preserve"> and give it a title</w:t>
        </w:r>
      </w:ins>
      <w:ins w:id="954" w:author="Sarah Thomas" w:date="2014-03-05T11:23:00Z">
        <w:r>
          <w:t xml:space="preserve">. This creates a new </w:t>
        </w:r>
        <w:r w:rsidRPr="00294E61">
          <w:rPr>
            <w:i/>
            <w:rPrChange w:id="955" w:author="Sarah Thomas" w:date="2014-03-05T11:23:00Z">
              <w:rPr/>
            </w:rPrChange>
          </w:rPr>
          <w:t>ventures</w:t>
        </w:r>
        <w:r>
          <w:rPr>
            <w:i/>
          </w:rPr>
          <w:t xml:space="preserve"> </w:t>
        </w:r>
        <w:r>
          <w:t xml:space="preserve">record in the database and assigns the logged in user as a team </w:t>
        </w:r>
        <w:proofErr w:type="gramStart"/>
        <w:r>
          <w:t xml:space="preserve">member  </w:t>
        </w:r>
        <w:r w:rsidRPr="00294E61">
          <w:rPr>
            <w:highlight w:val="lightGray"/>
            <w:rPrChange w:id="956" w:author="Sarah Thomas" w:date="2014-03-05T11:25:00Z">
              <w:rPr/>
            </w:rPrChange>
          </w:rPr>
          <w:t>BUT</w:t>
        </w:r>
        <w:proofErr w:type="gramEnd"/>
        <w:r w:rsidRPr="00294E61">
          <w:rPr>
            <w:highlight w:val="lightGray"/>
            <w:rPrChange w:id="957" w:author="Sarah Thomas" w:date="2014-03-05T11:25:00Z">
              <w:rPr/>
            </w:rPrChange>
          </w:rPr>
          <w:t xml:space="preserve"> IT </w:t>
        </w:r>
      </w:ins>
      <w:ins w:id="958" w:author="Sarah Thomas" w:date="2014-03-05T11:24:00Z">
        <w:r w:rsidRPr="00294E61">
          <w:rPr>
            <w:highlight w:val="lightGray"/>
            <w:rPrChange w:id="959" w:author="Sarah Thomas" w:date="2014-03-05T11:25:00Z">
              <w:rPr/>
            </w:rPrChange>
          </w:rPr>
          <w:t>DOESN’T</w:t>
        </w:r>
      </w:ins>
      <w:ins w:id="960" w:author="Sarah Thomas" w:date="2014-03-05T11:23:00Z">
        <w:r w:rsidRPr="00294E61">
          <w:rPr>
            <w:highlight w:val="lightGray"/>
            <w:rPrChange w:id="961" w:author="Sarah Thomas" w:date="2014-03-05T11:25:00Z">
              <w:rPr/>
            </w:rPrChange>
          </w:rPr>
          <w:t xml:space="preserve"> </w:t>
        </w:r>
      </w:ins>
      <w:ins w:id="962" w:author="Sarah Thomas" w:date="2014-03-05T11:24:00Z">
        <w:r w:rsidRPr="00294E61">
          <w:rPr>
            <w:highlight w:val="lightGray"/>
            <w:rPrChange w:id="963" w:author="Sarah Thomas" w:date="2014-03-05T11:25:00Z">
              <w:rPr/>
            </w:rPrChange>
          </w:rPr>
          <w:t>AS NO AUTHENTICATION DONE YET</w:t>
        </w:r>
      </w:ins>
      <w:ins w:id="964" w:author="Sarah Thomas" w:date="2014-03-05T11:25:00Z">
        <w:r>
          <w:t xml:space="preserve">. The user is then presented with a link that will take them to the </w:t>
        </w:r>
        <w:proofErr w:type="spellStart"/>
        <w:r w:rsidRPr="00294E61">
          <w:rPr>
            <w:i/>
            <w:rPrChange w:id="965" w:author="Sarah Thomas" w:date="2014-03-05T11:26:00Z">
              <w:rPr/>
            </w:rPrChange>
          </w:rPr>
          <w:t>editVenture</w:t>
        </w:r>
        <w:proofErr w:type="spellEnd"/>
        <w:r>
          <w:t xml:space="preserve"> view </w:t>
        </w:r>
      </w:ins>
      <w:ins w:id="966" w:author="Sarah Thomas" w:date="2014-03-05T11:26:00Z">
        <w:r>
          <w:t xml:space="preserve">with the </w:t>
        </w:r>
        <w:r w:rsidRPr="00EB37C3">
          <w:rPr>
            <w:i/>
            <w:rPrChange w:id="967" w:author="Sarah Thomas" w:date="2014-03-05T11:26:00Z">
              <w:rPr/>
            </w:rPrChange>
          </w:rPr>
          <w:t>id</w:t>
        </w:r>
        <w:r>
          <w:t xml:space="preserve"> corresponding to the newly created venture</w:t>
        </w:r>
        <w:r w:rsidR="00EB37C3">
          <w:t>.</w:t>
        </w:r>
      </w:ins>
    </w:p>
    <w:p w14:paraId="5FD45917" w14:textId="4BDD92E8" w:rsidR="00EB37C3" w:rsidRDefault="00EB37C3" w:rsidP="00EB37C3">
      <w:pPr>
        <w:pStyle w:val="Heading4"/>
        <w:rPr>
          <w:ins w:id="968" w:author="Sarah Thomas" w:date="2014-03-05T11:32:00Z"/>
        </w:rPr>
      </w:pPr>
      <w:proofErr w:type="gramStart"/>
      <w:ins w:id="969" w:author="Sarah Thomas" w:date="2014-03-05T11:32:00Z">
        <w:r>
          <w:t>views</w:t>
        </w:r>
        <w:proofErr w:type="gramEnd"/>
        <w:r>
          <w:t>/</w:t>
        </w:r>
        <w:proofErr w:type="spellStart"/>
        <w:r>
          <w:t>edit</w:t>
        </w:r>
        <w:r w:rsidRPr="00294E61">
          <w:t>Venture.blade</w:t>
        </w:r>
        <w:r>
          <w:t>.php</w:t>
        </w:r>
        <w:proofErr w:type="spellEnd"/>
      </w:ins>
    </w:p>
    <w:p w14:paraId="706AA430" w14:textId="5DE3AB00" w:rsidR="00EB37C3" w:rsidRPr="007C76CB" w:rsidRDefault="00EB37C3" w:rsidP="00EB37C3">
      <w:pPr>
        <w:pStyle w:val="BodyText"/>
        <w:rPr>
          <w:ins w:id="970" w:author="Sarah Thomas" w:date="2014-03-05T11:32:00Z"/>
        </w:rPr>
      </w:pPr>
      <w:ins w:id="971" w:author="Sarah Thomas" w:date="2014-03-05T11:32:00Z">
        <w:r>
          <w:t xml:space="preserve">This view </w:t>
        </w:r>
      </w:ins>
      <w:ins w:id="972" w:author="Sarah Thomas" w:date="2014-03-05T11:33:00Z">
        <w:r>
          <w:t xml:space="preserve">edits any venture in the database </w:t>
        </w:r>
        <w:r w:rsidRPr="00EB37C3">
          <w:rPr>
            <w:highlight w:val="lightGray"/>
            <w:rPrChange w:id="973" w:author="Sarah Thomas" w:date="2014-03-05T11:34:00Z">
              <w:rPr/>
            </w:rPrChange>
          </w:rPr>
          <w:t>EDITOR AUTHENTICATION</w:t>
        </w:r>
      </w:ins>
      <w:ins w:id="974" w:author="Sarah Thomas" w:date="2014-03-05T11:34:00Z">
        <w:r>
          <w:t xml:space="preserve">. </w:t>
        </w:r>
      </w:ins>
    </w:p>
    <w:p w14:paraId="77465268" w14:textId="022408BA" w:rsidR="00EB37C3" w:rsidRDefault="00EB37C3">
      <w:pPr>
        <w:pStyle w:val="BodyText"/>
        <w:rPr>
          <w:ins w:id="975" w:author="Sarah Thomas" w:date="2014-03-05T11:35:00Z"/>
        </w:rPr>
        <w:pPrChange w:id="976" w:author="Sarah Thomas" w:date="2014-03-05T11:32:00Z">
          <w:pPr>
            <w:widowControl w:val="0"/>
            <w:autoSpaceDE w:val="0"/>
            <w:autoSpaceDN w:val="0"/>
            <w:adjustRightInd w:val="0"/>
          </w:pPr>
        </w:pPrChange>
      </w:pPr>
      <w:ins w:id="977" w:author="Sarah Thomas" w:date="2014-03-05T11:34:00Z">
        <w:r>
          <w:t>If details already exist in the database these will appear in the editable form areas for the user to adjust as they see fit.</w:t>
        </w:r>
      </w:ins>
    </w:p>
    <w:p w14:paraId="40825981" w14:textId="02A7ACF3" w:rsidR="00EB37C3" w:rsidRDefault="00EB37C3">
      <w:pPr>
        <w:pStyle w:val="BodyText"/>
        <w:rPr>
          <w:ins w:id="978" w:author="Sarah Thomas" w:date="2014-03-05T11:40:00Z"/>
        </w:rPr>
        <w:pPrChange w:id="979" w:author="Sarah Thomas" w:date="2014-03-05T11:32:00Z">
          <w:pPr>
            <w:widowControl w:val="0"/>
            <w:autoSpaceDE w:val="0"/>
            <w:autoSpaceDN w:val="0"/>
            <w:adjustRightInd w:val="0"/>
          </w:pPr>
        </w:pPrChange>
      </w:pPr>
      <w:ins w:id="980" w:author="Sarah Thomas" w:date="2014-03-05T11:35:00Z">
        <w:r>
          <w:t xml:space="preserve">In the skills </w:t>
        </w:r>
      </w:ins>
      <w:ins w:id="981" w:author="Sarah Thomas" w:date="2014-03-05T11:36:00Z">
        <w:r>
          <w:t xml:space="preserve">the venture seeks </w:t>
        </w:r>
      </w:ins>
      <w:ins w:id="982" w:author="Sarah Thomas" w:date="2014-03-05T11:37:00Z">
        <w:r w:rsidR="00A918EB">
          <w:t xml:space="preserve">area the </w:t>
        </w:r>
      </w:ins>
      <w:ins w:id="983" w:author="Sarah Thomas" w:date="2014-03-05T11:35:00Z">
        <w:r>
          <w:t xml:space="preserve">checkboxes reflect the state of the </w:t>
        </w:r>
      </w:ins>
      <w:proofErr w:type="spellStart"/>
      <w:ins w:id="984" w:author="Sarah Thomas" w:date="2014-03-05T11:36:00Z">
        <w:r w:rsidR="00A918EB" w:rsidRPr="00A918EB">
          <w:rPr>
            <w:i/>
            <w:rPrChange w:id="985" w:author="Sarah Thomas" w:date="2014-03-05T11:37:00Z">
              <w:rPr/>
            </w:rPrChange>
          </w:rPr>
          <w:t>skill_wanteds</w:t>
        </w:r>
        <w:proofErr w:type="spellEnd"/>
        <w:r w:rsidR="00A918EB">
          <w:t xml:space="preserve"> table in the database</w:t>
        </w:r>
      </w:ins>
      <w:ins w:id="986" w:author="Sarah Thomas" w:date="2014-03-05T11:37:00Z">
        <w:r w:rsidR="00A918EB">
          <w:t>.</w:t>
        </w:r>
      </w:ins>
      <w:ins w:id="987" w:author="Sarah Thomas" w:date="2014-03-05T11:38:00Z">
        <w:r w:rsidR="00A918EB">
          <w:t xml:space="preserve"> Any changes here are reflected back to the database. </w:t>
        </w:r>
      </w:ins>
    </w:p>
    <w:p w14:paraId="75A288D1" w14:textId="5CAAD6CA" w:rsidR="00A918EB" w:rsidRDefault="00A918EB">
      <w:pPr>
        <w:pStyle w:val="BodyText"/>
        <w:rPr>
          <w:ins w:id="988" w:author="Sarah Thomas" w:date="2014-03-05T11:44:00Z"/>
        </w:rPr>
        <w:pPrChange w:id="989" w:author="Sarah Thomas" w:date="2014-03-05T11:32:00Z">
          <w:pPr>
            <w:widowControl w:val="0"/>
            <w:autoSpaceDE w:val="0"/>
            <w:autoSpaceDN w:val="0"/>
            <w:adjustRightInd w:val="0"/>
          </w:pPr>
        </w:pPrChange>
      </w:pPr>
      <w:ins w:id="990" w:author="Sarah Thomas" w:date="2014-03-05T11:40:00Z">
        <w:r>
          <w:t xml:space="preserve">A loop has been used in this view to avoid repeating the skill category for every skill in the list, but just print out the skill category as a header. The </w:t>
        </w:r>
      </w:ins>
      <w:ins w:id="991" w:author="Sarah Thomas" w:date="2014-03-05T11:41:00Z">
        <w:r w:rsidRPr="00A918EB">
          <w:rPr>
            <w:i/>
            <w:rPrChange w:id="992" w:author="Sarah Thomas" w:date="2014-03-05T11:41:00Z">
              <w:rPr/>
            </w:rPrChange>
          </w:rPr>
          <w:t>Laravel Blade</w:t>
        </w:r>
        <w:r>
          <w:t xml:space="preserve"> </w:t>
        </w:r>
      </w:ins>
      <w:ins w:id="993" w:author="Sarah Thomas" w:date="2014-03-05T11:40:00Z">
        <w:r>
          <w:t xml:space="preserve">template </w:t>
        </w:r>
      </w:ins>
      <w:ins w:id="994" w:author="Sarah Thomas" w:date="2014-03-05T11:41:00Z">
        <w:r>
          <w:t xml:space="preserve">does not allow for variable </w:t>
        </w:r>
      </w:ins>
      <w:ins w:id="995" w:author="Sarah Thomas" w:date="2014-03-05T11:50:00Z">
        <w:r w:rsidR="005A223E">
          <w:t>assignment,</w:t>
        </w:r>
      </w:ins>
      <w:ins w:id="996" w:author="Sarah Thomas" w:date="2014-03-05T11:41:00Z">
        <w:r>
          <w:t xml:space="preserve"> as it is not recommended to assign variables in views. However, as this is more a view issue than a control issue, we felt using a little embedded </w:t>
        </w:r>
      </w:ins>
      <w:ins w:id="997" w:author="Sarah Thomas" w:date="2014-03-05T11:44:00Z">
        <w:r>
          <w:t>PHP</w:t>
        </w:r>
      </w:ins>
      <w:ins w:id="998" w:author="Sarah Thomas" w:date="2014-03-05T11:41:00Z">
        <w:r>
          <w:t xml:space="preserve"> here to be an acceptable solution.</w:t>
        </w:r>
      </w:ins>
    </w:p>
    <w:p w14:paraId="5E222E6C" w14:textId="3EA380B3" w:rsidR="00A918EB" w:rsidRDefault="00A918EB">
      <w:pPr>
        <w:pStyle w:val="code"/>
        <w:rPr>
          <w:ins w:id="999" w:author="Sarah Thomas" w:date="2014-03-05T11:44:00Z"/>
        </w:rPr>
        <w:pPrChange w:id="1000" w:author="Sarah Thomas" w:date="2014-03-05T11:47:00Z">
          <w:pPr>
            <w:widowControl w:val="0"/>
            <w:autoSpaceDE w:val="0"/>
            <w:autoSpaceDN w:val="0"/>
            <w:adjustRightInd w:val="0"/>
          </w:pPr>
        </w:pPrChange>
      </w:pPr>
      <w:ins w:id="1001" w:author="Sarah Thomas" w:date="2014-03-05T11:44:00Z">
        <w:r w:rsidRPr="00A918EB">
          <w:t>&lt;</w:t>
        </w:r>
        <w:proofErr w:type="gramStart"/>
        <w:r w:rsidRPr="00A918EB">
          <w:t>?</w:t>
        </w:r>
        <w:proofErr w:type="spellStart"/>
        <w:r w:rsidRPr="00A918EB">
          <w:t>php</w:t>
        </w:r>
        <w:proofErr w:type="spellEnd"/>
        <w:proofErr w:type="gramEnd"/>
        <w:r w:rsidRPr="00A918EB">
          <w:t xml:space="preserve"> $category=$skill["category"]?&gt;</w:t>
        </w:r>
      </w:ins>
    </w:p>
    <w:p w14:paraId="218D21DB" w14:textId="20FEDF19" w:rsidR="00A918EB" w:rsidRDefault="00A918EB">
      <w:pPr>
        <w:pStyle w:val="BodyText"/>
        <w:rPr>
          <w:ins w:id="1002" w:author="Sarah Thomas" w:date="2014-03-05T11:44:00Z"/>
        </w:rPr>
        <w:pPrChange w:id="1003" w:author="Sarah Thomas" w:date="2014-03-05T11:32:00Z">
          <w:pPr>
            <w:widowControl w:val="0"/>
            <w:autoSpaceDE w:val="0"/>
            <w:autoSpaceDN w:val="0"/>
            <w:adjustRightInd w:val="0"/>
          </w:pPr>
        </w:pPrChange>
      </w:pPr>
      <w:ins w:id="1004" w:author="Sarah Thomas" w:date="2014-03-05T11:44:00Z">
        <w:r>
          <w:t>This just keeps track of the current category. Interestingly</w:t>
        </w:r>
      </w:ins>
      <w:ins w:id="1005" w:author="Sarah Thomas" w:date="2014-03-05T11:50:00Z">
        <w:r w:rsidR="005A223E">
          <w:t>,</w:t>
        </w:r>
      </w:ins>
      <w:ins w:id="1006" w:author="Sarah Thomas" w:date="2014-03-05T11:45:00Z">
        <w:r>
          <w:t xml:space="preserve"> the Blade mark up below does work for variable assignment, but as it also performs a PHP echo back to the page it could not be used in the case</w:t>
        </w:r>
      </w:ins>
    </w:p>
    <w:p w14:paraId="3E588555" w14:textId="085433F8" w:rsidR="00A918EB" w:rsidRDefault="00A918EB">
      <w:pPr>
        <w:pStyle w:val="code"/>
        <w:rPr>
          <w:ins w:id="1007" w:author="Sarah Thomas" w:date="2014-03-05T11:47:00Z"/>
        </w:rPr>
        <w:pPrChange w:id="1008" w:author="Sarah Thomas" w:date="2014-03-05T11:47:00Z">
          <w:pPr>
            <w:widowControl w:val="0"/>
            <w:autoSpaceDE w:val="0"/>
            <w:autoSpaceDN w:val="0"/>
            <w:adjustRightInd w:val="0"/>
          </w:pPr>
        </w:pPrChange>
      </w:pPr>
      <w:ins w:id="1009" w:author="Sarah Thomas" w:date="2014-03-05T11:46:00Z">
        <w:r>
          <w:t>{{</w:t>
        </w:r>
        <w:r w:rsidRPr="00A918EB">
          <w:t>$</w:t>
        </w:r>
        <w:proofErr w:type="gramStart"/>
        <w:r w:rsidRPr="00A918EB">
          <w:t>category</w:t>
        </w:r>
        <w:proofErr w:type="gramEnd"/>
        <w:r w:rsidRPr="00A918EB">
          <w:t>=$skill["category"]</w:t>
        </w:r>
        <w:r>
          <w:t>}}</w:t>
        </w:r>
      </w:ins>
    </w:p>
    <w:p w14:paraId="59EB8123" w14:textId="4BB761CF" w:rsidR="005A223E" w:rsidRDefault="005A223E">
      <w:pPr>
        <w:pStyle w:val="BodyText"/>
        <w:rPr>
          <w:ins w:id="1010" w:author="Sarah Thomas" w:date="2014-03-05T11:55:00Z"/>
        </w:rPr>
        <w:pPrChange w:id="1011" w:author="Sarah Thomas" w:date="2014-03-05T11:47:00Z">
          <w:pPr>
            <w:widowControl w:val="0"/>
            <w:autoSpaceDE w:val="0"/>
            <w:autoSpaceDN w:val="0"/>
            <w:adjustRightInd w:val="0"/>
          </w:pPr>
        </w:pPrChange>
      </w:pPr>
      <w:ins w:id="1012" w:author="Sarah Thomas" w:date="2014-03-05T11:47:00Z">
        <w:r>
          <w:t xml:space="preserve">Due to the </w:t>
        </w:r>
      </w:ins>
      <w:ins w:id="1013" w:author="Sarah Thomas" w:date="2014-03-05T11:48:00Z">
        <w:r>
          <w:t>nature of HTML checkboxes</w:t>
        </w:r>
      </w:ins>
      <w:ins w:id="1014" w:author="Sarah Thomas" w:date="2014-03-05T11:49:00Z">
        <w:r>
          <w:t>,</w:t>
        </w:r>
      </w:ins>
      <w:ins w:id="1015" w:author="Sarah Thomas" w:date="2014-03-05T11:48:00Z">
        <w:r>
          <w:t xml:space="preserve"> to maintain state of the checkboxes an array of arrays has been returned to the view from the controller instead of </w:t>
        </w:r>
      </w:ins>
      <w:ins w:id="1016" w:author="Sarah Thomas" w:date="2014-03-05T11:49:00Z">
        <w:r>
          <w:t>an array of objects.</w:t>
        </w:r>
      </w:ins>
    </w:p>
    <w:p w14:paraId="3CFFF435" w14:textId="1C4B585B" w:rsidR="005A223E" w:rsidRDefault="005A223E" w:rsidP="005A223E">
      <w:pPr>
        <w:pStyle w:val="Heading4"/>
        <w:rPr>
          <w:ins w:id="1017" w:author="Sarah Thomas" w:date="2014-03-05T11:55:00Z"/>
        </w:rPr>
      </w:pPr>
      <w:proofErr w:type="gramStart"/>
      <w:ins w:id="1018" w:author="Sarah Thomas" w:date="2014-03-05T11:55:00Z">
        <w:r>
          <w:t>views</w:t>
        </w:r>
        <w:proofErr w:type="gramEnd"/>
        <w:r>
          <w:t>/showProfile</w:t>
        </w:r>
        <w:r w:rsidRPr="00294E61">
          <w:t>.blade</w:t>
        </w:r>
        <w:r>
          <w:t>.php</w:t>
        </w:r>
      </w:ins>
    </w:p>
    <w:p w14:paraId="5722C8FC" w14:textId="3F8F6E42" w:rsidR="00A227A9" w:rsidRDefault="00A227A9">
      <w:pPr>
        <w:pStyle w:val="BodyText"/>
        <w:rPr>
          <w:ins w:id="1019" w:author="Sarah Thomas" w:date="2014-03-05T13:43:00Z"/>
        </w:rPr>
        <w:pPrChange w:id="1020" w:author="Sarah Thomas" w:date="2014-03-05T13:45:00Z">
          <w:pPr>
            <w:widowControl w:val="0"/>
            <w:autoSpaceDE w:val="0"/>
            <w:autoSpaceDN w:val="0"/>
            <w:adjustRightInd w:val="0"/>
          </w:pPr>
        </w:pPrChange>
      </w:pPr>
      <w:ins w:id="1021" w:author="Sarah Thomas" w:date="2014-03-05T13:41:00Z">
        <w:r>
          <w:t xml:space="preserve">This page </w:t>
        </w:r>
        <w:r w:rsidRPr="003E3348">
          <w:t>displays</w:t>
        </w:r>
        <w:r>
          <w:t xml:space="preserve"> the fields from the </w:t>
        </w:r>
        <w:r w:rsidRPr="00A227A9">
          <w:rPr>
            <w:i/>
            <w:rPrChange w:id="1022" w:author="Sarah Thomas" w:date="2014-03-05T13:41:00Z">
              <w:rPr/>
            </w:rPrChange>
          </w:rPr>
          <w:t>users</w:t>
        </w:r>
        <w:r>
          <w:t xml:space="preserve"> table that are available for any other user to view</w:t>
        </w:r>
      </w:ins>
      <w:ins w:id="1023" w:author="Sarah Thomas" w:date="2014-03-05T13:42:00Z">
        <w:r>
          <w:t xml:space="preserve">. </w:t>
        </w:r>
      </w:ins>
      <w:ins w:id="1024" w:author="Sarah Thomas" w:date="2014-03-05T13:44:00Z">
        <w:r w:rsidR="003E3348">
          <w:t xml:space="preserve">Offered </w:t>
        </w:r>
      </w:ins>
      <w:ins w:id="1025" w:author="Sarah Thomas" w:date="2014-03-05T13:43:00Z">
        <w:r w:rsidR="003E3348">
          <w:t>s</w:t>
        </w:r>
        <w:r>
          <w:t xml:space="preserve">kills </w:t>
        </w:r>
        <w:r w:rsidR="003E3348">
          <w:t xml:space="preserve">are obtained </w:t>
        </w:r>
      </w:ins>
      <w:ins w:id="1026" w:author="Sarah Thomas" w:date="2014-03-05T13:44:00Z">
        <w:r w:rsidR="003E3348">
          <w:t xml:space="preserve">fro the </w:t>
        </w:r>
        <w:r w:rsidR="003E3348" w:rsidRPr="003E3348">
          <w:rPr>
            <w:i/>
            <w:rPrChange w:id="1027" w:author="Sarah Thomas" w:date="2014-03-05T13:44:00Z">
              <w:rPr/>
            </w:rPrChange>
          </w:rPr>
          <w:t>skill_offers</w:t>
        </w:r>
        <w:r w:rsidR="003E3348">
          <w:t xml:space="preserve"> table.</w:t>
        </w:r>
      </w:ins>
    </w:p>
    <w:p w14:paraId="680C5AB0" w14:textId="6C8555A5" w:rsidR="005A223E" w:rsidRDefault="00A227A9">
      <w:pPr>
        <w:pStyle w:val="BodyText"/>
        <w:rPr>
          <w:ins w:id="1028" w:author="Sarah Thomas" w:date="2014-03-05T13:45:00Z"/>
        </w:rPr>
        <w:pPrChange w:id="1029" w:author="Sarah Thomas" w:date="2014-03-05T11:47:00Z">
          <w:pPr>
            <w:widowControl w:val="0"/>
            <w:autoSpaceDE w:val="0"/>
            <w:autoSpaceDN w:val="0"/>
            <w:adjustRightInd w:val="0"/>
          </w:pPr>
        </w:pPrChange>
      </w:pPr>
      <w:ins w:id="1030" w:author="Sarah Thomas" w:date="2014-03-05T13:42:00Z">
        <w:r>
          <w:t>It also provides a link to send a message to this user.</w:t>
        </w:r>
      </w:ins>
    </w:p>
    <w:p w14:paraId="73DC54D2" w14:textId="54EACC9B" w:rsidR="003E3348" w:rsidRDefault="003E3348" w:rsidP="003E3348">
      <w:pPr>
        <w:pStyle w:val="Heading4"/>
        <w:rPr>
          <w:ins w:id="1031" w:author="Sarah Thomas" w:date="2014-03-05T13:45:00Z"/>
        </w:rPr>
      </w:pPr>
      <w:proofErr w:type="gramStart"/>
      <w:ins w:id="1032" w:author="Sarah Thomas" w:date="2014-03-05T13:45:00Z">
        <w:r>
          <w:t>views</w:t>
        </w:r>
        <w:proofErr w:type="gramEnd"/>
        <w:r>
          <w:t>/</w:t>
        </w:r>
        <w:proofErr w:type="spellStart"/>
        <w:r>
          <w:t>editProfile</w:t>
        </w:r>
        <w:r w:rsidRPr="00294E61">
          <w:t>.blade</w:t>
        </w:r>
        <w:r>
          <w:t>.php</w:t>
        </w:r>
        <w:proofErr w:type="spellEnd"/>
      </w:ins>
    </w:p>
    <w:p w14:paraId="6124EA96" w14:textId="68084FF7" w:rsidR="003E3348" w:rsidRDefault="003E3348">
      <w:pPr>
        <w:pStyle w:val="BodyText"/>
        <w:rPr>
          <w:ins w:id="1033" w:author="Sarah Thomas" w:date="2014-03-05T13:49:00Z"/>
        </w:rPr>
      </w:pPr>
      <w:ins w:id="1034" w:author="Sarah Thomas" w:date="2014-03-05T13:45:00Z">
        <w:r>
          <w:t xml:space="preserve">This page </w:t>
        </w:r>
      </w:ins>
      <w:ins w:id="1035" w:author="Sarah Thomas" w:date="2014-03-05T13:46:00Z">
        <w:r>
          <w:t xml:space="preserve">allows a logged in user to edit the information that is displayed in the public profile with </w:t>
        </w:r>
        <w:r w:rsidRPr="003E3348">
          <w:rPr>
            <w:i/>
            <w:rPrChange w:id="1036" w:author="Sarah Thomas" w:date="2014-03-05T13:46:00Z">
              <w:rPr/>
            </w:rPrChange>
          </w:rPr>
          <w:t>showProfile.blade.php</w:t>
        </w:r>
      </w:ins>
      <w:ins w:id="1037" w:author="Sarah Thomas" w:date="2014-03-05T13:47:00Z">
        <w:r>
          <w:rPr>
            <w:i/>
          </w:rPr>
          <w:t xml:space="preserve">. </w:t>
        </w:r>
        <w:r>
          <w:t>The user can upload a new photo and edit their biography text as well as change the list of skills they offer.</w:t>
        </w:r>
      </w:ins>
    </w:p>
    <w:p w14:paraId="407DF13A" w14:textId="1430EB22" w:rsidR="003E3348" w:rsidRDefault="003E3348" w:rsidP="003E3348">
      <w:pPr>
        <w:pStyle w:val="Heading4"/>
        <w:rPr>
          <w:ins w:id="1038" w:author="Sarah Thomas" w:date="2014-03-05T13:49:00Z"/>
        </w:rPr>
      </w:pPr>
      <w:proofErr w:type="gramStart"/>
      <w:ins w:id="1039" w:author="Sarah Thomas" w:date="2014-03-05T13:49:00Z">
        <w:r>
          <w:t>views</w:t>
        </w:r>
        <w:proofErr w:type="gramEnd"/>
        <w:r>
          <w:t>/</w:t>
        </w:r>
        <w:proofErr w:type="spellStart"/>
        <w:r>
          <w:t>readMessage</w:t>
        </w:r>
        <w:r w:rsidRPr="00294E61">
          <w:t>.blade</w:t>
        </w:r>
        <w:r>
          <w:t>.php</w:t>
        </w:r>
        <w:proofErr w:type="spellEnd"/>
      </w:ins>
    </w:p>
    <w:p w14:paraId="3A9C08B3" w14:textId="45264F10" w:rsidR="003E3348" w:rsidRPr="007C76CB" w:rsidRDefault="003E3348" w:rsidP="003E3348">
      <w:pPr>
        <w:pStyle w:val="BodyText"/>
        <w:rPr>
          <w:ins w:id="1040" w:author="Sarah Thomas" w:date="2014-03-05T13:49:00Z"/>
        </w:rPr>
      </w:pPr>
      <w:ins w:id="1041" w:author="Sarah Thomas" w:date="2014-03-05T13:49:00Z">
        <w:r>
          <w:lastRenderedPageBreak/>
          <w:t xml:space="preserve">This </w:t>
        </w:r>
      </w:ins>
      <w:ins w:id="1042" w:author="Sarah Thomas" w:date="2014-03-05T13:51:00Z">
        <w:r>
          <w:t>allows a user to view their internal messages</w:t>
        </w:r>
      </w:ins>
      <w:ins w:id="1043" w:author="Sarah Thomas" w:date="2014-03-05T13:49:00Z">
        <w:r>
          <w:t>.</w:t>
        </w:r>
      </w:ins>
      <w:ins w:id="1044" w:author="Sarah Thomas" w:date="2014-03-05T13:52:00Z">
        <w:r>
          <w:t xml:space="preserve"> This page uses </w:t>
        </w:r>
        <w:proofErr w:type="spellStart"/>
        <w:r>
          <w:t>jQuery</w:t>
        </w:r>
        <w:proofErr w:type="spellEnd"/>
        <w:r>
          <w:t xml:space="preserve"> to allow the message body to slide down when the message subject button is clicked. We felt that a simple sliding animation here </w:t>
        </w:r>
      </w:ins>
      <w:ins w:id="1045" w:author="Sarah Thomas" w:date="2014-03-05T13:53:00Z">
        <w:r w:rsidR="00B0411F">
          <w:t xml:space="preserve">helped users to navigate and understand the page. An AJAX request sent via </w:t>
        </w:r>
        <w:proofErr w:type="spellStart"/>
        <w:r w:rsidR="00B0411F">
          <w:t>jQuery</w:t>
        </w:r>
        <w:proofErr w:type="spellEnd"/>
        <w:r w:rsidR="00B0411F">
          <w:t xml:space="preserve"> marks messages that have been read with a request via the </w:t>
        </w:r>
        <w:proofErr w:type="spellStart"/>
        <w:proofErr w:type="gramStart"/>
        <w:r w:rsidR="00B0411F" w:rsidRPr="00B0411F">
          <w:rPr>
            <w:i/>
            <w:rPrChange w:id="1046" w:author="Sarah Thomas" w:date="2014-03-05T13:55:00Z">
              <w:rPr/>
            </w:rPrChange>
          </w:rPr>
          <w:t>messageController</w:t>
        </w:r>
      </w:ins>
      <w:proofErr w:type="spellEnd"/>
      <w:ins w:id="1047" w:author="Sarah Thomas" w:date="2014-03-05T13:52:00Z">
        <w:r>
          <w:t xml:space="preserve"> </w:t>
        </w:r>
      </w:ins>
      <w:ins w:id="1048" w:author="Sarah Thomas" w:date="2014-03-05T13:56:00Z">
        <w:r w:rsidR="00B0411F">
          <w:t>.</w:t>
        </w:r>
        <w:proofErr w:type="gramEnd"/>
        <w:r w:rsidR="00B0411F">
          <w:t xml:space="preserve"> This</w:t>
        </w:r>
      </w:ins>
      <w:ins w:id="1049" w:author="Sarah Thomas" w:date="2014-03-05T13:55:00Z">
        <w:r w:rsidR="00B0411F">
          <w:t xml:space="preserve"> update</w:t>
        </w:r>
      </w:ins>
      <w:ins w:id="1050" w:author="Sarah Thomas" w:date="2014-03-05T13:56:00Z">
        <w:r w:rsidR="00B0411F">
          <w:t>s</w:t>
        </w:r>
      </w:ins>
      <w:ins w:id="1051" w:author="Sarah Thomas" w:date="2014-03-05T13:55:00Z">
        <w:r w:rsidR="00B0411F">
          <w:t xml:space="preserve"> the </w:t>
        </w:r>
        <w:proofErr w:type="spellStart"/>
        <w:r w:rsidR="00B0411F" w:rsidRPr="00B0411F">
          <w:rPr>
            <w:i/>
            <w:rPrChange w:id="1052" w:author="Sarah Thomas" w:date="2014-03-05T13:55:00Z">
              <w:rPr/>
            </w:rPrChange>
          </w:rPr>
          <w:t>read_flag</w:t>
        </w:r>
        <w:proofErr w:type="spellEnd"/>
        <w:r w:rsidR="00B0411F">
          <w:t xml:space="preserve"> in the </w:t>
        </w:r>
        <w:r w:rsidR="00B0411F" w:rsidRPr="00B0411F">
          <w:rPr>
            <w:i/>
            <w:rPrChange w:id="1053" w:author="Sarah Thomas" w:date="2014-03-05T13:55:00Z">
              <w:rPr/>
            </w:rPrChange>
          </w:rPr>
          <w:t>messages</w:t>
        </w:r>
        <w:r w:rsidR="00B0411F">
          <w:t xml:space="preserve"> table</w:t>
        </w:r>
      </w:ins>
      <w:ins w:id="1054" w:author="Sarah Thomas" w:date="2014-03-05T13:56:00Z">
        <w:r w:rsidR="00B0411F">
          <w:t>.</w:t>
        </w:r>
      </w:ins>
      <w:ins w:id="1055" w:author="Sarah Thomas" w:date="2014-03-05T13:57:00Z">
        <w:r w:rsidR="00B0411F">
          <w:t xml:space="preserve"> Clicking on the message subject also reveals a link to respond to the sender of the message.</w:t>
        </w:r>
      </w:ins>
    </w:p>
    <w:p w14:paraId="0F069193" w14:textId="55D4964F" w:rsidR="003E3348" w:rsidRDefault="003E3348" w:rsidP="003E3348">
      <w:pPr>
        <w:pStyle w:val="Heading4"/>
        <w:rPr>
          <w:ins w:id="1056" w:author="Sarah Thomas" w:date="2014-03-05T13:49:00Z"/>
        </w:rPr>
      </w:pPr>
      <w:proofErr w:type="gramStart"/>
      <w:ins w:id="1057" w:author="Sarah Thomas" w:date="2014-03-05T13:49:00Z">
        <w:r>
          <w:t>views</w:t>
        </w:r>
        <w:proofErr w:type="gramEnd"/>
        <w:r>
          <w:t>/</w:t>
        </w:r>
      </w:ins>
      <w:proofErr w:type="spellStart"/>
      <w:ins w:id="1058" w:author="Sarah Thomas" w:date="2014-03-05T13:50:00Z">
        <w:r>
          <w:t>sendMessage</w:t>
        </w:r>
      </w:ins>
      <w:ins w:id="1059" w:author="Sarah Thomas" w:date="2014-03-05T13:49:00Z">
        <w:r w:rsidRPr="00294E61">
          <w:t>.blade</w:t>
        </w:r>
        <w:r>
          <w:t>.php</w:t>
        </w:r>
        <w:proofErr w:type="spellEnd"/>
      </w:ins>
    </w:p>
    <w:p w14:paraId="0A0B6004" w14:textId="38DAF20C" w:rsidR="003E3348" w:rsidRPr="007C76CB" w:rsidRDefault="003E3348" w:rsidP="003E3348">
      <w:pPr>
        <w:pStyle w:val="BodyText"/>
        <w:rPr>
          <w:ins w:id="1060" w:author="Sarah Thomas" w:date="2014-03-05T13:49:00Z"/>
        </w:rPr>
      </w:pPr>
      <w:ins w:id="1061" w:author="Sarah Thomas" w:date="2014-03-05T13:49:00Z">
        <w:r>
          <w:t xml:space="preserve">This </w:t>
        </w:r>
      </w:ins>
      <w:ins w:id="1062" w:author="Sarah Thomas" w:date="2014-03-05T13:58:00Z">
        <w:r w:rsidR="00B0411F">
          <w:t xml:space="preserve">allows for a message to be sent to a user using the internal messaging system. The message is sent from the </w:t>
        </w:r>
        <w:r w:rsidR="00B0411F" w:rsidRPr="00B0411F">
          <w:rPr>
            <w:highlight w:val="lightGray"/>
            <w:rPrChange w:id="1063" w:author="Sarah Thomas" w:date="2014-03-05T13:59:00Z">
              <w:rPr/>
            </w:rPrChange>
          </w:rPr>
          <w:t>logged in user</w:t>
        </w:r>
      </w:ins>
    </w:p>
    <w:p w14:paraId="716F21FD" w14:textId="4D400BD9" w:rsidR="003E3348" w:rsidRDefault="003E3348" w:rsidP="003E3348">
      <w:pPr>
        <w:pStyle w:val="Heading4"/>
        <w:rPr>
          <w:ins w:id="1064" w:author="Sarah Thomas" w:date="2014-03-05T13:49:00Z"/>
        </w:rPr>
      </w:pPr>
      <w:proofErr w:type="gramStart"/>
      <w:ins w:id="1065" w:author="Sarah Thomas" w:date="2014-03-05T13:49:00Z">
        <w:r>
          <w:t>views</w:t>
        </w:r>
        <w:proofErr w:type="gramEnd"/>
        <w:r>
          <w:t>/</w:t>
        </w:r>
      </w:ins>
      <w:proofErr w:type="spellStart"/>
      <w:ins w:id="1066" w:author="Sarah Thomas" w:date="2014-03-05T13:50:00Z">
        <w:r>
          <w:t>search</w:t>
        </w:r>
      </w:ins>
      <w:ins w:id="1067" w:author="Sarah Thomas" w:date="2014-03-05T13:49:00Z">
        <w:r w:rsidRPr="00294E61">
          <w:t>.blade</w:t>
        </w:r>
        <w:r>
          <w:t>.php</w:t>
        </w:r>
        <w:proofErr w:type="spellEnd"/>
      </w:ins>
    </w:p>
    <w:p w14:paraId="4F77CB04" w14:textId="45369506" w:rsidR="003E3348" w:rsidRDefault="003E3348" w:rsidP="003E3348">
      <w:pPr>
        <w:pStyle w:val="BodyText"/>
        <w:rPr>
          <w:ins w:id="1068" w:author="Sarah Thomas" w:date="2014-03-05T14:04:00Z"/>
        </w:rPr>
      </w:pPr>
      <w:ins w:id="1069" w:author="Sarah Thomas" w:date="2014-03-05T13:49:00Z">
        <w:r>
          <w:t xml:space="preserve">This page </w:t>
        </w:r>
      </w:ins>
      <w:ins w:id="1070" w:author="Sarah Thomas" w:date="2014-03-05T13:59:00Z">
        <w:r w:rsidR="00B0411F">
          <w:t xml:space="preserve">allows for various searches to be performed. This has been split into several different </w:t>
        </w:r>
      </w:ins>
      <w:ins w:id="1071" w:author="Sarah Thomas" w:date="2014-03-05T14:01:00Z">
        <w:r w:rsidR="00B0411F">
          <w:t>searches,</w:t>
        </w:r>
      </w:ins>
      <w:ins w:id="1072" w:author="Sarah Thomas" w:date="2014-03-05T13:59:00Z">
        <w:r w:rsidR="00B0411F">
          <w:t xml:space="preserve"> as the logic required for each search is very different. </w:t>
        </w:r>
      </w:ins>
      <w:ins w:id="1073" w:author="Sarah Thomas" w:date="2014-03-05T14:00:00Z">
        <w:r w:rsidR="00B0411F">
          <w:t xml:space="preserve">For example </w:t>
        </w:r>
      </w:ins>
      <w:ins w:id="1074" w:author="Sarah Thomas" w:date="2014-03-05T13:59:00Z">
        <w:r w:rsidR="00B0411F">
          <w:t xml:space="preserve">it would not </w:t>
        </w:r>
      </w:ins>
      <w:ins w:id="1075" w:author="Sarah Thomas" w:date="2014-03-05T14:00:00Z">
        <w:r w:rsidR="00B0411F">
          <w:t xml:space="preserve">be meaningful to search the entire site/database for </w:t>
        </w:r>
      </w:ins>
      <w:ins w:id="1076" w:author="Sarah Thomas" w:date="2014-03-05T14:01:00Z">
        <w:r w:rsidR="00B0411F">
          <w:t>‘</w:t>
        </w:r>
        <w:proofErr w:type="spellStart"/>
        <w:r w:rsidR="00B0411F">
          <w:t>php</w:t>
        </w:r>
        <w:proofErr w:type="spellEnd"/>
        <w:r w:rsidR="00B0411F">
          <w:t>’</w:t>
        </w:r>
      </w:ins>
      <w:ins w:id="1077" w:author="Sarah Thomas" w:date="2014-03-05T14:02:00Z">
        <w:r w:rsidR="00B0411F">
          <w:t xml:space="preserve">. This phrase only occurs once in the database in the </w:t>
        </w:r>
        <w:r w:rsidR="00B0411F" w:rsidRPr="00B0411F">
          <w:rPr>
            <w:i/>
            <w:rPrChange w:id="1078" w:author="Sarah Thomas" w:date="2014-03-05T14:03:00Z">
              <w:rPr/>
            </w:rPrChange>
          </w:rPr>
          <w:t>skills</w:t>
        </w:r>
        <w:r w:rsidR="00B0411F">
          <w:t xml:space="preserve"> table</w:t>
        </w:r>
      </w:ins>
      <w:ins w:id="1079" w:author="Sarah Thomas" w:date="2014-03-05T14:03:00Z">
        <w:r w:rsidR="00B0411F">
          <w:t xml:space="preserve">. It is however, more meaningful to search for </w:t>
        </w:r>
        <w:r w:rsidR="00B0411F" w:rsidRPr="00954C0F">
          <w:rPr>
            <w:i/>
            <w:rPrChange w:id="1080" w:author="Sarah Thomas" w:date="2014-03-05T14:03:00Z">
              <w:rPr/>
            </w:rPrChange>
          </w:rPr>
          <w:t xml:space="preserve">all users who offer </w:t>
        </w:r>
        <w:proofErr w:type="spellStart"/>
        <w:r w:rsidR="00B0411F" w:rsidRPr="00954C0F">
          <w:rPr>
            <w:i/>
            <w:rPrChange w:id="1081" w:author="Sarah Thomas" w:date="2014-03-05T14:03:00Z">
              <w:rPr/>
            </w:rPrChange>
          </w:rPr>
          <w:t>php</w:t>
        </w:r>
        <w:proofErr w:type="spellEnd"/>
        <w:r w:rsidR="00B0411F" w:rsidRPr="00954C0F">
          <w:rPr>
            <w:i/>
            <w:rPrChange w:id="1082" w:author="Sarah Thomas" w:date="2014-03-05T14:03:00Z">
              <w:rPr/>
            </w:rPrChange>
          </w:rPr>
          <w:t xml:space="preserve"> as a skill</w:t>
        </w:r>
        <w:r w:rsidR="00954C0F">
          <w:t xml:space="preserve"> or </w:t>
        </w:r>
      </w:ins>
      <w:ins w:id="1083" w:author="Sarah Thomas" w:date="2014-03-05T14:04:00Z">
        <w:r w:rsidR="00954C0F">
          <w:rPr>
            <w:i/>
          </w:rPr>
          <w:t xml:space="preserve">all ventures seeking </w:t>
        </w:r>
        <w:proofErr w:type="spellStart"/>
        <w:r w:rsidR="00954C0F">
          <w:rPr>
            <w:i/>
          </w:rPr>
          <w:t>php</w:t>
        </w:r>
        <w:proofErr w:type="spellEnd"/>
        <w:r w:rsidR="00954C0F">
          <w:rPr>
            <w:i/>
          </w:rPr>
          <w:t xml:space="preserve"> skills</w:t>
        </w:r>
        <w:r w:rsidR="00954C0F">
          <w:t>.</w:t>
        </w:r>
      </w:ins>
    </w:p>
    <w:p w14:paraId="59FFDA46" w14:textId="54584F92" w:rsidR="00954C0F" w:rsidRDefault="00954C0F" w:rsidP="003E3348">
      <w:pPr>
        <w:pStyle w:val="BodyText"/>
        <w:rPr>
          <w:ins w:id="1084" w:author="Sarah Thomas" w:date="2014-03-05T14:07:00Z"/>
        </w:rPr>
      </w:pPr>
      <w:ins w:id="1085" w:author="Sarah Thomas" w:date="2014-03-05T14:04:00Z">
        <w:r>
          <w:t>The searches are all based on SQL LIKE statements so empty search fields list all possible results. We only have a small dataset so this does not present a problem but in a real system some sort of pagination or limit on the number of results returned would be required.</w:t>
        </w:r>
      </w:ins>
    </w:p>
    <w:p w14:paraId="5AF16D0D" w14:textId="39E7A6BA" w:rsidR="00954C0F" w:rsidRDefault="00954C0F" w:rsidP="003E3348">
      <w:pPr>
        <w:pStyle w:val="BodyText"/>
        <w:rPr>
          <w:ins w:id="1086" w:author="Sarah Thomas" w:date="2014-03-05T14:09:00Z"/>
        </w:rPr>
      </w:pPr>
      <w:ins w:id="1087" w:author="Sarah Thomas" w:date="2014-03-05T14:07:00Z">
        <w:r>
          <w:t xml:space="preserve">The </w:t>
        </w:r>
        <w:r w:rsidRPr="00954C0F">
          <w:rPr>
            <w:i/>
            <w:rPrChange w:id="1088" w:author="Sarah Thomas" w:date="2014-03-05T14:07:00Z">
              <w:rPr/>
            </w:rPrChange>
          </w:rPr>
          <w:t>search for user by name</w:t>
        </w:r>
        <w:r>
          <w:t xml:space="preserve"> selects all user names that contain the search string. The results are presented as links to that users profile page.</w:t>
        </w:r>
      </w:ins>
      <w:ins w:id="1089" w:author="Sarah Thomas" w:date="2014-03-05T14:08:00Z">
        <w:r>
          <w:t xml:space="preserve"> The </w:t>
        </w:r>
        <w:r w:rsidRPr="007C76CB">
          <w:rPr>
            <w:i/>
          </w:rPr>
          <w:t xml:space="preserve">search </w:t>
        </w:r>
        <w:r>
          <w:rPr>
            <w:i/>
          </w:rPr>
          <w:t>venture title</w:t>
        </w:r>
        <w:r>
          <w:t xml:space="preserve"> works in a similar fashion presenting links to ventures as results.</w:t>
        </w:r>
      </w:ins>
    </w:p>
    <w:p w14:paraId="06F404B7" w14:textId="6169AE17" w:rsidR="00954C0F" w:rsidRPr="00954C0F" w:rsidRDefault="00954C0F" w:rsidP="003E3348">
      <w:pPr>
        <w:pStyle w:val="BodyText"/>
        <w:rPr>
          <w:ins w:id="1090" w:author="Sarah Thomas" w:date="2014-03-05T13:49:00Z"/>
        </w:rPr>
      </w:pPr>
      <w:ins w:id="1091" w:author="Sarah Thomas" w:date="2014-03-05T14:09:00Z">
        <w:r>
          <w:t xml:space="preserve">The </w:t>
        </w:r>
        <w:r w:rsidRPr="00954C0F">
          <w:rPr>
            <w:i/>
            <w:rPrChange w:id="1092" w:author="Sarah Thomas" w:date="2014-03-05T14:09:00Z">
              <w:rPr/>
            </w:rPrChange>
          </w:rPr>
          <w:t>search for skills offered</w:t>
        </w:r>
        <w:r>
          <w:t xml:space="preserve"> does not include all skills in the system </w:t>
        </w:r>
      </w:ins>
      <w:ins w:id="1093" w:author="Sarah Thomas" w:date="2014-03-05T14:10:00Z">
        <w:r>
          <w:t>as possible results, but only searches the subset of skills actually being offered by users. So for example</w:t>
        </w:r>
      </w:ins>
      <w:ins w:id="1094" w:author="Sarah Thomas" w:date="2014-03-05T14:11:00Z">
        <w:r>
          <w:t>,</w:t>
        </w:r>
      </w:ins>
      <w:ins w:id="1095" w:author="Sarah Thomas" w:date="2014-03-05T14:10:00Z">
        <w:r>
          <w:t xml:space="preserve"> as no users are offering the skill</w:t>
        </w:r>
      </w:ins>
      <w:ins w:id="1096" w:author="Sarah Thomas" w:date="2014-03-05T14:11:00Z">
        <w:r>
          <w:t xml:space="preserve"> of Garden Design, a search for ‘garden’ yields no results.</w:t>
        </w:r>
      </w:ins>
      <w:ins w:id="1097" w:author="Sarah Thomas" w:date="2014-03-05T14:13:00Z">
        <w:r>
          <w:t xml:space="preserve"> A search for ‘java’ will </w:t>
        </w:r>
      </w:ins>
      <w:ins w:id="1098" w:author="Sarah Thomas" w:date="2014-03-05T14:14:00Z">
        <w:r w:rsidR="00A346C4">
          <w:t xml:space="preserve">display all offered skills containing the string ‘java’ as links. Clicking on one of these links will display all users offering </w:t>
        </w:r>
      </w:ins>
      <w:ins w:id="1099" w:author="Sarah Thomas" w:date="2014-03-05T14:15:00Z">
        <w:r w:rsidR="00A346C4">
          <w:t>Java as a</w:t>
        </w:r>
      </w:ins>
      <w:ins w:id="1100" w:author="Sarah Thomas" w:date="2014-03-05T14:14:00Z">
        <w:r w:rsidR="00A346C4">
          <w:t xml:space="preserve"> skill</w:t>
        </w:r>
      </w:ins>
      <w:ins w:id="1101" w:author="Sarah Thomas" w:date="2014-03-05T14:15:00Z">
        <w:r w:rsidR="00A346C4">
          <w:t>. Clicking on one of these users will take you to their profile page, and allow you to contact them with the messaging system,</w:t>
        </w:r>
      </w:ins>
    </w:p>
    <w:p w14:paraId="340860FF" w14:textId="590A4B61" w:rsidR="003E3348" w:rsidRPr="00A346C4" w:rsidRDefault="00A346C4">
      <w:pPr>
        <w:pStyle w:val="BodyText"/>
        <w:rPr>
          <w:ins w:id="1102" w:author="Sarah Thomas" w:date="2014-03-05T13:45:00Z"/>
        </w:rPr>
      </w:pPr>
      <w:ins w:id="1103" w:author="Sarah Thomas" w:date="2014-03-05T14:16:00Z">
        <w:r>
          <w:t xml:space="preserve">The </w:t>
        </w:r>
        <w:r>
          <w:rPr>
            <w:i/>
          </w:rPr>
          <w:t>search for skills wanted by ven</w:t>
        </w:r>
        <w:r w:rsidRPr="00A346C4">
          <w:rPr>
            <w:i/>
            <w:rPrChange w:id="1104" w:author="Sarah Thomas" w:date="2014-03-05T14:16:00Z">
              <w:rPr/>
            </w:rPrChange>
          </w:rPr>
          <w:t>t</w:t>
        </w:r>
        <w:r>
          <w:rPr>
            <w:i/>
          </w:rPr>
          <w:t>u</w:t>
        </w:r>
        <w:r w:rsidRPr="00A346C4">
          <w:rPr>
            <w:i/>
            <w:rPrChange w:id="1105" w:author="Sarah Thomas" w:date="2014-03-05T14:16:00Z">
              <w:rPr/>
            </w:rPrChange>
          </w:rPr>
          <w:t>res</w:t>
        </w:r>
        <w:r>
          <w:t xml:space="preserve"> </w:t>
        </w:r>
      </w:ins>
      <w:ins w:id="1106" w:author="Sarah Thomas" w:date="2014-03-05T14:17:00Z">
        <w:r>
          <w:t>works in a similar fashion to the previous search. This time it searches for skills that ventures require, and links to the relevant venture page.</w:t>
        </w:r>
      </w:ins>
    </w:p>
    <w:p w14:paraId="6C6AEAEE" w14:textId="5EB716D2" w:rsidR="005A223E" w:rsidRDefault="005A223E" w:rsidP="005A223E">
      <w:pPr>
        <w:pStyle w:val="Heading4"/>
        <w:rPr>
          <w:ins w:id="1107" w:author="Sarah Thomas" w:date="2014-03-05T11:51:00Z"/>
        </w:rPr>
      </w:pPr>
      <w:proofErr w:type="gramStart"/>
      <w:ins w:id="1108" w:author="Sarah Thomas" w:date="2014-03-05T11:51:00Z">
        <w:r>
          <w:t>views</w:t>
        </w:r>
        <w:proofErr w:type="gramEnd"/>
        <w:r>
          <w:t>/footer</w:t>
        </w:r>
        <w:r w:rsidRPr="00294E61">
          <w:t>.blade</w:t>
        </w:r>
        <w:r>
          <w:t>.php</w:t>
        </w:r>
      </w:ins>
    </w:p>
    <w:p w14:paraId="47247E21" w14:textId="30F34FAE" w:rsidR="00A918EB" w:rsidRDefault="005A223E">
      <w:pPr>
        <w:pStyle w:val="BodyText"/>
        <w:rPr>
          <w:ins w:id="1109" w:author="Sarah Thomas" w:date="2014-03-05T11:53:00Z"/>
        </w:rPr>
        <w:pPrChange w:id="1110" w:author="Sarah Thomas" w:date="2014-03-05T11:47:00Z">
          <w:pPr>
            <w:widowControl w:val="0"/>
            <w:autoSpaceDE w:val="0"/>
            <w:autoSpaceDN w:val="0"/>
            <w:adjustRightInd w:val="0"/>
          </w:pPr>
        </w:pPrChange>
      </w:pPr>
      <w:proofErr w:type="spellStart"/>
      <w:ins w:id="1111" w:author="Sarah Thomas" w:date="2014-03-05T11:52:00Z">
        <w:r w:rsidRPr="005A223E">
          <w:rPr>
            <w:highlight w:val="lightGray"/>
            <w:rPrChange w:id="1112" w:author="Sarah Thomas" w:date="2014-03-05T11:52:00Z">
              <w:rPr/>
            </w:rPrChange>
          </w:rPr>
          <w:t>Bahit</w:t>
        </w:r>
      </w:ins>
      <w:proofErr w:type="spellEnd"/>
    </w:p>
    <w:p w14:paraId="37D0279D" w14:textId="3F7A2F71" w:rsidR="005A223E" w:rsidRDefault="005A223E" w:rsidP="005A223E">
      <w:pPr>
        <w:pStyle w:val="Heading4"/>
        <w:rPr>
          <w:ins w:id="1113" w:author="Sarah Thomas" w:date="2014-03-05T11:53:00Z"/>
        </w:rPr>
      </w:pPr>
      <w:proofErr w:type="gramStart"/>
      <w:ins w:id="1114" w:author="Sarah Thomas" w:date="2014-03-05T11:53:00Z">
        <w:r>
          <w:t>views</w:t>
        </w:r>
        <w:proofErr w:type="gramEnd"/>
        <w:r>
          <w:t>/header</w:t>
        </w:r>
        <w:r w:rsidRPr="00294E61">
          <w:t>.blade</w:t>
        </w:r>
        <w:r>
          <w:t>.php</w:t>
        </w:r>
      </w:ins>
    </w:p>
    <w:p w14:paraId="0110FFE5" w14:textId="0D3AF5B8" w:rsidR="005A223E" w:rsidRDefault="005A223E" w:rsidP="005A223E">
      <w:pPr>
        <w:pStyle w:val="Heading4"/>
        <w:rPr>
          <w:ins w:id="1115" w:author="Sarah Thomas" w:date="2014-03-05T11:52:00Z"/>
        </w:rPr>
      </w:pPr>
      <w:proofErr w:type="gramStart"/>
      <w:ins w:id="1116" w:author="Sarah Thomas" w:date="2014-03-05T11:52:00Z">
        <w:r>
          <w:t>views</w:t>
        </w:r>
        <w:proofErr w:type="gramEnd"/>
        <w:r>
          <w:t>/</w:t>
        </w:r>
        <w:proofErr w:type="spellStart"/>
        <w:r>
          <w:t>marketing</w:t>
        </w:r>
        <w:r w:rsidRPr="00294E61">
          <w:t>.blade</w:t>
        </w:r>
        <w:r>
          <w:t>.php</w:t>
        </w:r>
        <w:proofErr w:type="spellEnd"/>
      </w:ins>
    </w:p>
    <w:p w14:paraId="035DDC19" w14:textId="02B61AE4" w:rsidR="005A223E" w:rsidRDefault="005A223E" w:rsidP="005A223E">
      <w:pPr>
        <w:pStyle w:val="Heading4"/>
        <w:rPr>
          <w:ins w:id="1117" w:author="Sarah Thomas" w:date="2014-03-05T11:52:00Z"/>
        </w:rPr>
      </w:pPr>
      <w:proofErr w:type="gramStart"/>
      <w:ins w:id="1118" w:author="Sarah Thomas" w:date="2014-03-05T11:52:00Z">
        <w:r>
          <w:t>views</w:t>
        </w:r>
        <w:proofErr w:type="gramEnd"/>
        <w:r>
          <w:t>/</w:t>
        </w:r>
        <w:proofErr w:type="spellStart"/>
        <w:r>
          <w:t>caro</w:t>
        </w:r>
      </w:ins>
      <w:ins w:id="1119" w:author="Sarah Thomas" w:date="2014-03-05T11:53:00Z">
        <w:r>
          <w:t>u</w:t>
        </w:r>
      </w:ins>
      <w:ins w:id="1120" w:author="Sarah Thomas" w:date="2014-03-05T11:52:00Z">
        <w:r>
          <w:t>sel</w:t>
        </w:r>
        <w:r w:rsidRPr="00294E61">
          <w:t>.blade</w:t>
        </w:r>
        <w:r>
          <w:t>.php</w:t>
        </w:r>
        <w:proofErr w:type="spellEnd"/>
      </w:ins>
    </w:p>
    <w:p w14:paraId="42D16402" w14:textId="169328ED" w:rsidR="005A223E" w:rsidRDefault="00887DF0" w:rsidP="005A223E">
      <w:pPr>
        <w:pStyle w:val="BodyText"/>
        <w:rPr>
          <w:ins w:id="1121" w:author="Sarah Thomas" w:date="2014-03-05T11:53:00Z"/>
        </w:rPr>
      </w:pPr>
      <w:ins w:id="1122" w:author="Sarah Thomas" w:date="2014-03-11T19:34:00Z">
        <w:r>
          <w:t>Irena?</w:t>
        </w:r>
      </w:ins>
    </w:p>
    <w:p w14:paraId="0E098BCF" w14:textId="77777777" w:rsidR="005A223E" w:rsidRDefault="005A223E" w:rsidP="005A223E">
      <w:pPr>
        <w:pStyle w:val="Heading4"/>
        <w:rPr>
          <w:ins w:id="1123" w:author="Sarah Thomas" w:date="2014-03-05T11:54:00Z"/>
        </w:rPr>
      </w:pPr>
      <w:bookmarkStart w:id="1124" w:name="_GoBack"/>
      <w:bookmarkEnd w:id="1124"/>
      <w:proofErr w:type="gramStart"/>
      <w:ins w:id="1125" w:author="Sarah Thomas" w:date="2014-03-05T11:54:00Z">
        <w:r>
          <w:t>views</w:t>
        </w:r>
        <w:proofErr w:type="gramEnd"/>
        <w:r>
          <w:t>/</w:t>
        </w:r>
        <w:proofErr w:type="spellStart"/>
        <w:r>
          <w:t>home</w:t>
        </w:r>
        <w:r w:rsidRPr="00294E61">
          <w:t>.blade</w:t>
        </w:r>
        <w:r>
          <w:t>.php</w:t>
        </w:r>
        <w:proofErr w:type="spellEnd"/>
      </w:ins>
    </w:p>
    <w:p w14:paraId="1F454743" w14:textId="019105F8" w:rsidR="005A223E" w:rsidRDefault="005A223E" w:rsidP="005A223E">
      <w:pPr>
        <w:pStyle w:val="BodyText"/>
        <w:rPr>
          <w:ins w:id="1126" w:author="Sarah Thomas" w:date="2014-03-05T14:22:00Z"/>
        </w:rPr>
      </w:pPr>
      <w:ins w:id="1127" w:author="Sarah Thomas" w:date="2014-03-05T11:54:00Z">
        <w:r w:rsidRPr="005A223E">
          <w:rPr>
            <w:highlight w:val="lightGray"/>
            <w:rPrChange w:id="1128" w:author="Sarah Thomas" w:date="2014-03-05T11:54:00Z">
              <w:rPr/>
            </w:rPrChange>
          </w:rPr>
          <w:t>Irina??</w:t>
        </w:r>
      </w:ins>
    </w:p>
    <w:p w14:paraId="5184C9F7" w14:textId="2100787C" w:rsidR="0072751E" w:rsidRDefault="00920CA9">
      <w:pPr>
        <w:pStyle w:val="Heading4"/>
        <w:rPr>
          <w:ins w:id="1129" w:author="Sarah Thomas" w:date="2014-03-05T14:25:00Z"/>
        </w:rPr>
        <w:pPrChange w:id="1130" w:author="Sarah Thomas" w:date="2014-03-05T14:25:00Z">
          <w:pPr>
            <w:widowControl w:val="0"/>
            <w:autoSpaceDE w:val="0"/>
            <w:autoSpaceDN w:val="0"/>
            <w:adjustRightInd w:val="0"/>
          </w:pPr>
        </w:pPrChange>
      </w:pPr>
      <w:proofErr w:type="gramStart"/>
      <w:ins w:id="1131" w:author="Sarah Thomas" w:date="2014-03-05T14:23:00Z">
        <w:r>
          <w:t>c</w:t>
        </w:r>
        <w:r w:rsidR="0072751E">
          <w:t>ontrollers</w:t>
        </w:r>
        <w:proofErr w:type="gramEnd"/>
        <w:r w:rsidR="0072751E">
          <w:t>/</w:t>
        </w:r>
      </w:ins>
      <w:proofErr w:type="spellStart"/>
      <w:ins w:id="1132" w:author="Sarah Thomas" w:date="2014-03-05T14:22:00Z">
        <w:r>
          <w:t>M</w:t>
        </w:r>
        <w:r w:rsidR="0072751E">
          <w:t>essage</w:t>
        </w:r>
      </w:ins>
      <w:ins w:id="1133" w:author="Sarah Thomas" w:date="2014-03-05T14:24:00Z">
        <w:r>
          <w:t>Controller.php</w:t>
        </w:r>
      </w:ins>
      <w:proofErr w:type="spellEnd"/>
    </w:p>
    <w:p w14:paraId="51EF7711" w14:textId="599D100C" w:rsidR="00920CA9" w:rsidRPr="00920CA9" w:rsidRDefault="00920CA9">
      <w:pPr>
        <w:pStyle w:val="BodyText"/>
        <w:rPr>
          <w:ins w:id="1134" w:author="Sarah Thomas" w:date="2014-03-05T14:22:00Z"/>
        </w:rPr>
      </w:pPr>
      <w:ins w:id="1135" w:author="Sarah Thomas" w:date="2014-03-05T14:25:00Z">
        <w:r>
          <w:t xml:space="preserve">This controller </w:t>
        </w:r>
      </w:ins>
      <w:ins w:id="1136" w:author="Sarah Thomas" w:date="2014-03-05T14:28:00Z">
        <w:r>
          <w:t>provides the database</w:t>
        </w:r>
      </w:ins>
      <w:ins w:id="1137" w:author="Sarah Thomas" w:date="2014-03-05T14:29:00Z">
        <w:r>
          <w:t xml:space="preserve"> interactions for the</w:t>
        </w:r>
      </w:ins>
      <w:ins w:id="1138" w:author="Sarah Thomas" w:date="2014-03-05T14:28:00Z">
        <w:r>
          <w:t xml:space="preserve"> </w:t>
        </w:r>
        <w:proofErr w:type="spellStart"/>
        <w:r w:rsidRPr="00920CA9">
          <w:rPr>
            <w:i/>
            <w:rPrChange w:id="1139" w:author="Sarah Thomas" w:date="2014-03-05T14:29:00Z">
              <w:rPr/>
            </w:rPrChange>
          </w:rPr>
          <w:t>sendMessage</w:t>
        </w:r>
        <w:proofErr w:type="spellEnd"/>
        <w:r>
          <w:t xml:space="preserve"> and </w:t>
        </w:r>
        <w:proofErr w:type="spellStart"/>
        <w:r w:rsidRPr="00920CA9">
          <w:rPr>
            <w:i/>
            <w:rPrChange w:id="1140" w:author="Sarah Thomas" w:date="2014-03-05T14:29:00Z">
              <w:rPr/>
            </w:rPrChange>
          </w:rPr>
          <w:t>readMessage</w:t>
        </w:r>
        <w:proofErr w:type="spellEnd"/>
        <w:r>
          <w:t xml:space="preserve"> views</w:t>
        </w:r>
      </w:ins>
      <w:ins w:id="1141" w:author="Sarah Thomas" w:date="2014-03-05T14:33:00Z">
        <w:r>
          <w:t>.</w:t>
        </w:r>
      </w:ins>
    </w:p>
    <w:p w14:paraId="6E44F2C0" w14:textId="33510DEE" w:rsidR="0072751E" w:rsidRDefault="00920CA9">
      <w:pPr>
        <w:pStyle w:val="Heading4"/>
        <w:rPr>
          <w:ins w:id="1142" w:author="Sarah Thomas" w:date="2014-03-05T14:30:00Z"/>
        </w:rPr>
        <w:pPrChange w:id="1143" w:author="Sarah Thomas" w:date="2014-03-05T14:25:00Z">
          <w:pPr>
            <w:widowControl w:val="0"/>
            <w:autoSpaceDE w:val="0"/>
            <w:autoSpaceDN w:val="0"/>
            <w:adjustRightInd w:val="0"/>
          </w:pPr>
        </w:pPrChange>
      </w:pPr>
      <w:proofErr w:type="gramStart"/>
      <w:ins w:id="1144" w:author="Sarah Thomas" w:date="2014-03-05T14:24:00Z">
        <w:r>
          <w:t>controllers</w:t>
        </w:r>
        <w:proofErr w:type="gramEnd"/>
        <w:r>
          <w:t>/</w:t>
        </w:r>
      </w:ins>
      <w:proofErr w:type="spellStart"/>
      <w:ins w:id="1145" w:author="Sarah Thomas" w:date="2014-03-05T14:22:00Z">
        <w:r w:rsidR="0072751E">
          <w:t>Profile</w:t>
        </w:r>
      </w:ins>
      <w:ins w:id="1146" w:author="Sarah Thomas" w:date="2014-03-05T14:24:00Z">
        <w:r>
          <w:t>Controller.php</w:t>
        </w:r>
      </w:ins>
      <w:proofErr w:type="spellEnd"/>
    </w:p>
    <w:p w14:paraId="45513001" w14:textId="797D7A51" w:rsidR="00920CA9" w:rsidRPr="007C76CB" w:rsidRDefault="00920CA9" w:rsidP="00920CA9">
      <w:pPr>
        <w:pStyle w:val="BodyText"/>
        <w:rPr>
          <w:ins w:id="1147" w:author="Sarah Thomas" w:date="2014-03-05T14:30:00Z"/>
        </w:rPr>
      </w:pPr>
      <w:ins w:id="1148" w:author="Sarah Thomas" w:date="2014-03-05T14:30:00Z">
        <w:r>
          <w:t xml:space="preserve">This controller provides the database interactions for the </w:t>
        </w:r>
      </w:ins>
      <w:proofErr w:type="spellStart"/>
      <w:ins w:id="1149" w:author="Sarah Thomas" w:date="2014-03-05T14:31:00Z">
        <w:r>
          <w:rPr>
            <w:i/>
          </w:rPr>
          <w:t>showProfile</w:t>
        </w:r>
        <w:proofErr w:type="spellEnd"/>
        <w:r>
          <w:t xml:space="preserve"> </w:t>
        </w:r>
      </w:ins>
      <w:ins w:id="1150" w:author="Sarah Thomas" w:date="2014-03-05T14:30:00Z">
        <w:r>
          <w:t xml:space="preserve">and </w:t>
        </w:r>
      </w:ins>
      <w:proofErr w:type="spellStart"/>
      <w:ins w:id="1151" w:author="Sarah Thomas" w:date="2014-03-05T14:31:00Z">
        <w:r>
          <w:rPr>
            <w:i/>
          </w:rPr>
          <w:t>editProfile</w:t>
        </w:r>
        <w:proofErr w:type="spellEnd"/>
        <w:r>
          <w:t xml:space="preserve"> </w:t>
        </w:r>
      </w:ins>
      <w:ins w:id="1152" w:author="Sarah Thomas" w:date="2014-03-05T14:30:00Z">
        <w:r>
          <w:t>views</w:t>
        </w:r>
      </w:ins>
      <w:ins w:id="1153" w:author="Sarah Thomas" w:date="2014-03-05T14:33:00Z">
        <w:r>
          <w:t>.</w:t>
        </w:r>
      </w:ins>
    </w:p>
    <w:p w14:paraId="1D3C9161" w14:textId="47904385" w:rsidR="0072751E" w:rsidRDefault="00920CA9">
      <w:pPr>
        <w:pStyle w:val="Heading4"/>
        <w:rPr>
          <w:ins w:id="1154" w:author="Sarah Thomas" w:date="2014-03-05T14:30:00Z"/>
        </w:rPr>
        <w:pPrChange w:id="1155" w:author="Sarah Thomas" w:date="2014-03-05T14:25:00Z">
          <w:pPr>
            <w:widowControl w:val="0"/>
            <w:autoSpaceDE w:val="0"/>
            <w:autoSpaceDN w:val="0"/>
            <w:adjustRightInd w:val="0"/>
          </w:pPr>
        </w:pPrChange>
      </w:pPr>
      <w:proofErr w:type="gramStart"/>
      <w:ins w:id="1156" w:author="Sarah Thomas" w:date="2014-03-05T14:24:00Z">
        <w:r>
          <w:t>controllers</w:t>
        </w:r>
        <w:proofErr w:type="gramEnd"/>
        <w:r>
          <w:t>/</w:t>
        </w:r>
      </w:ins>
      <w:proofErr w:type="spellStart"/>
      <w:ins w:id="1157" w:author="Sarah Thomas" w:date="2014-03-05T14:22:00Z">
        <w:r w:rsidR="0072751E">
          <w:t>Search</w:t>
        </w:r>
      </w:ins>
      <w:ins w:id="1158" w:author="Sarah Thomas" w:date="2014-03-05T14:24:00Z">
        <w:r>
          <w:t>Controller.php</w:t>
        </w:r>
      </w:ins>
      <w:proofErr w:type="spellEnd"/>
    </w:p>
    <w:p w14:paraId="0C4C71ED" w14:textId="5DCA6D16" w:rsidR="00920CA9" w:rsidRPr="007C76CB" w:rsidRDefault="00920CA9" w:rsidP="00920CA9">
      <w:pPr>
        <w:pStyle w:val="BodyText"/>
        <w:rPr>
          <w:ins w:id="1159" w:author="Sarah Thomas" w:date="2014-03-05T14:30:00Z"/>
        </w:rPr>
      </w:pPr>
      <w:ins w:id="1160" w:author="Sarah Thomas" w:date="2014-03-05T14:30:00Z">
        <w:r>
          <w:t xml:space="preserve">This controller provides the database interactions for the </w:t>
        </w:r>
      </w:ins>
      <w:ins w:id="1161" w:author="Sarah Thomas" w:date="2014-03-05T14:32:00Z">
        <w:r>
          <w:rPr>
            <w:i/>
          </w:rPr>
          <w:t>search</w:t>
        </w:r>
      </w:ins>
      <w:ins w:id="1162" w:author="Sarah Thomas" w:date="2014-03-05T14:30:00Z">
        <w:r>
          <w:t xml:space="preserve"> view</w:t>
        </w:r>
      </w:ins>
      <w:ins w:id="1163" w:author="Sarah Thomas" w:date="2014-03-05T14:33:00Z">
        <w:r>
          <w:t>.</w:t>
        </w:r>
      </w:ins>
    </w:p>
    <w:p w14:paraId="5DD5D6E2" w14:textId="047B19EA" w:rsidR="0072751E" w:rsidRDefault="00920CA9">
      <w:pPr>
        <w:pStyle w:val="Heading4"/>
        <w:rPr>
          <w:ins w:id="1164" w:author="Sarah Thomas" w:date="2014-03-05T14:30:00Z"/>
        </w:rPr>
        <w:pPrChange w:id="1165" w:author="Sarah Thomas" w:date="2014-03-05T14:25:00Z">
          <w:pPr>
            <w:widowControl w:val="0"/>
            <w:autoSpaceDE w:val="0"/>
            <w:autoSpaceDN w:val="0"/>
            <w:adjustRightInd w:val="0"/>
          </w:pPr>
        </w:pPrChange>
      </w:pPr>
      <w:proofErr w:type="gramStart"/>
      <w:ins w:id="1166" w:author="Sarah Thomas" w:date="2014-03-05T14:24:00Z">
        <w:r>
          <w:t>controllers</w:t>
        </w:r>
        <w:proofErr w:type="gramEnd"/>
        <w:r>
          <w:t>/</w:t>
        </w:r>
      </w:ins>
      <w:proofErr w:type="spellStart"/>
      <w:ins w:id="1167" w:author="Sarah Thomas" w:date="2014-03-05T14:22:00Z">
        <w:r w:rsidR="0072751E">
          <w:t>Team</w:t>
        </w:r>
      </w:ins>
      <w:ins w:id="1168" w:author="Sarah Thomas" w:date="2014-03-05T14:24:00Z">
        <w:r>
          <w:t>Controller.php</w:t>
        </w:r>
      </w:ins>
      <w:proofErr w:type="spellEnd"/>
    </w:p>
    <w:p w14:paraId="09739664" w14:textId="39C7C1FB" w:rsidR="00920CA9" w:rsidRPr="007C76CB" w:rsidRDefault="00920CA9" w:rsidP="00920CA9">
      <w:pPr>
        <w:pStyle w:val="BodyText"/>
        <w:rPr>
          <w:ins w:id="1169" w:author="Sarah Thomas" w:date="2014-03-05T14:30:00Z"/>
        </w:rPr>
      </w:pPr>
      <w:ins w:id="1170" w:author="Sarah Thomas" w:date="2014-03-05T14:30:00Z">
        <w:r>
          <w:t xml:space="preserve">This controller provides the database interactions for the </w:t>
        </w:r>
      </w:ins>
      <w:proofErr w:type="spellStart"/>
      <w:ins w:id="1171" w:author="Sarah Thomas" w:date="2014-03-05T14:32:00Z">
        <w:r>
          <w:rPr>
            <w:i/>
          </w:rPr>
          <w:t>editTeam</w:t>
        </w:r>
      </w:ins>
      <w:proofErr w:type="spellEnd"/>
      <w:ins w:id="1172" w:author="Sarah Thomas" w:date="2014-03-05T14:30:00Z">
        <w:r>
          <w:t xml:space="preserve"> </w:t>
        </w:r>
      </w:ins>
      <w:ins w:id="1173" w:author="Sarah Thomas" w:date="2014-03-05T14:32:00Z">
        <w:r>
          <w:t>view</w:t>
        </w:r>
      </w:ins>
      <w:ins w:id="1174" w:author="Sarah Thomas" w:date="2014-03-05T14:33:00Z">
        <w:r>
          <w:t>.</w:t>
        </w:r>
      </w:ins>
    </w:p>
    <w:p w14:paraId="2F892E34" w14:textId="019DDC43" w:rsidR="0072751E" w:rsidRDefault="00920CA9">
      <w:pPr>
        <w:pStyle w:val="Heading4"/>
        <w:rPr>
          <w:ins w:id="1175" w:author="Sarah Thomas" w:date="2014-03-05T14:31:00Z"/>
        </w:rPr>
        <w:pPrChange w:id="1176" w:author="Sarah Thomas" w:date="2014-03-05T14:25:00Z">
          <w:pPr>
            <w:widowControl w:val="0"/>
            <w:autoSpaceDE w:val="0"/>
            <w:autoSpaceDN w:val="0"/>
            <w:adjustRightInd w:val="0"/>
          </w:pPr>
        </w:pPrChange>
      </w:pPr>
      <w:proofErr w:type="gramStart"/>
      <w:ins w:id="1177" w:author="Sarah Thomas" w:date="2014-03-05T14:25:00Z">
        <w:r>
          <w:t>controllers</w:t>
        </w:r>
        <w:proofErr w:type="gramEnd"/>
        <w:r>
          <w:t>/</w:t>
        </w:r>
      </w:ins>
      <w:proofErr w:type="spellStart"/>
      <w:ins w:id="1178" w:author="Sarah Thomas" w:date="2014-03-05T14:22:00Z">
        <w:r w:rsidR="0072751E">
          <w:t>Venure</w:t>
        </w:r>
      </w:ins>
      <w:ins w:id="1179" w:author="Sarah Thomas" w:date="2014-03-05T14:24:00Z">
        <w:r>
          <w:t>Controller.php</w:t>
        </w:r>
      </w:ins>
      <w:proofErr w:type="spellEnd"/>
    </w:p>
    <w:p w14:paraId="3A209B9D" w14:textId="3F697D9F" w:rsidR="00920CA9" w:rsidRPr="007C76CB" w:rsidRDefault="00920CA9" w:rsidP="00920CA9">
      <w:pPr>
        <w:pStyle w:val="BodyText"/>
        <w:rPr>
          <w:ins w:id="1180" w:author="Sarah Thomas" w:date="2014-03-05T14:31:00Z"/>
        </w:rPr>
      </w:pPr>
      <w:ins w:id="1181" w:author="Sarah Thomas" w:date="2014-03-05T14:31:00Z">
        <w:r>
          <w:t xml:space="preserve">This controller provides the database interactions for the </w:t>
        </w:r>
      </w:ins>
      <w:proofErr w:type="spellStart"/>
      <w:ins w:id="1182" w:author="Sarah Thomas" w:date="2014-03-05T14:33:00Z">
        <w:r>
          <w:rPr>
            <w:i/>
          </w:rPr>
          <w:t>viewVenture</w:t>
        </w:r>
      </w:ins>
      <w:proofErr w:type="spellEnd"/>
      <w:ins w:id="1183" w:author="Sarah Thomas" w:date="2014-03-05T14:31:00Z">
        <w:r>
          <w:t xml:space="preserve">, </w:t>
        </w:r>
      </w:ins>
      <w:proofErr w:type="spellStart"/>
      <w:ins w:id="1184" w:author="Sarah Thomas" w:date="2014-03-05T14:33:00Z">
        <w:r>
          <w:rPr>
            <w:i/>
          </w:rPr>
          <w:t>editVenture</w:t>
        </w:r>
        <w:proofErr w:type="spellEnd"/>
        <w:r>
          <w:t xml:space="preserve"> and </w:t>
        </w:r>
        <w:proofErr w:type="spellStart"/>
        <w:r>
          <w:rPr>
            <w:i/>
          </w:rPr>
          <w:t>createVenture</w:t>
        </w:r>
      </w:ins>
      <w:proofErr w:type="spellEnd"/>
      <w:ins w:id="1185" w:author="Sarah Thomas" w:date="2014-03-05T14:31:00Z">
        <w:r>
          <w:t xml:space="preserve"> views</w:t>
        </w:r>
      </w:ins>
      <w:ins w:id="1186" w:author="Sarah Thomas" w:date="2014-03-05T14:33:00Z">
        <w:r>
          <w:t>.</w:t>
        </w:r>
      </w:ins>
    </w:p>
    <w:p w14:paraId="02FFEDFE" w14:textId="65DC5D2D" w:rsidR="0072751E" w:rsidRDefault="00920CA9">
      <w:pPr>
        <w:pStyle w:val="Heading4"/>
        <w:rPr>
          <w:ins w:id="1187" w:author="Sarah Thomas" w:date="2014-03-05T14:22:00Z"/>
        </w:rPr>
        <w:pPrChange w:id="1188" w:author="Sarah Thomas" w:date="2014-03-05T14:25:00Z">
          <w:pPr>
            <w:pStyle w:val="BodyText"/>
          </w:pPr>
        </w:pPrChange>
      </w:pPr>
      <w:proofErr w:type="gramStart"/>
      <w:ins w:id="1189" w:author="Sarah Thomas" w:date="2014-03-05T14:25:00Z">
        <w:r>
          <w:t>controllers</w:t>
        </w:r>
        <w:proofErr w:type="gramEnd"/>
        <w:r>
          <w:t>/</w:t>
        </w:r>
      </w:ins>
      <w:proofErr w:type="spellStart"/>
      <w:ins w:id="1190" w:author="Sarah Thomas" w:date="2014-03-05T14:22:00Z">
        <w:r w:rsidR="0072751E">
          <w:t>Users</w:t>
        </w:r>
      </w:ins>
      <w:ins w:id="1191" w:author="Sarah Thomas" w:date="2014-03-05T14:24:00Z">
        <w:r>
          <w:t>Controller.php</w:t>
        </w:r>
      </w:ins>
      <w:proofErr w:type="spellEnd"/>
    </w:p>
    <w:p w14:paraId="31FD207F" w14:textId="56D48532" w:rsidR="0072751E" w:rsidRDefault="0072751E" w:rsidP="0072751E">
      <w:pPr>
        <w:pStyle w:val="BodyText"/>
        <w:rPr>
          <w:ins w:id="1192" w:author="Sarah Thomas" w:date="2014-03-05T14:22:00Z"/>
        </w:rPr>
      </w:pPr>
      <w:bookmarkStart w:id="1193" w:name="_Toc255483846"/>
      <w:proofErr w:type="spellStart"/>
      <w:ins w:id="1194" w:author="Sarah Thomas" w:date="2014-03-05T14:22:00Z">
        <w:r w:rsidRPr="007C76CB">
          <w:rPr>
            <w:highlight w:val="lightGray"/>
          </w:rPr>
          <w:t>Bahit</w:t>
        </w:r>
      </w:ins>
      <w:proofErr w:type="spellEnd"/>
      <w:ins w:id="1195" w:author="Sarah Thomas" w:date="2014-03-05T14:23:00Z">
        <w:r>
          <w:t>?</w:t>
        </w:r>
      </w:ins>
    </w:p>
    <w:p w14:paraId="12FF2A2E" w14:textId="7DC97DE3" w:rsidR="00F15707" w:rsidRDefault="00F15707">
      <w:pPr>
        <w:pStyle w:val="Heading1"/>
        <w:rPr>
          <w:ins w:id="1196" w:author="Sarah Thomas" w:date="2014-03-03T14:10:00Z"/>
          <w:szCs w:val="24"/>
        </w:rPr>
        <w:pPrChange w:id="1197" w:author="Sarah Thomas" w:date="2014-03-03T14:10:00Z">
          <w:pPr>
            <w:widowControl w:val="0"/>
            <w:autoSpaceDE w:val="0"/>
            <w:autoSpaceDN w:val="0"/>
            <w:adjustRightInd w:val="0"/>
          </w:pPr>
        </w:pPrChange>
      </w:pPr>
      <w:ins w:id="1198" w:author="Sarah Thomas" w:date="2014-03-03T14:10:00Z">
        <w:r>
          <w:t>Testing</w:t>
        </w:r>
        <w:bookmarkEnd w:id="1193"/>
      </w:ins>
    </w:p>
    <w:p w14:paraId="6201D29E" w14:textId="77777777" w:rsidR="00F15707" w:rsidRPr="00766C26" w:rsidRDefault="00F15707">
      <w:pPr>
        <w:pStyle w:val="BodyText"/>
        <w:rPr>
          <w:ins w:id="1199" w:author="Sarah Thomas" w:date="2014-03-03T14:10:00Z"/>
          <w:szCs w:val="24"/>
          <w:highlight w:val="lightGray"/>
          <w:rPrChange w:id="1200" w:author="Sarah Thomas" w:date="2014-03-03T14:27:00Z">
            <w:rPr>
              <w:ins w:id="1201" w:author="Sarah Thomas" w:date="2014-03-03T14:10:00Z"/>
              <w:szCs w:val="24"/>
            </w:rPr>
          </w:rPrChange>
        </w:rPr>
        <w:pPrChange w:id="1202" w:author="Sarah Thomas" w:date="2014-03-03T14:16:00Z">
          <w:pPr>
            <w:widowControl w:val="0"/>
            <w:autoSpaceDE w:val="0"/>
            <w:autoSpaceDN w:val="0"/>
            <w:adjustRightInd w:val="0"/>
          </w:pPr>
        </w:pPrChange>
      </w:pPr>
      <w:ins w:id="1203" w:author="Sarah Thomas" w:date="2014-03-03T14:10:00Z">
        <w:r w:rsidRPr="00766C26">
          <w:rPr>
            <w:highlight w:val="lightGray"/>
            <w:rPrChange w:id="1204" w:author="Sarah Thomas" w:date="2014-03-03T14:27:00Z">
              <w:rPr/>
            </w:rPrChange>
          </w:rPr>
          <w:t xml:space="preserve">- </w:t>
        </w:r>
        <w:proofErr w:type="gramStart"/>
        <w:r w:rsidRPr="00766C26">
          <w:rPr>
            <w:highlight w:val="lightGray"/>
            <w:rPrChange w:id="1205" w:author="Sarah Thomas" w:date="2014-03-03T14:27:00Z">
              <w:rPr/>
            </w:rPrChange>
          </w:rPr>
          <w:t>strategy</w:t>
        </w:r>
        <w:proofErr w:type="gramEnd"/>
        <w:r w:rsidRPr="00766C26">
          <w:rPr>
            <w:highlight w:val="lightGray"/>
            <w:rPrChange w:id="1206" w:author="Sarah Thomas" w:date="2014-03-03T14:27:00Z">
              <w:rPr/>
            </w:rPrChange>
          </w:rPr>
          <w:t> - unit level (black box / white box) - integration level - acceptance</w:t>
        </w:r>
      </w:ins>
    </w:p>
    <w:p w14:paraId="7AF9E22B" w14:textId="77777777" w:rsidR="00F15707" w:rsidRPr="00766C26" w:rsidRDefault="00F15707">
      <w:pPr>
        <w:pStyle w:val="BodyText"/>
        <w:rPr>
          <w:ins w:id="1207" w:author="Sarah Thomas" w:date="2014-03-03T14:10:00Z"/>
          <w:szCs w:val="24"/>
          <w:highlight w:val="lightGray"/>
          <w:rPrChange w:id="1208" w:author="Sarah Thomas" w:date="2014-03-03T14:27:00Z">
            <w:rPr>
              <w:ins w:id="1209" w:author="Sarah Thomas" w:date="2014-03-03T14:10:00Z"/>
              <w:szCs w:val="24"/>
            </w:rPr>
          </w:rPrChange>
        </w:rPr>
        <w:pPrChange w:id="1210" w:author="Sarah Thomas" w:date="2014-03-03T14:16:00Z">
          <w:pPr>
            <w:widowControl w:val="0"/>
            <w:autoSpaceDE w:val="0"/>
            <w:autoSpaceDN w:val="0"/>
            <w:adjustRightInd w:val="0"/>
          </w:pPr>
        </w:pPrChange>
      </w:pPr>
      <w:ins w:id="1211" w:author="Sarah Thomas" w:date="2014-03-03T14:10:00Z">
        <w:r w:rsidRPr="00766C26">
          <w:rPr>
            <w:highlight w:val="lightGray"/>
            <w:rPrChange w:id="1212" w:author="Sarah Thomas" w:date="2014-03-03T14:27:00Z">
              <w:rPr/>
            </w:rPrChange>
          </w:rPr>
          <w:t xml:space="preserve">- </w:t>
        </w:r>
        <w:proofErr w:type="gramStart"/>
        <w:r w:rsidRPr="00766C26">
          <w:rPr>
            <w:highlight w:val="lightGray"/>
            <w:rPrChange w:id="1213" w:author="Sarah Thomas" w:date="2014-03-03T14:27:00Z">
              <w:rPr/>
            </w:rPrChange>
          </w:rPr>
          <w:t>examples</w:t>
        </w:r>
        <w:proofErr w:type="gramEnd"/>
        <w:r w:rsidRPr="00766C26">
          <w:rPr>
            <w:highlight w:val="lightGray"/>
            <w:rPrChange w:id="1214" w:author="Sarah Thomas" w:date="2014-03-03T14:27:00Z">
              <w:rPr/>
            </w:rPrChange>
          </w:rPr>
          <w:t xml:space="preserve"> of important test results</w:t>
        </w:r>
      </w:ins>
    </w:p>
    <w:p w14:paraId="5F66859A" w14:textId="77777777" w:rsidR="00F15707" w:rsidRDefault="00F15707">
      <w:pPr>
        <w:pStyle w:val="BodyText"/>
        <w:rPr>
          <w:ins w:id="1215" w:author="Sarah Thomas" w:date="2014-03-03T14:10:00Z"/>
          <w:szCs w:val="24"/>
        </w:rPr>
        <w:pPrChange w:id="1216" w:author="Sarah Thomas" w:date="2014-03-03T14:16:00Z">
          <w:pPr>
            <w:widowControl w:val="0"/>
            <w:autoSpaceDE w:val="0"/>
            <w:autoSpaceDN w:val="0"/>
            <w:adjustRightInd w:val="0"/>
          </w:pPr>
        </w:pPrChange>
      </w:pPr>
      <w:ins w:id="1217" w:author="Sarah Thomas" w:date="2014-03-03T14:10:00Z">
        <w:r w:rsidRPr="00766C26">
          <w:rPr>
            <w:highlight w:val="lightGray"/>
            <w:rPrChange w:id="1218" w:author="Sarah Thomas" w:date="2014-03-03T14:27:00Z">
              <w:rPr/>
            </w:rPrChange>
          </w:rPr>
          <w:t>(A complete set of tests may not be necessary, as long as it can be shown that your strategy would result in a fully tested system.)</w:t>
        </w:r>
      </w:ins>
    </w:p>
    <w:p w14:paraId="7B205A0E" w14:textId="77777777" w:rsidR="00F15707" w:rsidRDefault="00F15707">
      <w:pPr>
        <w:pStyle w:val="Heading1"/>
        <w:rPr>
          <w:ins w:id="1219" w:author="Sarah Thomas" w:date="2014-03-03T14:19:00Z"/>
        </w:rPr>
        <w:pPrChange w:id="1220" w:author="Sarah Thomas" w:date="2014-03-03T14:10:00Z">
          <w:pPr>
            <w:widowControl w:val="0"/>
            <w:autoSpaceDE w:val="0"/>
            <w:autoSpaceDN w:val="0"/>
            <w:adjustRightInd w:val="0"/>
          </w:pPr>
        </w:pPrChange>
      </w:pPr>
      <w:bookmarkStart w:id="1221" w:name="_Toc255483847"/>
      <w:ins w:id="1222" w:author="Sarah Thomas" w:date="2014-03-03T14:10:00Z">
        <w:r>
          <w:t>Conclusions</w:t>
        </w:r>
      </w:ins>
      <w:bookmarkEnd w:id="1221"/>
    </w:p>
    <w:p w14:paraId="6444270E" w14:textId="4AD7DEC5" w:rsidR="00246E0B" w:rsidRDefault="00246E0B">
      <w:pPr>
        <w:pStyle w:val="Heading2"/>
        <w:rPr>
          <w:ins w:id="1223" w:author="Sarah Thomas" w:date="2014-03-03T14:19:00Z"/>
        </w:rPr>
        <w:pPrChange w:id="1224" w:author="Sarah Thomas" w:date="2014-03-03T14:20:00Z">
          <w:pPr>
            <w:widowControl w:val="0"/>
            <w:autoSpaceDE w:val="0"/>
            <w:autoSpaceDN w:val="0"/>
            <w:adjustRightInd w:val="0"/>
          </w:pPr>
        </w:pPrChange>
      </w:pPr>
      <w:bookmarkStart w:id="1225" w:name="_Toc255483848"/>
      <w:ins w:id="1226" w:author="Sarah Thomas" w:date="2014-03-03T14:19:00Z">
        <w:r>
          <w:lastRenderedPageBreak/>
          <w:t>Successes</w:t>
        </w:r>
        <w:bookmarkEnd w:id="1225"/>
      </w:ins>
    </w:p>
    <w:p w14:paraId="259B1DED" w14:textId="07ECF93C" w:rsidR="00246E0B" w:rsidRDefault="00246E0B">
      <w:pPr>
        <w:pStyle w:val="Heading2"/>
        <w:rPr>
          <w:ins w:id="1227" w:author="Sarah Thomas" w:date="2014-03-03T14:19:00Z"/>
        </w:rPr>
        <w:pPrChange w:id="1228" w:author="Sarah Thomas" w:date="2014-03-03T14:20:00Z">
          <w:pPr>
            <w:widowControl w:val="0"/>
            <w:autoSpaceDE w:val="0"/>
            <w:autoSpaceDN w:val="0"/>
            <w:adjustRightInd w:val="0"/>
          </w:pPr>
        </w:pPrChange>
      </w:pPr>
      <w:bookmarkStart w:id="1229" w:name="_Toc255483849"/>
      <w:ins w:id="1230" w:author="Sarah Thomas" w:date="2014-03-03T14:19:00Z">
        <w:r>
          <w:t>Shortcomings</w:t>
        </w:r>
        <w:bookmarkEnd w:id="1229"/>
      </w:ins>
    </w:p>
    <w:p w14:paraId="568A04F4" w14:textId="29221830" w:rsidR="00246E0B" w:rsidRPr="00812194" w:rsidRDefault="00246E0B">
      <w:pPr>
        <w:pStyle w:val="Heading2"/>
        <w:rPr>
          <w:ins w:id="1231" w:author="Sarah Thomas" w:date="2014-03-03T14:10:00Z"/>
        </w:rPr>
        <w:pPrChange w:id="1232" w:author="Sarah Thomas" w:date="2014-03-03T14:20:00Z">
          <w:pPr>
            <w:widowControl w:val="0"/>
            <w:autoSpaceDE w:val="0"/>
            <w:autoSpaceDN w:val="0"/>
            <w:adjustRightInd w:val="0"/>
          </w:pPr>
        </w:pPrChange>
      </w:pPr>
      <w:bookmarkStart w:id="1233" w:name="_Toc255483850"/>
      <w:ins w:id="1234" w:author="Sarah Thomas" w:date="2014-03-03T14:20:00Z">
        <w:r>
          <w:t>Possible Extensions</w:t>
        </w:r>
      </w:ins>
      <w:bookmarkEnd w:id="1233"/>
    </w:p>
    <w:p w14:paraId="232BC79E" w14:textId="77777777" w:rsidR="00F15707" w:rsidRDefault="00F15707">
      <w:pPr>
        <w:pStyle w:val="BodyText"/>
        <w:rPr>
          <w:ins w:id="1235" w:author="Sarah Thomas" w:date="2014-03-03T14:10:00Z"/>
          <w:szCs w:val="24"/>
        </w:rPr>
        <w:pPrChange w:id="1236" w:author="Sarah Thomas" w:date="2014-03-03T14:16:00Z">
          <w:pPr>
            <w:widowControl w:val="0"/>
            <w:autoSpaceDE w:val="0"/>
            <w:autoSpaceDN w:val="0"/>
            <w:adjustRightInd w:val="0"/>
          </w:pPr>
        </w:pPrChange>
      </w:pPr>
      <w:ins w:id="1237" w:author="Sarah Thomas" w:date="2014-03-03T14:10:00Z">
        <w:r w:rsidRPr="00246E0B">
          <w:rPr>
            <w:highlight w:val="lightGray"/>
            <w:rPrChange w:id="1238" w:author="Sarah Thomas" w:date="2014-03-03T14:21:00Z">
              <w:rPr/>
            </w:rPrChange>
          </w:rPr>
          <w:t xml:space="preserve">- </w:t>
        </w:r>
        <w:proofErr w:type="gramStart"/>
        <w:r w:rsidRPr="00246E0B">
          <w:rPr>
            <w:highlight w:val="lightGray"/>
            <w:rPrChange w:id="1239" w:author="Sarah Thomas" w:date="2014-03-03T14:21:00Z">
              <w:rPr/>
            </w:rPrChange>
          </w:rPr>
          <w:t>system</w:t>
        </w:r>
        <w:proofErr w:type="gramEnd"/>
        <w:r w:rsidRPr="00246E0B">
          <w:rPr>
            <w:highlight w:val="lightGray"/>
            <w:rPrChange w:id="1240" w:author="Sarah Thomas" w:date="2014-03-03T14:21:00Z">
              <w:rPr/>
            </w:rPrChange>
          </w:rPr>
          <w:t xml:space="preserve"> (successes, shortcomings, possible extensions) - methodology/language/tools (Were they effective? Were they appropriate?)</w:t>
        </w:r>
      </w:ins>
    </w:p>
    <w:p w14:paraId="1C06B56B" w14:textId="7D09ED9A" w:rsidR="00246E0B" w:rsidRDefault="00246E0B">
      <w:pPr>
        <w:pStyle w:val="Heading2"/>
        <w:rPr>
          <w:ins w:id="1241" w:author="Sarah Thomas" w:date="2014-03-03T14:20:00Z"/>
        </w:rPr>
        <w:pPrChange w:id="1242" w:author="Sarah Thomas" w:date="2014-03-03T14:21:00Z">
          <w:pPr>
            <w:widowControl w:val="0"/>
            <w:autoSpaceDE w:val="0"/>
            <w:autoSpaceDN w:val="0"/>
            <w:adjustRightInd w:val="0"/>
          </w:pPr>
        </w:pPrChange>
      </w:pPr>
      <w:bookmarkStart w:id="1243" w:name="_Toc255483851"/>
      <w:ins w:id="1244" w:author="Sarah Thomas" w:date="2014-03-03T14:10:00Z">
        <w:r>
          <w:t>P</w:t>
        </w:r>
        <w:r w:rsidR="00F15707">
          <w:t>roject management</w:t>
        </w:r>
        <w:bookmarkEnd w:id="1243"/>
        <w:r w:rsidR="00F15707">
          <w:t xml:space="preserve"> </w:t>
        </w:r>
      </w:ins>
    </w:p>
    <w:p w14:paraId="6195CE0A" w14:textId="486A8464" w:rsidR="00F15707" w:rsidRDefault="00F15707">
      <w:pPr>
        <w:pStyle w:val="BodyText"/>
        <w:rPr>
          <w:ins w:id="1245" w:author="Sarah Thomas" w:date="2014-03-03T14:10:00Z"/>
          <w:szCs w:val="24"/>
        </w:rPr>
        <w:pPrChange w:id="1246" w:author="Sarah Thomas" w:date="2014-03-03T14:16:00Z">
          <w:pPr>
            <w:widowControl w:val="0"/>
            <w:autoSpaceDE w:val="0"/>
            <w:autoSpaceDN w:val="0"/>
            <w:adjustRightInd w:val="0"/>
          </w:pPr>
        </w:pPrChange>
      </w:pPr>
      <w:ins w:id="1247" w:author="Sarah Thomas" w:date="2014-03-03T14:10:00Z">
        <w:r w:rsidRPr="00246E0B">
          <w:rPr>
            <w:highlight w:val="lightGray"/>
            <w:rPrChange w:id="1248" w:author="Sarah Thomas" w:date="2014-03-03T14:21:00Z">
              <w:rPr/>
            </w:rPrChange>
          </w:rPr>
          <w:t xml:space="preserve">(How was the project managed? How effectively was it managed? How were management problems handled? </w:t>
        </w:r>
        <w:proofErr w:type="gramStart"/>
        <w:r w:rsidRPr="00246E0B">
          <w:rPr>
            <w:highlight w:val="lightGray"/>
            <w:rPrChange w:id="1249" w:author="Sarah Thomas" w:date="2014-03-03T14:21:00Z">
              <w:rPr/>
            </w:rPrChange>
          </w:rPr>
          <w:t>etc</w:t>
        </w:r>
        <w:proofErr w:type="gramEnd"/>
        <w:r w:rsidRPr="00246E0B">
          <w:rPr>
            <w:highlight w:val="lightGray"/>
            <w:rPrChange w:id="1250" w:author="Sarah Thomas" w:date="2014-03-03T14:21:00Z">
              <w:rPr/>
            </w:rPrChange>
          </w:rPr>
          <w:t>.)</w:t>
        </w:r>
      </w:ins>
    </w:p>
    <w:p w14:paraId="5A0FE92F" w14:textId="25921B03" w:rsidR="005C63CB" w:rsidDel="00F15707" w:rsidRDefault="005C63CB" w:rsidP="00F0790D">
      <w:pPr>
        <w:pStyle w:val="Heading1"/>
        <w:rPr>
          <w:del w:id="1251" w:author="Sarah Thomas" w:date="2014-03-03T14:08:00Z"/>
        </w:rPr>
      </w:pPr>
      <w:del w:id="1252" w:author="Sarah Thomas" w:date="2014-03-03T14:08:00Z">
        <w:r w:rsidDel="00F15707">
          <w:delText>Requirements Specification</w:delText>
        </w:r>
        <w:bookmarkEnd w:id="686"/>
        <w:bookmarkEnd w:id="687"/>
      </w:del>
    </w:p>
    <w:p w14:paraId="74D02C03" w14:textId="2CD17A98" w:rsidR="009F5868" w:rsidRPr="00853B72" w:rsidDel="00F15707" w:rsidRDefault="009F5868" w:rsidP="009F5868">
      <w:pPr>
        <w:pStyle w:val="Heading2"/>
        <w:rPr>
          <w:del w:id="1253" w:author="Sarah Thomas" w:date="2014-03-03T14:10:00Z"/>
        </w:rPr>
      </w:pPr>
      <w:bookmarkStart w:id="1254" w:name="_Toc253043794"/>
      <w:del w:id="1255" w:author="Sarah Thomas" w:date="2014-03-03T14:10:00Z">
        <w:r w:rsidRPr="00853B72" w:rsidDel="00F15707">
          <w:delText>Requirements Elicita</w:delText>
        </w:r>
        <w:r w:rsidR="00853B72" w:rsidRPr="00853B72" w:rsidDel="00F15707">
          <w:delText>tion and</w:delText>
        </w:r>
        <w:r w:rsidRPr="00853B72" w:rsidDel="00F15707">
          <w:delText xml:space="preserve"> Analysis</w:delText>
        </w:r>
        <w:bookmarkEnd w:id="1254"/>
      </w:del>
    </w:p>
    <w:p w14:paraId="526B700E" w14:textId="3D164F09" w:rsidR="00E90EA3" w:rsidRPr="009A001B" w:rsidDel="00F15707" w:rsidRDefault="00853B72" w:rsidP="009A001B">
      <w:pPr>
        <w:pStyle w:val="BodyText"/>
        <w:rPr>
          <w:del w:id="1256" w:author="Sarah Thomas" w:date="2014-03-03T14:10:00Z"/>
        </w:rPr>
      </w:pPr>
      <w:del w:id="1257" w:author="Sarah Thomas" w:date="2014-03-03T14:10:00Z">
        <w:r w:rsidRPr="00853B72" w:rsidDel="00F15707">
          <w:delText>T</w:delText>
        </w:r>
        <w:r w:rsidR="005C63CB" w:rsidRPr="00853B72" w:rsidDel="00F15707">
          <w:delText xml:space="preserve">he </w:delText>
        </w:r>
        <w:r w:rsidRPr="00853B72" w:rsidDel="00F15707">
          <w:delText xml:space="preserve">following </w:delText>
        </w:r>
        <w:r w:rsidR="005C63CB" w:rsidRPr="00853B72" w:rsidDel="00F15707">
          <w:delText>methods</w:delText>
        </w:r>
        <w:r w:rsidRPr="00853B72" w:rsidDel="00F15707">
          <w:delText xml:space="preserve"> were</w:delText>
        </w:r>
        <w:r w:rsidR="005C63CB" w:rsidRPr="00853B72" w:rsidDel="00F15707">
          <w:delText xml:space="preserve"> adopted for requirem</w:delText>
        </w:r>
        <w:r w:rsidR="009A001B" w:rsidDel="00F15707">
          <w:delText xml:space="preserve">ents elicitation, analysis, and </w:delText>
        </w:r>
        <w:r w:rsidR="003308C9" w:rsidDel="00F15707">
          <w:rPr>
            <w:rFonts w:cs="Times New Roman"/>
            <w:szCs w:val="24"/>
          </w:rPr>
          <w:delText>specification.</w:delText>
        </w:r>
      </w:del>
    </w:p>
    <w:p w14:paraId="21283329" w14:textId="7EE8449D" w:rsidR="00251BCE" w:rsidDel="00F15707" w:rsidRDefault="00251BCE" w:rsidP="008D0C79">
      <w:pPr>
        <w:pStyle w:val="BodyText"/>
        <w:rPr>
          <w:del w:id="1258" w:author="Sarah Thomas" w:date="2014-03-03T14:10:00Z"/>
        </w:rPr>
      </w:pPr>
      <w:del w:id="1259" w:author="Sarah Thomas" w:date="2014-03-03T14:10:00Z">
        <w:r w:rsidDel="00F15707">
          <w:delText>Firstly, b</w:delText>
        </w:r>
        <w:r w:rsidR="003308C9" w:rsidDel="00F15707">
          <w:delText xml:space="preserve">ackground information for the project </w:delText>
        </w:r>
        <w:r w:rsidDel="00F15707">
          <w:delText>was</w:delText>
        </w:r>
        <w:r w:rsidR="003308C9" w:rsidDel="00F15707">
          <w:delText xml:space="preserve"> obtained from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R="00853B72" w:rsidDel="00F15707">
          <w:fldChar w:fldCharType="begin" w:fldLock="1"/>
        </w:r>
        <w:r w:rsidR="00050823" w:rsidDel="00F15707">
          <w:delInstrText>ADDIN CSL_CITATION { "citationItems" : [ { "id" : "ITEM-1", "itemData" : { "author" : [ { "dropping-particle" : "", "family" : "Gardner", "given" : "Michael", "non-dropping-particle" : "", "parse-names" : false, "suffix" : "" } ], "container-title" : "List of CE903 MSc Group Projects \u2013 2014 MSc Advanced Web Engineering", "id" : "ITEM-1", "issued" : { "date-parts" : [ [ "2014" ] ] }, "page" : "1-7", "title" : "The Faculty Cooperative \u2013 An Interactive Website for \u201cCrowd Sourced\u201d Academic Entrepreneurial Activity", "type" : "article-journal" }, "uris" : [ "http://www.mendeley.com/documents/?uuid=ee5f277f-d2ab-4aae-81c6-9998628379d4", "http://www.mendeley.com/documents/?uuid=c766c88b-e7a9-427b-88b7-149d2edeeff7" ] } ], "mendeley" : { "previouslyFormattedCitation" : "[2]" }, "properties" : { "noteIndex" : 0 }, "schema" : "https://github.com/citation-style-language/schema/raw/master/csl-citation.json" }</w:delInstrText>
        </w:r>
        <w:r w:rsidR="00853B72" w:rsidDel="00F15707">
          <w:fldChar w:fldCharType="separate"/>
        </w:r>
        <w:r w:rsidR="00CD56C2" w:rsidRPr="00CD56C2" w:rsidDel="00F15707">
          <w:rPr>
            <w:noProof/>
          </w:rPr>
          <w:delText>[2]</w:delText>
        </w:r>
        <w:r w:rsidR="00853B72" w:rsidDel="00F15707">
          <w:fldChar w:fldCharType="end"/>
        </w:r>
        <w:r w:rsidDel="00F15707">
          <w:delText xml:space="preserve">. This formed the basis upon which further planning and discussions were based. </w:delText>
        </w:r>
        <w:r w:rsidR="0013386B" w:rsidDel="00F15707">
          <w:delText>A</w:delText>
        </w:r>
        <w:r w:rsidDel="00F15707">
          <w:delText xml:space="preserve"> meeting with stakeholders Michael Gardner (</w:delText>
        </w:r>
        <w:r w:rsidR="00860F9F" w:rsidDel="00F15707">
          <w:delText>S</w:delText>
        </w:r>
        <w:r w:rsidDel="00F15707">
          <w:delText xml:space="preserve">upervisor) and Vic Callahan (Co-author </w:delText>
        </w:r>
        <w:r w:rsidR="00CD56C2" w:rsidDel="00F15707">
          <w:fldChar w:fldCharType="begin" w:fldLock="1"/>
        </w:r>
        <w:r w:rsidR="00050823" w:rsidDel="00F15707">
          <w:delInstrText>ADDIN CSL_CITATION { "citationItems" : [ { "id" : "ITEM-1", "itemData" : { "abstract" : "Academic entrepreneurship, faculty cooperative, entrepreneurial model, product innovation, spin-off company, business curriculum", "author" : [ { "dropping-particle" : "", "family" : "Zheng", "given" : "P.", "non-dropping-particle" : "", "parse-names" : false, "suffix" : "" }, { "dropping-particle" : "", "family" : "Callaghan", "given" : "V.", "non-dropping-particle" : "", "parse-names" : false, "suffix" : "" } ], "container-title" : "ISBE Conference 2012 Paper Submission ( R1 )", "id" : "ITEM-1", "issued" : { "date-parts" : [ [ "2012", "11" ] ] }, "page" : "1-16", "publisher-place" : "Dublin", "title" : "The Faculty Cooperative: An Innovative Approach to the Formation of Academic Entrepreneurial Ventures", "type" : "paper-conference" }, "uris" : [ "http://www.mendeley.com/documents/?uuid=cc4e6993-a444-4ae5-9de6-29ab66324929" ] } ], "mendeley" : { "previouslyFormattedCitation" : "[1]" }, "properties" : { "noteIndex" : 0 }, "schema" : "https://github.com/citation-style-language/schema/raw/master/csl-citation.json" }</w:delInstrText>
        </w:r>
        <w:r w:rsidR="00CD56C2" w:rsidDel="00F15707">
          <w:fldChar w:fldCharType="separate"/>
        </w:r>
        <w:r w:rsidR="00CD56C2" w:rsidRPr="00CD56C2" w:rsidDel="00F15707">
          <w:rPr>
            <w:noProof/>
          </w:rPr>
          <w:delText>[1]</w:delText>
        </w:r>
        <w:r w:rsidR="00CD56C2" w:rsidDel="00F15707">
          <w:fldChar w:fldCharType="end"/>
        </w:r>
        <w:r w:rsidDel="00F15707">
          <w:delText>) helped the team visualize the aims and ambitions for the Faculty Cooperative.</w:delText>
        </w:r>
      </w:del>
    </w:p>
    <w:p w14:paraId="2C2575AB" w14:textId="4F85D981" w:rsidR="00853B72" w:rsidRPr="00853B72" w:rsidDel="00F15707" w:rsidRDefault="00A11C25" w:rsidP="008D0C79">
      <w:pPr>
        <w:pStyle w:val="BodyText"/>
        <w:rPr>
          <w:del w:id="1260" w:author="Sarah Thomas" w:date="2014-03-03T14:10:00Z"/>
        </w:rPr>
      </w:pPr>
      <w:del w:id="1261" w:author="Sarah Thomas" w:date="2014-03-03T14:10:00Z">
        <w:r w:rsidDel="00F15707">
          <w:delText xml:space="preserve">A brainstorming session served to focus our initial thoughts. The group used </w:delText>
        </w:r>
        <w:r w:rsidR="0013386B" w:rsidDel="00F15707">
          <w:delText xml:space="preserve">a collaborative </w:delText>
        </w:r>
        <w:r w:rsidDel="00F15707">
          <w:delText xml:space="preserve">mind map tool available at </w:delText>
        </w:r>
        <w:r w:rsidRPr="00F0790D" w:rsidDel="00F15707">
          <w:delText>https://www.mindmeister.com/366697119</w:delText>
        </w:r>
        <w:r w:rsidR="00860F9F" w:rsidDel="00F15707">
          <w:delText xml:space="preserve"> </w:delText>
        </w:r>
        <w:r w:rsidDel="00F15707">
          <w:delText>to record ideas.</w:delText>
        </w:r>
      </w:del>
    </w:p>
    <w:p w14:paraId="6EEFD50C" w14:textId="4F0C6C91" w:rsidR="006F5B4A" w:rsidDel="00F15707" w:rsidRDefault="00860F9F" w:rsidP="008D0C79">
      <w:pPr>
        <w:pStyle w:val="BodyText"/>
        <w:rPr>
          <w:del w:id="1262" w:author="Sarah Thomas" w:date="2014-03-03T14:10:00Z"/>
        </w:rPr>
      </w:pPr>
      <w:del w:id="1263" w:author="Sarah Thomas" w:date="2014-03-03T14:10:00Z">
        <w:r w:rsidDel="00F15707">
          <w:delText>A draft set of functional requirements was drawn up and sent to stakeholders for consultation. As a result of comments from stakeholders the functional requirements were refined.</w:delText>
        </w:r>
        <w:r w:rsidR="00BE2DC8" w:rsidDel="00F15707">
          <w:delText xml:space="preserve"> Some optional requirements were added. These are defined as desirable but not critical. Finally the team checked for validity and consistency.</w:delText>
        </w:r>
      </w:del>
    </w:p>
    <w:p w14:paraId="69D5AA0F" w14:textId="6B3611D4" w:rsidR="00346141" w:rsidDel="00F15707" w:rsidRDefault="006624A6" w:rsidP="006624A6">
      <w:pPr>
        <w:pStyle w:val="Heading2"/>
        <w:rPr>
          <w:del w:id="1264" w:author="Sarah Thomas" w:date="2014-03-03T14:10:00Z"/>
        </w:rPr>
      </w:pPr>
      <w:del w:id="1265" w:author="Sarah Thomas" w:date="2014-03-03T14:10:00Z">
        <w:r w:rsidDel="00F15707">
          <w:delText>Development Model</w:delText>
        </w:r>
      </w:del>
    </w:p>
    <w:p w14:paraId="10CBFD48" w14:textId="7690CA0C" w:rsidR="006624A6" w:rsidRPr="006624A6" w:rsidDel="00F15707" w:rsidRDefault="006624A6" w:rsidP="00B70B99">
      <w:pPr>
        <w:pStyle w:val="BodyText"/>
        <w:rPr>
          <w:del w:id="1266" w:author="Sarah Thomas" w:date="2014-03-03T14:10:00Z"/>
        </w:rPr>
      </w:pPr>
      <w:del w:id="1267" w:author="Sarah Thomas" w:date="2014-03-03T14:10:00Z">
        <w:r w:rsidDel="00F15707">
          <w:delText xml:space="preserve">The development model to be employed in the project is waterfall with iteration allowed at each stage </w:delText>
        </w:r>
        <w:r w:rsidR="00B70B99" w:rsidDel="00F15707">
          <w:fldChar w:fldCharType="begin" w:fldLock="1"/>
        </w:r>
        <w:r w:rsidR="00050823" w:rsidDel="00F15707">
          <w:delInstrText>ADDIN CSL_CITATION { "citationItems" : [ { "id" : "ITEM-1", "itemData" : { "author" : [ { "dropping-particle" : "", "family" : "Gan", "given" : "John", "non-dropping-particle" : "", "parse-names" : false, "suffix" : "" } ], "id" : "ITEM-1", "issued" : { "date-parts" : [ [ "0" ] ] }, "page" : "Slide 5", "title" : "CE903 Group Project. Lecture 6: Software Development Models and Security Issues (Project Management II)", "type" : "paper-conference" }, "uris" : [ "http://www.mendeley.com/documents/?uuid=eca2528e-9d52-4907-a42b-3e7ccb8417e2", "http://www.mendeley.com/documents/?uuid=78b33117-6a8f-40a8-8208-ce7956371c88" ] } ], "mendeley" : { "previouslyFormattedCitation" : "[3]" }, "properties" : { "noteIndex" : 0 }, "schema" : "https://github.com/citation-style-language/schema/raw/master/csl-citation.json" }</w:delInstrText>
        </w:r>
        <w:r w:rsidR="00B70B99" w:rsidDel="00F15707">
          <w:fldChar w:fldCharType="separate"/>
        </w:r>
        <w:r w:rsidR="00CD56C2" w:rsidRPr="00CD56C2" w:rsidDel="00F15707">
          <w:rPr>
            <w:noProof/>
          </w:rPr>
          <w:delText>[3]</w:delText>
        </w:r>
        <w:r w:rsidR="00B70B99" w:rsidDel="00F15707">
          <w:fldChar w:fldCharType="end"/>
        </w:r>
        <w:r w:rsidR="00B70B99" w:rsidDel="00F15707">
          <w:delText>. This may result in some minor changes and updates to these specifications as the project progresses.</w:delText>
        </w:r>
      </w:del>
    </w:p>
    <w:p w14:paraId="69935D70" w14:textId="5125C3E4" w:rsidR="00665FC1" w:rsidDel="00F15707" w:rsidRDefault="00A5192B" w:rsidP="009F61CA">
      <w:pPr>
        <w:pStyle w:val="Heading2"/>
        <w:rPr>
          <w:del w:id="1268" w:author="Sarah Thomas" w:date="2014-03-03T14:10:00Z"/>
        </w:rPr>
      </w:pPr>
      <w:bookmarkStart w:id="1269" w:name="_Toc253043795"/>
      <w:del w:id="1270" w:author="Sarah Thomas" w:date="2014-03-03T14:10:00Z">
        <w:r w:rsidDel="00F15707">
          <w:delText>Use Cases</w:delText>
        </w:r>
        <w:bookmarkEnd w:id="1269"/>
      </w:del>
    </w:p>
    <w:p w14:paraId="26CCB567" w14:textId="78052880" w:rsidR="00E90EA3" w:rsidDel="00F15707" w:rsidRDefault="00E90EA3" w:rsidP="00920ECE">
      <w:pPr>
        <w:pStyle w:val="Heading3"/>
        <w:rPr>
          <w:del w:id="1271" w:author="Sarah Thomas" w:date="2014-03-03T14:10:00Z"/>
        </w:rPr>
      </w:pPr>
      <w:bookmarkStart w:id="1272" w:name="_Toc253043796"/>
      <w:del w:id="1273" w:author="Sarah Thomas" w:date="2014-03-03T14:10:00Z">
        <w:r w:rsidRPr="00E90EA3" w:rsidDel="00F15707">
          <w:delText>Actor</w:delText>
        </w:r>
        <w:r w:rsidR="00FC0432" w:rsidDel="00F15707">
          <w:delText xml:space="preserve"> Definitions</w:delText>
        </w:r>
        <w:r w:rsidDel="00F15707">
          <w:delText>:</w:delText>
        </w:r>
        <w:bookmarkEnd w:id="1272"/>
      </w:del>
    </w:p>
    <w:p w14:paraId="3334A6AB" w14:textId="5A9F0E53" w:rsidR="00FC0432" w:rsidDel="00F15707" w:rsidRDefault="00FC0432" w:rsidP="008D0C79">
      <w:pPr>
        <w:pStyle w:val="BodyText"/>
        <w:rPr>
          <w:del w:id="1274" w:author="Sarah Thomas" w:date="2014-03-03T14:10:00Z"/>
        </w:rPr>
      </w:pPr>
      <w:del w:id="1275" w:author="Sarah Thomas" w:date="2014-03-03T14:10:00Z">
        <w:r w:rsidRPr="00FC0432" w:rsidDel="00F15707">
          <w:rPr>
            <w:b/>
          </w:rPr>
          <w:delText>Unregistered user</w:delText>
        </w:r>
        <w:r w:rsidDel="00F15707">
          <w:delText>: Any visitor to the site who is not logged in</w:delText>
        </w:r>
        <w:r w:rsidR="001F3959" w:rsidDel="00F15707">
          <w:delText>.</w:delText>
        </w:r>
      </w:del>
    </w:p>
    <w:p w14:paraId="7080C022" w14:textId="1A65B457" w:rsidR="00FC0432" w:rsidDel="00F15707" w:rsidRDefault="00FC0432" w:rsidP="008D0C79">
      <w:pPr>
        <w:pStyle w:val="BodyText"/>
        <w:rPr>
          <w:del w:id="1276" w:author="Sarah Thomas" w:date="2014-03-03T14:10:00Z"/>
        </w:rPr>
      </w:pPr>
      <w:del w:id="1277" w:author="Sarah Thomas" w:date="2014-03-03T14:10:00Z">
        <w:r w:rsidRPr="00FC0432" w:rsidDel="00F15707">
          <w:rPr>
            <w:b/>
          </w:rPr>
          <w:delText>Registered user</w:delText>
        </w:r>
        <w:r w:rsidDel="00F15707">
          <w:delText>: Any visitor to the site who has previou</w:delText>
        </w:r>
        <w:r w:rsidR="000D536B" w:rsidDel="00F15707">
          <w:delText xml:space="preserve">sly registered and is logged in. A registered user </w:delText>
        </w:r>
        <w:r w:rsidR="001F3959" w:rsidDel="00F15707">
          <w:delText>c</w:delText>
        </w:r>
        <w:r w:rsidR="000D536B" w:rsidDel="00F15707">
          <w:delText>ould be an academic</w:delText>
        </w:r>
        <w:r w:rsidR="001F3959" w:rsidDel="00F15707">
          <w:delText xml:space="preserve"> or</w:delText>
        </w:r>
        <w:r w:rsidR="000D536B" w:rsidDel="00F15707">
          <w:delText xml:space="preserve"> student</w:delText>
        </w:r>
        <w:r w:rsidR="00C12AC5" w:rsidDel="00F15707">
          <w:delText xml:space="preserve"> (university eco-system)</w:delText>
        </w:r>
        <w:r w:rsidR="000D536B" w:rsidDel="00F15707">
          <w:delText>, or a</w:delText>
        </w:r>
        <w:r w:rsidR="00C12AC5" w:rsidDel="00F15707">
          <w:delText>n external</w:delText>
        </w:r>
        <w:r w:rsidR="000D536B" w:rsidDel="00F15707">
          <w:delText xml:space="preserve"> professional</w:delText>
        </w:r>
        <w:r w:rsidR="00C12AC5" w:rsidDel="00F15707">
          <w:delText xml:space="preserve"> (external eco-system)</w:delText>
        </w:r>
        <w:r w:rsidR="000D536B" w:rsidDel="00F15707">
          <w:delText xml:space="preserve">. </w:delText>
        </w:r>
      </w:del>
    </w:p>
    <w:p w14:paraId="3BC0FEE6" w14:textId="47FABFCF" w:rsidR="00346141" w:rsidRPr="00A8129B" w:rsidDel="00F15707" w:rsidRDefault="000D536B" w:rsidP="008D0C79">
      <w:pPr>
        <w:pStyle w:val="BodyText"/>
        <w:rPr>
          <w:del w:id="1278" w:author="Sarah Thomas" w:date="2014-03-03T14:10:00Z"/>
        </w:rPr>
      </w:pPr>
      <w:del w:id="1279" w:author="Sarah Thomas" w:date="2014-03-03T14:10:00Z">
        <w:r w:rsidRPr="00A8129B" w:rsidDel="00F15707">
          <w:rPr>
            <w:b/>
          </w:rPr>
          <w:delText>Team Leader</w:delText>
        </w:r>
        <w:r w:rsidRPr="00A8129B" w:rsidDel="00F15707">
          <w:delText xml:space="preserve">: Any </w:delText>
        </w:r>
        <w:r w:rsidR="00A8129B" w:rsidRPr="00A8129B" w:rsidDel="00F15707">
          <w:delText xml:space="preserve">university </w:delText>
        </w:r>
        <w:r w:rsidR="001F3959" w:rsidDel="00F15707">
          <w:delText>eco-system</w:delText>
        </w:r>
        <w:r w:rsidR="00A8129B" w:rsidRPr="00A8129B" w:rsidDel="00F15707">
          <w:delText xml:space="preserve"> </w:delText>
        </w:r>
        <w:r w:rsidRPr="00A8129B" w:rsidDel="00F15707">
          <w:delText>registered user who has created a venture</w:delText>
        </w:r>
        <w:r w:rsidR="00A8129B" w:rsidRPr="00A8129B" w:rsidDel="00F15707">
          <w:delText>. This restriction of university based users only becoming team leaders is to keep the project centered on university settings. This should attract outside backers who seek academically based entrepreneurial activity.</w:delText>
        </w:r>
      </w:del>
    </w:p>
    <w:p w14:paraId="49A23E53" w14:textId="5C818DAD" w:rsidR="00FC0432" w:rsidDel="00F15707" w:rsidRDefault="00FC0432" w:rsidP="008D0C79">
      <w:pPr>
        <w:pStyle w:val="BodyText"/>
        <w:rPr>
          <w:del w:id="1280" w:author="Sarah Thomas" w:date="2014-03-03T14:10:00Z"/>
        </w:rPr>
      </w:pPr>
      <w:del w:id="1281" w:author="Sarah Thomas" w:date="2014-03-03T14:10:00Z">
        <w:r w:rsidRPr="00FC0432" w:rsidDel="00F15707">
          <w:rPr>
            <w:b/>
          </w:rPr>
          <w:delText>Team member</w:delText>
        </w:r>
        <w:r w:rsidRPr="00FC0432" w:rsidDel="00F15707">
          <w:delText>: Any registered</w:delText>
        </w:r>
        <w:r w:rsidDel="00F15707">
          <w:delText xml:space="preserve"> user wh</w:delText>
        </w:r>
        <w:r w:rsidR="00C12AC5" w:rsidDel="00F15707">
          <w:delText>o is a team member of a venture.</w:delText>
        </w:r>
      </w:del>
    </w:p>
    <w:p w14:paraId="607E3B5F" w14:textId="28DE3988" w:rsidR="00B70B99" w:rsidDel="00F15707" w:rsidRDefault="000D536B" w:rsidP="008D0C79">
      <w:pPr>
        <w:pStyle w:val="BodyText"/>
        <w:rPr>
          <w:del w:id="1282" w:author="Sarah Thomas" w:date="2014-03-03T14:10:00Z"/>
        </w:rPr>
      </w:pPr>
      <w:del w:id="1283" w:author="Sarah Thomas" w:date="2014-03-03T14:10:00Z">
        <w:r w:rsidRPr="000D536B" w:rsidDel="00F15707">
          <w:rPr>
            <w:b/>
          </w:rPr>
          <w:delText>Team Mentor:</w:delText>
        </w:r>
        <w:r w:rsidDel="00F15707">
          <w:delText xml:space="preserve"> A registered user who has agreed to mentor a venture. Career status must be professional level. Students cannot become team mentors. Team mentors may offer investment or skills.</w:delText>
        </w:r>
      </w:del>
    </w:p>
    <w:p w14:paraId="2F766346" w14:textId="0DD747F9" w:rsidR="00B70B99" w:rsidDel="00F15707" w:rsidRDefault="00B70B99" w:rsidP="00B70B99">
      <w:pPr>
        <w:pStyle w:val="BodyText"/>
        <w:rPr>
          <w:del w:id="1284" w:author="Sarah Thomas" w:date="2014-03-03T14:10:00Z"/>
        </w:rPr>
      </w:pPr>
      <w:del w:id="1285" w:author="Sarah Thomas" w:date="2014-03-03T14:10:00Z">
        <w:r w:rsidDel="00F15707">
          <w:br w:type="page"/>
        </w:r>
      </w:del>
    </w:p>
    <w:p w14:paraId="629CC9E7" w14:textId="16F0DC93" w:rsidR="000D536B" w:rsidDel="00F15707" w:rsidRDefault="000D536B" w:rsidP="008D0C79">
      <w:pPr>
        <w:pStyle w:val="BodyText"/>
        <w:rPr>
          <w:del w:id="1286" w:author="Sarah Thomas" w:date="2014-03-03T14:10:00Z"/>
        </w:rPr>
      </w:pPr>
    </w:p>
    <w:p w14:paraId="183E4A24" w14:textId="170DC1A1" w:rsidR="00346141" w:rsidRPr="00346141" w:rsidDel="00F15707" w:rsidRDefault="00920ECE" w:rsidP="00346141">
      <w:pPr>
        <w:pStyle w:val="Heading3"/>
        <w:rPr>
          <w:del w:id="1287" w:author="Sarah Thomas" w:date="2014-03-03T14:10:00Z"/>
        </w:rPr>
      </w:pPr>
      <w:bookmarkStart w:id="1288" w:name="_Toc253043797"/>
      <w:del w:id="1289" w:author="Sarah Thomas" w:date="2014-03-03T14:10:00Z">
        <w:r w:rsidDel="00F15707">
          <w:delText>Use Case Diagram</w:delText>
        </w:r>
        <w:bookmarkEnd w:id="1288"/>
      </w:del>
    </w:p>
    <w:p w14:paraId="34BB3BDB" w14:textId="631ECB95" w:rsidR="00920ECE" w:rsidDel="00F15707" w:rsidRDefault="00920ECE" w:rsidP="008D0C79">
      <w:pPr>
        <w:pStyle w:val="BodyText"/>
        <w:rPr>
          <w:del w:id="1290" w:author="Sarah Thomas" w:date="2014-03-03T14:10:00Z"/>
        </w:rPr>
      </w:pPr>
      <w:del w:id="1291" w:author="Sarah Thomas" w:date="2014-03-03T14:10:00Z">
        <w:r w:rsidRPr="005C63CB" w:rsidDel="00F15707">
          <w:delText>Straight line from actor to use case represents a communication association</w:delText>
        </w:r>
        <w:r w:rsidDel="00F15707">
          <w:delText xml:space="preserve"> </w:delText>
        </w:r>
        <w:r w:rsidDel="00F15707">
          <w:fldChar w:fldCharType="begin" w:fldLock="1"/>
        </w:r>
        <w:r w:rsidR="00050823" w:rsidDel="00F15707">
          <w:delInstrText>ADDIN CSL_CITATION { "citationItems" : [ { "id" : "ITEM-1", "itemData" : { "ISBN" : "13 978-0-07-711000-0", "author" : [ { "dropping-particle" : "", "family" : "Bennett", "given" : "Simon", "non-dropping-particle" : "", "parse-names" : false, "suffix" : "" }, { "dropping-particle" : "", "family" : "McRobb", "given" : "Steve", "non-dropping-particle" : "", "parse-names" : false, "suffix" : "" }, { "dropping-particle" : "", "family" : "Farmer", "given" : "Ray", "non-dropping-particle" : "", "parse-names" : false, "suffix" : "" } ], "edition" : "Third", "id" : "ITEM-1", "issued" : { "date-parts" : [ [ "2006" ] ] }, "publisher" : "McGraw-Hill Education", "publisher-place" : "Maidenhead", "title" : "Object-Oriented Systems Analysis and Design using UML", "type" : "book" }, "uris" : [ "http://www.mendeley.com/documents/?uuid=45e3089c-0333-4a40-a36f-cbd30a4da8fa", "http://www.mendeley.com/documents/?uuid=ae25e284-6c8c-4e0b-91a2-5d8c75fe9b26" ] } ], "mendeley" : { "previouslyFormattedCitation" : "[4]" }, "properties" : { "noteIndex" : 0 }, "schema" : "https://github.com/citation-style-language/schema/raw/master/csl-citation.json" }</w:delInstrText>
        </w:r>
        <w:r w:rsidDel="00F15707">
          <w:fldChar w:fldCharType="separate"/>
        </w:r>
        <w:r w:rsidR="00CD56C2" w:rsidRPr="00CD56C2" w:rsidDel="00F15707">
          <w:rPr>
            <w:noProof/>
          </w:rPr>
          <w:delText>[4]</w:delText>
        </w:r>
        <w:r w:rsidDel="00F15707">
          <w:fldChar w:fldCharType="end"/>
        </w:r>
        <w:r w:rsidRPr="005C63CB" w:rsidDel="00F15707">
          <w:delText>.</w:delText>
        </w:r>
        <w:r w:rsidDel="00F15707">
          <w:delText xml:space="preserve"> </w:delText>
        </w:r>
      </w:del>
    </w:p>
    <w:p w14:paraId="7352D1E7" w14:textId="386B0173" w:rsidR="009F61CA" w:rsidDel="00F15707" w:rsidRDefault="009F61CA" w:rsidP="0050074F">
      <w:pPr>
        <w:keepNext/>
        <w:ind w:left="-1701"/>
        <w:rPr>
          <w:del w:id="1292" w:author="Sarah Thomas" w:date="2014-03-03T14:10:00Z"/>
        </w:rPr>
      </w:pPr>
      <w:del w:id="1293" w:author="Sarah Thomas" w:date="2014-03-03T14:10:00Z">
        <w:r w:rsidDel="00F15707">
          <w:rPr>
            <w:rFonts w:ascii="Arial" w:hAnsi="Arial" w:cs="Arial"/>
            <w:noProof/>
            <w:lang w:val="en-US"/>
            <w:rPrChange w:id="1294" w:author="Unknown">
              <w:rPr>
                <w:noProof/>
                <w:lang w:val="en-US"/>
              </w:rPr>
            </w:rPrChange>
          </w:rPr>
          <w:drawing>
            <wp:inline distT="0" distB="0" distL="0" distR="0" wp14:anchorId="6CFE5691" wp14:editId="03A2DA82">
              <wp:extent cx="7368921" cy="6592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7368921" cy="6592824"/>
                      </a:xfrm>
                      <a:prstGeom prst="rect">
                        <a:avLst/>
                      </a:prstGeom>
                    </pic:spPr>
                  </pic:pic>
                </a:graphicData>
              </a:graphic>
            </wp:inline>
          </w:drawing>
        </w:r>
      </w:del>
    </w:p>
    <w:p w14:paraId="4B4B89FF" w14:textId="1F5D4C77" w:rsidR="00B70B99" w:rsidDel="00F15707" w:rsidRDefault="009F61CA" w:rsidP="00F0790D">
      <w:pPr>
        <w:pStyle w:val="Caption"/>
        <w:jc w:val="center"/>
        <w:rPr>
          <w:del w:id="1295" w:author="Sarah Thomas" w:date="2014-03-03T14:10:00Z"/>
        </w:rPr>
      </w:pPr>
      <w:del w:id="1296" w:author="Sarah Thomas" w:date="2014-03-03T14:10:00Z">
        <w:r w:rsidDel="00F15707">
          <w:delText xml:space="preserve">Figure </w:delText>
        </w:r>
        <w:r w:rsidR="00246E0B" w:rsidDel="00F15707">
          <w:rPr>
            <w:b w:val="0"/>
            <w:bCs w:val="0"/>
          </w:rPr>
          <w:fldChar w:fldCharType="begin"/>
        </w:r>
        <w:r w:rsidR="00246E0B" w:rsidDel="00F15707">
          <w:delInstrText xml:space="preserve"> SEQ Figure \* ARABIC </w:delInstrText>
        </w:r>
        <w:r w:rsidR="00246E0B" w:rsidDel="00F15707">
          <w:rPr>
            <w:b w:val="0"/>
            <w:bCs w:val="0"/>
          </w:rPr>
          <w:fldChar w:fldCharType="separate"/>
        </w:r>
        <w:r w:rsidR="0028129D" w:rsidDel="00F15707">
          <w:rPr>
            <w:noProof/>
          </w:rPr>
          <w:delText>1</w:delText>
        </w:r>
        <w:r w:rsidR="00246E0B" w:rsidDel="00F15707">
          <w:rPr>
            <w:b w:val="0"/>
            <w:bCs w:val="0"/>
            <w:noProof/>
          </w:rPr>
          <w:fldChar w:fldCharType="end"/>
        </w:r>
        <w:r w:rsidDel="00F15707">
          <w:delText xml:space="preserve"> Use Case Diagram</w:delText>
        </w:r>
      </w:del>
    </w:p>
    <w:p w14:paraId="205B7D17" w14:textId="35BD238B" w:rsidR="00B70B99" w:rsidDel="00F15707" w:rsidRDefault="00B70B99" w:rsidP="00B70B99">
      <w:pPr>
        <w:pStyle w:val="BodyText"/>
        <w:rPr>
          <w:del w:id="1297" w:author="Sarah Thomas" w:date="2014-03-03T14:10:00Z"/>
          <w:sz w:val="18"/>
          <w:szCs w:val="18"/>
        </w:rPr>
      </w:pPr>
      <w:del w:id="1298" w:author="Sarah Thomas" w:date="2014-03-03T14:10:00Z">
        <w:r w:rsidDel="00F15707">
          <w:br w:type="page"/>
        </w:r>
      </w:del>
    </w:p>
    <w:p w14:paraId="6FDFF1BF" w14:textId="34095F58" w:rsidR="009F61CA" w:rsidRPr="005C63CB" w:rsidDel="00F15707" w:rsidRDefault="009F61CA" w:rsidP="009F61CA">
      <w:pPr>
        <w:pStyle w:val="Caption"/>
        <w:rPr>
          <w:del w:id="1299" w:author="Sarah Thomas" w:date="2014-03-03T14:10:00Z"/>
          <w:rFonts w:ascii="Arial" w:hAnsi="Arial" w:cs="Arial"/>
        </w:rPr>
      </w:pPr>
    </w:p>
    <w:p w14:paraId="2BF9D7E0" w14:textId="742E8424" w:rsidR="00E44BB3" w:rsidDel="00F15707" w:rsidRDefault="00A5192B" w:rsidP="00A5192B">
      <w:pPr>
        <w:pStyle w:val="Heading3"/>
        <w:rPr>
          <w:del w:id="1300" w:author="Sarah Thomas" w:date="2014-03-03T14:10:00Z"/>
        </w:rPr>
      </w:pPr>
      <w:bookmarkStart w:id="1301" w:name="_Toc253043798"/>
      <w:del w:id="1302" w:author="Sarah Thomas" w:date="2014-03-03T14:10:00Z">
        <w:r w:rsidDel="00F15707">
          <w:delText>Use Case Descriptions</w:delText>
        </w:r>
        <w:bookmarkEnd w:id="1301"/>
      </w:del>
    </w:p>
    <w:p w14:paraId="0948A40B" w14:textId="3790560F" w:rsidR="00BE2DC8" w:rsidRPr="00E70549" w:rsidDel="00F15707" w:rsidRDefault="00BE2DC8" w:rsidP="00BE2DC8">
      <w:pPr>
        <w:spacing w:after="0"/>
        <w:rPr>
          <w:del w:id="1303" w:author="Sarah Thomas" w:date="2014-03-03T14:10:00Z"/>
          <w:rFonts w:asciiTheme="majorHAnsi" w:hAnsiTheme="majorHAnsi" w:cstheme="majorBidi"/>
          <w:sz w:val="18"/>
          <w:szCs w:val="18"/>
        </w:rPr>
      </w:pPr>
    </w:p>
    <w:tbl>
      <w:tblPr>
        <w:tblStyle w:val="TableGrid"/>
        <w:tblW w:w="0" w:type="auto"/>
        <w:tblLook w:val="04A0" w:firstRow="1" w:lastRow="0" w:firstColumn="1" w:lastColumn="0" w:noHBand="0" w:noVBand="1"/>
      </w:tblPr>
      <w:tblGrid>
        <w:gridCol w:w="1662"/>
        <w:gridCol w:w="6854"/>
      </w:tblGrid>
      <w:tr w:rsidR="00BE2DC8" w:rsidRPr="00E70549" w:rsidDel="00F15707" w14:paraId="4EF58336" w14:textId="1D523FB0" w:rsidTr="00BE2DC8">
        <w:trPr>
          <w:del w:id="1304" w:author="Sarah Thomas" w:date="2014-03-03T14:10:00Z"/>
        </w:trPr>
        <w:tc>
          <w:tcPr>
            <w:tcW w:w="1710" w:type="dxa"/>
          </w:tcPr>
          <w:p w14:paraId="42C9FBA2" w14:textId="06F9051C" w:rsidR="00BE2DC8" w:rsidRPr="00E70549" w:rsidDel="00F15707" w:rsidRDefault="00BE2DC8" w:rsidP="00C12AC5">
            <w:pPr>
              <w:pStyle w:val="BodyText"/>
              <w:rPr>
                <w:del w:id="1305" w:author="Sarah Thomas" w:date="2014-03-03T14:10:00Z"/>
              </w:rPr>
            </w:pPr>
            <w:del w:id="1306" w:author="Sarah Thomas" w:date="2014-03-03T14:10:00Z">
              <w:r w:rsidRPr="00E70549" w:rsidDel="00F15707">
                <w:delText>Name</w:delText>
              </w:r>
            </w:del>
          </w:p>
        </w:tc>
        <w:tc>
          <w:tcPr>
            <w:tcW w:w="7640" w:type="dxa"/>
          </w:tcPr>
          <w:p w14:paraId="59C7542F" w14:textId="0114FD9E" w:rsidR="00BE2DC8" w:rsidRPr="001F3959" w:rsidDel="00F15707" w:rsidRDefault="00BE2DC8" w:rsidP="00C12AC5">
            <w:pPr>
              <w:pStyle w:val="BodyText"/>
              <w:rPr>
                <w:del w:id="1307" w:author="Sarah Thomas" w:date="2014-03-03T14:10:00Z"/>
                <w:b/>
                <w:highlight w:val="lightGray"/>
              </w:rPr>
            </w:pPr>
            <w:del w:id="1308" w:author="Sarah Thomas" w:date="2014-03-03T14:10:00Z">
              <w:r w:rsidRPr="001F3959" w:rsidDel="00F15707">
                <w:rPr>
                  <w:b/>
                </w:rPr>
                <w:delText>New User Registration</w:delText>
              </w:r>
            </w:del>
          </w:p>
        </w:tc>
      </w:tr>
      <w:tr w:rsidR="00BE2DC8" w:rsidRPr="00E70549" w:rsidDel="00F15707" w14:paraId="116F0F58" w14:textId="70630410" w:rsidTr="00BE2DC8">
        <w:trPr>
          <w:del w:id="1309" w:author="Sarah Thomas" w:date="2014-03-03T14:10:00Z"/>
        </w:trPr>
        <w:tc>
          <w:tcPr>
            <w:tcW w:w="1710" w:type="dxa"/>
          </w:tcPr>
          <w:p w14:paraId="3BB79D49" w14:textId="04B2B820" w:rsidR="00BE2DC8" w:rsidRPr="00E70549" w:rsidDel="00F15707" w:rsidRDefault="00BE2DC8" w:rsidP="00C12AC5">
            <w:pPr>
              <w:pStyle w:val="BodyText"/>
              <w:rPr>
                <w:del w:id="1310" w:author="Sarah Thomas" w:date="2014-03-03T14:10:00Z"/>
              </w:rPr>
            </w:pPr>
            <w:del w:id="1311" w:author="Sarah Thomas" w:date="2014-03-03T14:10:00Z">
              <w:r w:rsidRPr="00E70549" w:rsidDel="00F15707">
                <w:delText>Actors</w:delText>
              </w:r>
            </w:del>
          </w:p>
        </w:tc>
        <w:tc>
          <w:tcPr>
            <w:tcW w:w="7640" w:type="dxa"/>
          </w:tcPr>
          <w:p w14:paraId="0E19DE3A" w14:textId="72062269" w:rsidR="00BE2DC8" w:rsidRPr="00E70549" w:rsidDel="00F15707" w:rsidRDefault="00BE2DC8" w:rsidP="00C12AC5">
            <w:pPr>
              <w:pStyle w:val="BodyText"/>
              <w:rPr>
                <w:del w:id="1312" w:author="Sarah Thomas" w:date="2014-03-03T14:10:00Z"/>
              </w:rPr>
            </w:pPr>
            <w:del w:id="1313" w:author="Sarah Thomas" w:date="2014-03-03T14:10:00Z">
              <w:r w:rsidRPr="00E70549" w:rsidDel="00F15707">
                <w:delText>Unregistered user</w:delText>
              </w:r>
            </w:del>
          </w:p>
        </w:tc>
      </w:tr>
      <w:tr w:rsidR="00BE2DC8" w:rsidRPr="00E70549" w:rsidDel="00F15707" w14:paraId="020DDD64" w14:textId="7F7463CC" w:rsidTr="00BE2DC8">
        <w:trPr>
          <w:del w:id="1314" w:author="Sarah Thomas" w:date="2014-03-03T14:10:00Z"/>
        </w:trPr>
        <w:tc>
          <w:tcPr>
            <w:tcW w:w="1710" w:type="dxa"/>
          </w:tcPr>
          <w:p w14:paraId="6CAC6641" w14:textId="096DC061" w:rsidR="00BE2DC8" w:rsidRPr="00E70549" w:rsidDel="00F15707" w:rsidRDefault="00BE2DC8" w:rsidP="00C12AC5">
            <w:pPr>
              <w:pStyle w:val="BodyText"/>
              <w:rPr>
                <w:del w:id="1315" w:author="Sarah Thomas" w:date="2014-03-03T14:10:00Z"/>
              </w:rPr>
            </w:pPr>
            <w:del w:id="1316" w:author="Sarah Thomas" w:date="2014-03-03T14:10:00Z">
              <w:r w:rsidRPr="00E70549" w:rsidDel="00F15707">
                <w:delText>Pre-conditions</w:delText>
              </w:r>
            </w:del>
          </w:p>
        </w:tc>
        <w:tc>
          <w:tcPr>
            <w:tcW w:w="7640" w:type="dxa"/>
          </w:tcPr>
          <w:p w14:paraId="2CDBA9CD" w14:textId="2F1CD06B" w:rsidR="00BE2DC8" w:rsidRPr="00E70549" w:rsidDel="00F15707" w:rsidRDefault="00BE2DC8" w:rsidP="00C12AC5">
            <w:pPr>
              <w:pStyle w:val="BodyText"/>
              <w:rPr>
                <w:del w:id="1317" w:author="Sarah Thomas" w:date="2014-03-03T14:10:00Z"/>
              </w:rPr>
            </w:pPr>
            <w:del w:id="1318" w:author="Sarah Thomas" w:date="2014-03-03T14:10:00Z">
              <w:r w:rsidRPr="00E70549" w:rsidDel="00F15707">
                <w:delText>The user not have an account in the website.</w:delText>
              </w:r>
            </w:del>
          </w:p>
        </w:tc>
      </w:tr>
      <w:tr w:rsidR="00BE2DC8" w:rsidRPr="00E70549" w:rsidDel="00F15707" w14:paraId="0C4BC9A3" w14:textId="2E1A978C" w:rsidTr="00BE2DC8">
        <w:trPr>
          <w:del w:id="1319" w:author="Sarah Thomas" w:date="2014-03-03T14:10:00Z"/>
        </w:trPr>
        <w:tc>
          <w:tcPr>
            <w:tcW w:w="1710" w:type="dxa"/>
          </w:tcPr>
          <w:p w14:paraId="68F2F67B" w14:textId="4C00AB9B" w:rsidR="00BE2DC8" w:rsidRPr="00E70549" w:rsidDel="00F15707" w:rsidRDefault="00BE2DC8" w:rsidP="00C12AC5">
            <w:pPr>
              <w:pStyle w:val="BodyText"/>
              <w:rPr>
                <w:del w:id="1320" w:author="Sarah Thomas" w:date="2014-03-03T14:10:00Z"/>
              </w:rPr>
            </w:pPr>
            <w:del w:id="1321" w:author="Sarah Thomas" w:date="2014-03-03T14:10:00Z">
              <w:r w:rsidRPr="00E70549" w:rsidDel="00F15707">
                <w:delText>Post-conditions</w:delText>
              </w:r>
            </w:del>
          </w:p>
        </w:tc>
        <w:tc>
          <w:tcPr>
            <w:tcW w:w="7640" w:type="dxa"/>
          </w:tcPr>
          <w:p w14:paraId="4BE6AC85" w14:textId="118C2EBF" w:rsidR="00BE2DC8" w:rsidRPr="00E70549" w:rsidDel="00F15707" w:rsidRDefault="00BE2DC8" w:rsidP="00C12AC5">
            <w:pPr>
              <w:pStyle w:val="BodyText"/>
              <w:rPr>
                <w:del w:id="1322" w:author="Sarah Thomas" w:date="2014-03-03T14:10:00Z"/>
              </w:rPr>
            </w:pPr>
            <w:del w:id="1323" w:author="Sarah Thomas" w:date="2014-03-03T14:10:00Z">
              <w:r w:rsidRPr="00E70549" w:rsidDel="00F15707">
                <w:delText xml:space="preserve">The system shows if the registration is succeed or fails. </w:delText>
              </w:r>
            </w:del>
          </w:p>
          <w:p w14:paraId="6B754102" w14:textId="357394A7" w:rsidR="00BE2DC8" w:rsidRPr="00E70549" w:rsidDel="00F15707" w:rsidRDefault="00BE2DC8" w:rsidP="00C12AC5">
            <w:pPr>
              <w:pStyle w:val="BodyText"/>
              <w:rPr>
                <w:del w:id="1324" w:author="Sarah Thomas" w:date="2014-03-03T14:10:00Z"/>
              </w:rPr>
            </w:pPr>
            <w:del w:id="1325" w:author="Sarah Thomas" w:date="2014-03-03T14:10:00Z">
              <w:r w:rsidRPr="00E70549" w:rsidDel="00F15707">
                <w:delText xml:space="preserve">The system has created a user profile with a user name and password. </w:delText>
              </w:r>
            </w:del>
          </w:p>
        </w:tc>
      </w:tr>
      <w:tr w:rsidR="00BE2DC8" w:rsidRPr="00E70549" w:rsidDel="00F15707" w14:paraId="4C19B5DB" w14:textId="0219626B" w:rsidTr="00BE2DC8">
        <w:trPr>
          <w:del w:id="1326" w:author="Sarah Thomas" w:date="2014-03-03T14:10:00Z"/>
        </w:trPr>
        <w:tc>
          <w:tcPr>
            <w:tcW w:w="1710" w:type="dxa"/>
          </w:tcPr>
          <w:p w14:paraId="528338DF" w14:textId="759C21DB" w:rsidR="00BE2DC8" w:rsidRPr="00E70549" w:rsidDel="00F15707" w:rsidRDefault="00BE2DC8" w:rsidP="00C12AC5">
            <w:pPr>
              <w:pStyle w:val="BodyText"/>
              <w:rPr>
                <w:del w:id="1327" w:author="Sarah Thomas" w:date="2014-03-03T14:10:00Z"/>
              </w:rPr>
            </w:pPr>
            <w:del w:id="1328" w:author="Sarah Thomas" w:date="2014-03-03T14:10:00Z">
              <w:r w:rsidRPr="00E70549" w:rsidDel="00F15707">
                <w:delText>Description</w:delText>
              </w:r>
            </w:del>
          </w:p>
        </w:tc>
        <w:tc>
          <w:tcPr>
            <w:tcW w:w="7640" w:type="dxa"/>
          </w:tcPr>
          <w:p w14:paraId="0F29A7DE" w14:textId="02D36013" w:rsidR="00BE2DC8" w:rsidRPr="00E70549" w:rsidDel="00F15707" w:rsidRDefault="00BE2DC8" w:rsidP="00C12AC5">
            <w:pPr>
              <w:pStyle w:val="BodyText"/>
              <w:rPr>
                <w:del w:id="1329" w:author="Sarah Thomas" w:date="2014-03-03T14:10:00Z"/>
              </w:rPr>
            </w:pPr>
            <w:del w:id="1330" w:author="Sarah Thomas" w:date="2014-03-03T14:10:00Z">
              <w:r w:rsidRPr="00E70549" w:rsidDel="00F15707">
                <w:delText xml:space="preserve">An unregistered user creates a new account within the system. </w:delText>
              </w:r>
            </w:del>
          </w:p>
        </w:tc>
      </w:tr>
      <w:tr w:rsidR="00BE2DC8" w:rsidRPr="00E70549" w:rsidDel="00F15707" w14:paraId="6C265E5E" w14:textId="10BB7A32" w:rsidTr="00BE2DC8">
        <w:trPr>
          <w:del w:id="1331" w:author="Sarah Thomas" w:date="2014-03-03T14:10:00Z"/>
        </w:trPr>
        <w:tc>
          <w:tcPr>
            <w:tcW w:w="1710" w:type="dxa"/>
          </w:tcPr>
          <w:p w14:paraId="116273F8" w14:textId="3B0A88E2" w:rsidR="00BE2DC8" w:rsidRPr="00E70549" w:rsidDel="00F15707" w:rsidRDefault="00BE2DC8" w:rsidP="00C12AC5">
            <w:pPr>
              <w:pStyle w:val="BodyText"/>
              <w:rPr>
                <w:del w:id="1332" w:author="Sarah Thomas" w:date="2014-03-03T14:10:00Z"/>
              </w:rPr>
            </w:pPr>
            <w:del w:id="1333" w:author="Sarah Thomas" w:date="2014-03-03T14:10:00Z">
              <w:r w:rsidRPr="00E70549" w:rsidDel="00F15707">
                <w:delText>Steps</w:delText>
              </w:r>
            </w:del>
          </w:p>
        </w:tc>
        <w:tc>
          <w:tcPr>
            <w:tcW w:w="7640" w:type="dxa"/>
          </w:tcPr>
          <w:p w14:paraId="0907A9AB" w14:textId="0482FC61" w:rsidR="00BE2DC8" w:rsidRPr="00CB261A" w:rsidDel="00F15707" w:rsidRDefault="00BE2DC8" w:rsidP="00C12AC5">
            <w:pPr>
              <w:pStyle w:val="BodyText"/>
              <w:rPr>
                <w:del w:id="1334" w:author="Sarah Thomas" w:date="2014-03-03T14:10:00Z"/>
              </w:rPr>
            </w:pPr>
            <w:del w:id="1335" w:author="Sarah Thomas" w:date="2014-03-03T14:10:00Z">
              <w:r w:rsidRPr="00CB261A" w:rsidDel="00F15707">
                <w:delText>The user clicks on the registration link to load the registration page.</w:delText>
              </w:r>
            </w:del>
          </w:p>
          <w:p w14:paraId="0604BDEC" w14:textId="01443F6A" w:rsidR="00BE2DC8" w:rsidRPr="00CB261A" w:rsidDel="00F15707" w:rsidRDefault="00BE2DC8" w:rsidP="00C12AC5">
            <w:pPr>
              <w:pStyle w:val="BodyText"/>
              <w:rPr>
                <w:del w:id="1336" w:author="Sarah Thomas" w:date="2014-03-03T14:10:00Z"/>
              </w:rPr>
            </w:pPr>
            <w:del w:id="1337" w:author="Sarah Thomas" w:date="2014-03-03T14:10:00Z">
              <w:r w:rsidRPr="00CB261A" w:rsidDel="00F15707">
                <w:delText>The user complete</w:delText>
              </w:r>
              <w:r w:rsidR="00010A0E" w:rsidDel="00F15707">
                <w:delText>s</w:delText>
              </w:r>
              <w:r w:rsidRPr="00CB261A" w:rsidDel="00F15707">
                <w:delText xml:space="preserve"> the registration form by adding the required information, e.g. username, password, email, choose type of user (student, academic, investor, etc.).</w:delText>
              </w:r>
            </w:del>
          </w:p>
          <w:p w14:paraId="7EF6AE11" w14:textId="16E4B50A" w:rsidR="00BE2DC8" w:rsidRPr="00CB261A" w:rsidDel="00F15707" w:rsidRDefault="00BE2DC8" w:rsidP="00C12AC5">
            <w:pPr>
              <w:pStyle w:val="BodyText"/>
              <w:rPr>
                <w:del w:id="1338" w:author="Sarah Thomas" w:date="2014-03-03T14:10:00Z"/>
              </w:rPr>
            </w:pPr>
            <w:del w:id="1339" w:author="Sarah Thomas" w:date="2014-03-03T14:10:00Z">
              <w:r w:rsidRPr="00CB261A" w:rsidDel="00F15707">
                <w:delText>The system checks username, password and email are not already used.</w:delText>
              </w:r>
            </w:del>
          </w:p>
          <w:p w14:paraId="5880D03D" w14:textId="4D106CDE" w:rsidR="00BE2DC8" w:rsidRPr="00CB261A" w:rsidDel="00F15707" w:rsidRDefault="00BE2DC8" w:rsidP="00C12AC5">
            <w:pPr>
              <w:pStyle w:val="BodyText"/>
              <w:rPr>
                <w:del w:id="1340" w:author="Sarah Thomas" w:date="2014-03-03T14:10:00Z"/>
              </w:rPr>
            </w:pPr>
            <w:del w:id="1341" w:author="Sarah Thomas" w:date="2014-03-03T14:10:00Z">
              <w:r w:rsidRPr="00CB261A" w:rsidDel="00F15707">
                <w:delText>If the system check succeeds, the user information will</w:delText>
              </w:r>
              <w:r w:rsidR="00010A0E" w:rsidDel="00F15707">
                <w:delText xml:space="preserve"> be</w:delText>
              </w:r>
              <w:r w:rsidRPr="00CB261A" w:rsidDel="00F15707">
                <w:delText xml:space="preserve"> added to the system database.</w:delText>
              </w:r>
            </w:del>
          </w:p>
          <w:p w14:paraId="60C19CFC" w14:textId="14B54C77" w:rsidR="00BE2DC8" w:rsidRPr="00CB261A" w:rsidDel="00F15707" w:rsidRDefault="00BE2DC8" w:rsidP="00C12AC5">
            <w:pPr>
              <w:pStyle w:val="BodyText"/>
              <w:rPr>
                <w:del w:id="1342" w:author="Sarah Thomas" w:date="2014-03-03T14:10:00Z"/>
              </w:rPr>
            </w:pPr>
            <w:del w:id="1343" w:author="Sarah Thomas" w:date="2014-03-03T14:10:00Z">
              <w:r w:rsidRPr="00CB261A" w:rsidDel="00F15707">
                <w:delText>If the system checks fails, the user information will not</w:delText>
              </w:r>
              <w:r w:rsidR="00010A0E" w:rsidDel="00F15707">
                <w:delText xml:space="preserve"> be</w:delText>
              </w:r>
              <w:r w:rsidRPr="00CB261A" w:rsidDel="00F15707">
                <w:delText xml:space="preserve"> added to the system database.</w:delText>
              </w:r>
            </w:del>
          </w:p>
          <w:p w14:paraId="7EB04DCE" w14:textId="46690246" w:rsidR="00BE2DC8" w:rsidRPr="00CB261A" w:rsidDel="00F15707" w:rsidRDefault="00BE2DC8" w:rsidP="00C12AC5">
            <w:pPr>
              <w:pStyle w:val="BodyText"/>
              <w:rPr>
                <w:del w:id="1344" w:author="Sarah Thomas" w:date="2014-03-03T14:10:00Z"/>
              </w:rPr>
            </w:pPr>
            <w:del w:id="1345" w:author="Sarah Thomas" w:date="2014-03-03T14:10:00Z">
              <w:r w:rsidRPr="00CB261A" w:rsidDel="00F15707">
                <w:delText xml:space="preserve">Notify the user if s/he </w:delText>
              </w:r>
              <w:r w:rsidR="00010A0E" w:rsidDel="00F15707">
                <w:delText>has been</w:delText>
              </w:r>
              <w:r w:rsidR="00010A0E" w:rsidRPr="00CB261A" w:rsidDel="00F15707">
                <w:delText xml:space="preserve"> </w:delText>
              </w:r>
              <w:r w:rsidRPr="00CB261A" w:rsidDel="00F15707">
                <w:delText>added or not.</w:delText>
              </w:r>
            </w:del>
          </w:p>
          <w:p w14:paraId="4CA5C502" w14:textId="6860BD1A" w:rsidR="00BE2DC8" w:rsidRPr="00CB261A" w:rsidDel="00F15707" w:rsidRDefault="00BE2DC8" w:rsidP="00C12AC5">
            <w:pPr>
              <w:pStyle w:val="BodyText"/>
              <w:rPr>
                <w:del w:id="1346" w:author="Sarah Thomas" w:date="2014-03-03T14:10:00Z"/>
              </w:rPr>
            </w:pPr>
            <w:del w:id="1347" w:author="Sarah Thomas" w:date="2014-03-03T14:10:00Z">
              <w:r w:rsidRPr="00CB261A" w:rsidDel="00F15707">
                <w:delText xml:space="preserve">If the </w:delText>
              </w:r>
              <w:r w:rsidR="00C12AC5" w:rsidDel="00F15707">
                <w:delText>user registered, go next step (</w:delText>
              </w:r>
              <w:r w:rsidRPr="00F0790D" w:rsidDel="00F15707">
                <w:rPr>
                  <w:b/>
                </w:rPr>
                <w:delText>Edit Profile page</w:delText>
              </w:r>
              <w:r w:rsidRPr="00CB261A" w:rsidDel="00F15707">
                <w:delText>)</w:delText>
              </w:r>
            </w:del>
          </w:p>
          <w:p w14:paraId="0E83AA3B" w14:textId="4C6318CE" w:rsidR="00BE2DC8" w:rsidRPr="00CB261A" w:rsidDel="00F15707" w:rsidRDefault="00BE2DC8" w:rsidP="00C12AC5">
            <w:pPr>
              <w:pStyle w:val="BodyText"/>
              <w:rPr>
                <w:del w:id="1348" w:author="Sarah Thomas" w:date="2014-03-03T14:10:00Z"/>
              </w:rPr>
            </w:pPr>
            <w:del w:id="1349" w:author="Sarah Thomas" w:date="2014-03-03T14:10:00Z">
              <w:r w:rsidRPr="00CB261A" w:rsidDel="00F15707">
                <w:delText xml:space="preserve">If the user not registered, the system </w:delText>
              </w:r>
              <w:r w:rsidR="00C12AC5" w:rsidDel="00F15707">
                <w:delText xml:space="preserve">to </w:delText>
              </w:r>
              <w:r w:rsidRPr="00CB261A" w:rsidDel="00F15707">
                <w:delText>reload the registration page</w:delText>
              </w:r>
              <w:r w:rsidR="00010A0E" w:rsidDel="00F15707">
                <w:delText xml:space="preserve"> and notifies the user</w:delText>
              </w:r>
              <w:r w:rsidRPr="00CB261A" w:rsidDel="00F15707">
                <w:delText xml:space="preserve">. </w:delText>
              </w:r>
            </w:del>
          </w:p>
        </w:tc>
      </w:tr>
    </w:tbl>
    <w:p w14:paraId="16FF1A30" w14:textId="034B951A" w:rsidR="00BE2DC8" w:rsidRPr="00E70549" w:rsidDel="00F15707" w:rsidRDefault="00BE2DC8" w:rsidP="00C12AC5">
      <w:pPr>
        <w:pStyle w:val="BodyText"/>
        <w:rPr>
          <w:del w:id="1350" w:author="Sarah Thomas" w:date="2014-03-03T14:10:00Z"/>
        </w:rPr>
      </w:pPr>
    </w:p>
    <w:tbl>
      <w:tblPr>
        <w:tblStyle w:val="TableGrid"/>
        <w:tblW w:w="0" w:type="auto"/>
        <w:tblLook w:val="04A0" w:firstRow="1" w:lastRow="0" w:firstColumn="1" w:lastColumn="0" w:noHBand="0" w:noVBand="1"/>
      </w:tblPr>
      <w:tblGrid>
        <w:gridCol w:w="1663"/>
        <w:gridCol w:w="6853"/>
      </w:tblGrid>
      <w:tr w:rsidR="00BE2DC8" w:rsidRPr="00E70549" w:rsidDel="00F15707" w14:paraId="34D546CA" w14:textId="12290406" w:rsidTr="00BE2DC8">
        <w:trPr>
          <w:del w:id="1351" w:author="Sarah Thomas" w:date="2014-03-03T14:10:00Z"/>
        </w:trPr>
        <w:tc>
          <w:tcPr>
            <w:tcW w:w="1710" w:type="dxa"/>
          </w:tcPr>
          <w:p w14:paraId="539C556A" w14:textId="75C15D2A" w:rsidR="00BE2DC8" w:rsidRPr="00E70549" w:rsidDel="00F15707" w:rsidRDefault="00BE2DC8" w:rsidP="00C12AC5">
            <w:pPr>
              <w:pStyle w:val="BodyText"/>
              <w:rPr>
                <w:del w:id="1352" w:author="Sarah Thomas" w:date="2014-03-03T14:10:00Z"/>
              </w:rPr>
            </w:pPr>
            <w:del w:id="1353" w:author="Sarah Thomas" w:date="2014-03-03T14:10:00Z">
              <w:r w:rsidRPr="00E70549" w:rsidDel="00F15707">
                <w:delText>Name</w:delText>
              </w:r>
            </w:del>
          </w:p>
        </w:tc>
        <w:tc>
          <w:tcPr>
            <w:tcW w:w="7640" w:type="dxa"/>
          </w:tcPr>
          <w:p w14:paraId="2F85A344" w14:textId="6547E4FF" w:rsidR="00BE2DC8" w:rsidRPr="001F3959" w:rsidDel="00F15707" w:rsidRDefault="00BE2DC8" w:rsidP="00C12AC5">
            <w:pPr>
              <w:pStyle w:val="BodyText"/>
              <w:rPr>
                <w:del w:id="1354" w:author="Sarah Thomas" w:date="2014-03-03T14:10:00Z"/>
                <w:b/>
              </w:rPr>
            </w:pPr>
            <w:del w:id="1355" w:author="Sarah Thomas" w:date="2014-03-03T14:10:00Z">
              <w:r w:rsidRPr="001F3959" w:rsidDel="00F15707">
                <w:rPr>
                  <w:b/>
                </w:rPr>
                <w:delText>Search Public profile</w:delText>
              </w:r>
            </w:del>
          </w:p>
        </w:tc>
      </w:tr>
      <w:tr w:rsidR="00BE2DC8" w:rsidRPr="00E70549" w:rsidDel="00F15707" w14:paraId="69FB0995" w14:textId="0A1BF970" w:rsidTr="00BE2DC8">
        <w:trPr>
          <w:del w:id="1356" w:author="Sarah Thomas" w:date="2014-03-03T14:10:00Z"/>
        </w:trPr>
        <w:tc>
          <w:tcPr>
            <w:tcW w:w="1710" w:type="dxa"/>
          </w:tcPr>
          <w:p w14:paraId="75097A1D" w14:textId="7B7026A1" w:rsidR="00BE2DC8" w:rsidRPr="00E70549" w:rsidDel="00F15707" w:rsidRDefault="00BE2DC8" w:rsidP="00C12AC5">
            <w:pPr>
              <w:pStyle w:val="BodyText"/>
              <w:rPr>
                <w:del w:id="1357" w:author="Sarah Thomas" w:date="2014-03-03T14:10:00Z"/>
              </w:rPr>
            </w:pPr>
            <w:del w:id="1358" w:author="Sarah Thomas" w:date="2014-03-03T14:10:00Z">
              <w:r w:rsidRPr="00E70549" w:rsidDel="00F15707">
                <w:delText>Actors</w:delText>
              </w:r>
            </w:del>
          </w:p>
        </w:tc>
        <w:tc>
          <w:tcPr>
            <w:tcW w:w="7640" w:type="dxa"/>
          </w:tcPr>
          <w:p w14:paraId="079E965C" w14:textId="0A661ABA" w:rsidR="00BE2DC8" w:rsidRPr="00E70549" w:rsidDel="00F15707" w:rsidRDefault="00C12AC5" w:rsidP="00C12AC5">
            <w:pPr>
              <w:pStyle w:val="BodyText"/>
              <w:rPr>
                <w:del w:id="1359" w:author="Sarah Thomas" w:date="2014-03-03T14:10:00Z"/>
              </w:rPr>
            </w:pPr>
            <w:del w:id="1360" w:author="Sarah Thomas" w:date="2014-03-03T14:10:00Z">
              <w:r w:rsidDel="00F15707">
                <w:delText>All users</w:delText>
              </w:r>
            </w:del>
          </w:p>
        </w:tc>
      </w:tr>
      <w:tr w:rsidR="00BE2DC8" w:rsidRPr="00E70549" w:rsidDel="00F15707" w14:paraId="141292CC" w14:textId="30B0EE5C" w:rsidTr="00BE2DC8">
        <w:trPr>
          <w:del w:id="1361" w:author="Sarah Thomas" w:date="2014-03-03T14:10:00Z"/>
        </w:trPr>
        <w:tc>
          <w:tcPr>
            <w:tcW w:w="1710" w:type="dxa"/>
          </w:tcPr>
          <w:p w14:paraId="5EAB81E1" w14:textId="30E0423F" w:rsidR="00BE2DC8" w:rsidRPr="00E70549" w:rsidDel="00F15707" w:rsidRDefault="00BE2DC8" w:rsidP="00C12AC5">
            <w:pPr>
              <w:pStyle w:val="BodyText"/>
              <w:rPr>
                <w:del w:id="1362" w:author="Sarah Thomas" w:date="2014-03-03T14:10:00Z"/>
              </w:rPr>
            </w:pPr>
            <w:del w:id="1363" w:author="Sarah Thomas" w:date="2014-03-03T14:10:00Z">
              <w:r w:rsidRPr="00E70549" w:rsidDel="00F15707">
                <w:delText>Pre-conditions</w:delText>
              </w:r>
            </w:del>
          </w:p>
        </w:tc>
        <w:tc>
          <w:tcPr>
            <w:tcW w:w="7640" w:type="dxa"/>
          </w:tcPr>
          <w:p w14:paraId="74A26C07" w14:textId="6B5F9B0A" w:rsidR="00BE2DC8" w:rsidRPr="00E70549" w:rsidDel="00F15707" w:rsidRDefault="00BE2DC8" w:rsidP="00C12AC5">
            <w:pPr>
              <w:pStyle w:val="BodyText"/>
              <w:rPr>
                <w:del w:id="1364" w:author="Sarah Thomas" w:date="2014-03-03T14:10:00Z"/>
              </w:rPr>
            </w:pPr>
            <w:del w:id="1365" w:author="Sarah Thomas" w:date="2014-03-03T14:10:00Z">
              <w:r w:rsidRPr="00E70549" w:rsidDel="00F15707">
                <w:delText>Any user.</w:delText>
              </w:r>
            </w:del>
          </w:p>
          <w:p w14:paraId="161739D6" w14:textId="61EBDE02" w:rsidR="00BE2DC8" w:rsidRPr="00E70549" w:rsidDel="00F15707" w:rsidRDefault="00010A0E" w:rsidP="00C12AC5">
            <w:pPr>
              <w:pStyle w:val="BodyText"/>
              <w:rPr>
                <w:del w:id="1366" w:author="Sarah Thomas" w:date="2014-03-03T14:10:00Z"/>
              </w:rPr>
            </w:pPr>
            <w:del w:id="1367" w:author="Sarah Thomas" w:date="2014-03-03T14:10:00Z">
              <w:r w:rsidDel="00F15707">
                <w:delText>Allow</w:delText>
              </w:r>
              <w:r w:rsidRPr="00E70549" w:rsidDel="00F15707">
                <w:delText xml:space="preserve"> </w:delText>
              </w:r>
              <w:r w:rsidR="00BE2DC8" w:rsidRPr="00E70549" w:rsidDel="00F15707">
                <w:delText>search for users’ public profiles.</w:delText>
              </w:r>
            </w:del>
          </w:p>
        </w:tc>
      </w:tr>
      <w:tr w:rsidR="00BE2DC8" w:rsidRPr="00E70549" w:rsidDel="00F15707" w14:paraId="3FF42134" w14:textId="2EF9B20D" w:rsidTr="00BE2DC8">
        <w:trPr>
          <w:del w:id="1368" w:author="Sarah Thomas" w:date="2014-03-03T14:10:00Z"/>
        </w:trPr>
        <w:tc>
          <w:tcPr>
            <w:tcW w:w="1710" w:type="dxa"/>
          </w:tcPr>
          <w:p w14:paraId="27965D99" w14:textId="52E7C469" w:rsidR="00BE2DC8" w:rsidRPr="00E70549" w:rsidDel="00F15707" w:rsidRDefault="00BE2DC8" w:rsidP="00C12AC5">
            <w:pPr>
              <w:pStyle w:val="BodyText"/>
              <w:rPr>
                <w:del w:id="1369" w:author="Sarah Thomas" w:date="2014-03-03T14:10:00Z"/>
              </w:rPr>
            </w:pPr>
            <w:del w:id="1370" w:author="Sarah Thomas" w:date="2014-03-03T14:10:00Z">
              <w:r w:rsidRPr="00E70549" w:rsidDel="00F15707">
                <w:delText>Post-conditions</w:delText>
              </w:r>
            </w:del>
          </w:p>
        </w:tc>
        <w:tc>
          <w:tcPr>
            <w:tcW w:w="7640" w:type="dxa"/>
          </w:tcPr>
          <w:p w14:paraId="4E9186FB" w14:textId="22F5137F" w:rsidR="00BE2DC8" w:rsidRPr="00E70549" w:rsidDel="00F15707" w:rsidRDefault="00BE2DC8" w:rsidP="00C12AC5">
            <w:pPr>
              <w:pStyle w:val="BodyText"/>
              <w:rPr>
                <w:del w:id="1371" w:author="Sarah Thomas" w:date="2014-03-03T14:10:00Z"/>
              </w:rPr>
            </w:pPr>
            <w:del w:id="1372" w:author="Sarah Thomas" w:date="2014-03-03T14:10:00Z">
              <w:r w:rsidRPr="00E70549" w:rsidDel="00F15707">
                <w:delText>Show the search result.</w:delText>
              </w:r>
            </w:del>
          </w:p>
        </w:tc>
      </w:tr>
      <w:tr w:rsidR="00BE2DC8" w:rsidRPr="00E70549" w:rsidDel="00F15707" w14:paraId="769CAA60" w14:textId="17B61D72" w:rsidTr="00BE2DC8">
        <w:trPr>
          <w:del w:id="1373" w:author="Sarah Thomas" w:date="2014-03-03T14:10:00Z"/>
        </w:trPr>
        <w:tc>
          <w:tcPr>
            <w:tcW w:w="1710" w:type="dxa"/>
          </w:tcPr>
          <w:p w14:paraId="13AA8F73" w14:textId="25AF589F" w:rsidR="00BE2DC8" w:rsidRPr="00E70549" w:rsidDel="00F15707" w:rsidRDefault="00BE2DC8" w:rsidP="00C12AC5">
            <w:pPr>
              <w:pStyle w:val="BodyText"/>
              <w:rPr>
                <w:del w:id="1374" w:author="Sarah Thomas" w:date="2014-03-03T14:10:00Z"/>
              </w:rPr>
            </w:pPr>
            <w:del w:id="1375" w:author="Sarah Thomas" w:date="2014-03-03T14:10:00Z">
              <w:r w:rsidRPr="00E70549" w:rsidDel="00F15707">
                <w:delText>Description</w:delText>
              </w:r>
            </w:del>
          </w:p>
        </w:tc>
        <w:tc>
          <w:tcPr>
            <w:tcW w:w="7640" w:type="dxa"/>
          </w:tcPr>
          <w:p w14:paraId="114DF42A" w14:textId="38971966" w:rsidR="00BE2DC8" w:rsidRPr="00E70549" w:rsidDel="00F15707" w:rsidRDefault="00BE2DC8" w:rsidP="00C12AC5">
            <w:pPr>
              <w:pStyle w:val="BodyText"/>
              <w:rPr>
                <w:del w:id="1376" w:author="Sarah Thomas" w:date="2014-03-03T14:10:00Z"/>
              </w:rPr>
            </w:pPr>
            <w:del w:id="1377" w:author="Sarah Thomas" w:date="2014-03-03T14:10:00Z">
              <w:r w:rsidRPr="00E70549" w:rsidDel="00F15707">
                <w:delText>Any user can do search of other users’ public profiles by</w:delText>
              </w:r>
              <w:r w:rsidDel="00F15707">
                <w:delText xml:space="preserve"> providing keywords in the </w:delText>
              </w:r>
              <w:r w:rsidRPr="00E70549" w:rsidDel="00F15707">
                <w:delText xml:space="preserve">search input fields.   </w:delText>
              </w:r>
            </w:del>
          </w:p>
        </w:tc>
      </w:tr>
      <w:tr w:rsidR="00BE2DC8" w:rsidRPr="00E70549" w:rsidDel="00F15707" w14:paraId="52ADBF66" w14:textId="6298DB98" w:rsidTr="00BE2DC8">
        <w:trPr>
          <w:del w:id="1378" w:author="Sarah Thomas" w:date="2014-03-03T14:10:00Z"/>
        </w:trPr>
        <w:tc>
          <w:tcPr>
            <w:tcW w:w="1710" w:type="dxa"/>
          </w:tcPr>
          <w:p w14:paraId="73410AC6" w14:textId="18ED7D46" w:rsidR="00BE2DC8" w:rsidRPr="00E70549" w:rsidDel="00F15707" w:rsidRDefault="00BE2DC8" w:rsidP="00C12AC5">
            <w:pPr>
              <w:pStyle w:val="BodyText"/>
              <w:rPr>
                <w:del w:id="1379" w:author="Sarah Thomas" w:date="2014-03-03T14:10:00Z"/>
              </w:rPr>
            </w:pPr>
            <w:del w:id="1380" w:author="Sarah Thomas" w:date="2014-03-03T14:10:00Z">
              <w:r w:rsidRPr="00E70549" w:rsidDel="00F15707">
                <w:delText xml:space="preserve">Steps </w:delText>
              </w:r>
            </w:del>
          </w:p>
        </w:tc>
        <w:tc>
          <w:tcPr>
            <w:tcW w:w="7640" w:type="dxa"/>
          </w:tcPr>
          <w:p w14:paraId="21474F55" w14:textId="0FEC1A67" w:rsidR="00BE2DC8" w:rsidRPr="00CB261A" w:rsidDel="00F15707" w:rsidRDefault="00BE2DC8" w:rsidP="00C12AC5">
            <w:pPr>
              <w:pStyle w:val="BodyText"/>
              <w:rPr>
                <w:del w:id="1381" w:author="Sarah Thomas" w:date="2014-03-03T14:10:00Z"/>
              </w:rPr>
            </w:pPr>
            <w:del w:id="1382" w:author="Sarah Thomas" w:date="2014-03-03T14:10:00Z">
              <w:r w:rsidRPr="00CB261A" w:rsidDel="00F15707">
                <w:delText>The user types the search attribute in the input filed; then clicks on the search button.</w:delText>
              </w:r>
            </w:del>
          </w:p>
          <w:p w14:paraId="47BB3E07" w14:textId="58649716" w:rsidR="00BE2DC8" w:rsidRPr="00CB261A" w:rsidDel="00F15707" w:rsidRDefault="00BE2DC8" w:rsidP="00C12AC5">
            <w:pPr>
              <w:pStyle w:val="BodyText"/>
              <w:rPr>
                <w:del w:id="1383" w:author="Sarah Thomas" w:date="2014-03-03T14:10:00Z"/>
              </w:rPr>
            </w:pPr>
            <w:del w:id="1384" w:author="Sarah Thomas" w:date="2014-03-03T14:10:00Z">
              <w:r w:rsidRPr="00CB261A" w:rsidDel="00F15707">
                <w:delText xml:space="preserve">The system do the search depends on the search attribute by using an appropriate search method. </w:delText>
              </w:r>
            </w:del>
          </w:p>
          <w:p w14:paraId="75477DB0" w14:textId="50C9A3AC" w:rsidR="00BE2DC8" w:rsidRPr="00CB261A" w:rsidDel="00F15707" w:rsidRDefault="00BE2DC8" w:rsidP="00C12AC5">
            <w:pPr>
              <w:pStyle w:val="BodyText"/>
              <w:rPr>
                <w:del w:id="1385" w:author="Sarah Thomas" w:date="2014-03-03T14:10:00Z"/>
              </w:rPr>
            </w:pPr>
            <w:del w:id="1386" w:author="Sarah Thomas" w:date="2014-03-03T14:10:00Z">
              <w:r w:rsidRPr="00CB261A" w:rsidDel="00F15707">
                <w:delText>The system shows the results of the search in the search page.</w:delText>
              </w:r>
            </w:del>
          </w:p>
        </w:tc>
      </w:tr>
    </w:tbl>
    <w:p w14:paraId="6E948CA2" w14:textId="1D2D3574" w:rsidR="00BE2DC8" w:rsidRPr="00E70549" w:rsidDel="00F15707" w:rsidRDefault="00BE2DC8" w:rsidP="00C12AC5">
      <w:pPr>
        <w:pStyle w:val="BodyText"/>
        <w:rPr>
          <w:del w:id="1387" w:author="Sarah Thomas" w:date="2014-03-03T14:10:00Z"/>
        </w:rPr>
      </w:pPr>
    </w:p>
    <w:tbl>
      <w:tblPr>
        <w:tblStyle w:val="TableGrid"/>
        <w:tblW w:w="0" w:type="auto"/>
        <w:tblLook w:val="04A0" w:firstRow="1" w:lastRow="0" w:firstColumn="1" w:lastColumn="0" w:noHBand="0" w:noVBand="1"/>
      </w:tblPr>
      <w:tblGrid>
        <w:gridCol w:w="1662"/>
        <w:gridCol w:w="6854"/>
      </w:tblGrid>
      <w:tr w:rsidR="00BE2DC8" w:rsidRPr="00E70549" w:rsidDel="00F15707" w14:paraId="4841F352" w14:textId="6571483A" w:rsidTr="00BE2DC8">
        <w:trPr>
          <w:del w:id="1388" w:author="Sarah Thomas" w:date="2014-03-03T14:10:00Z"/>
        </w:trPr>
        <w:tc>
          <w:tcPr>
            <w:tcW w:w="1710" w:type="dxa"/>
          </w:tcPr>
          <w:p w14:paraId="53E42839" w14:textId="44C923C7" w:rsidR="00BE2DC8" w:rsidRPr="00E70549" w:rsidDel="00F15707" w:rsidRDefault="00BE2DC8" w:rsidP="00C12AC5">
            <w:pPr>
              <w:pStyle w:val="BodyText"/>
              <w:rPr>
                <w:del w:id="1389" w:author="Sarah Thomas" w:date="2014-03-03T14:10:00Z"/>
              </w:rPr>
            </w:pPr>
            <w:del w:id="1390" w:author="Sarah Thomas" w:date="2014-03-03T14:10:00Z">
              <w:r w:rsidRPr="00E70549" w:rsidDel="00F15707">
                <w:delText>Name</w:delText>
              </w:r>
            </w:del>
          </w:p>
        </w:tc>
        <w:tc>
          <w:tcPr>
            <w:tcW w:w="7640" w:type="dxa"/>
          </w:tcPr>
          <w:p w14:paraId="72E7F8D5" w14:textId="6F2B2682" w:rsidR="00BE2DC8" w:rsidRPr="001F3959" w:rsidDel="00F15707" w:rsidRDefault="00BE2DC8" w:rsidP="00C12AC5">
            <w:pPr>
              <w:pStyle w:val="BodyText"/>
              <w:rPr>
                <w:del w:id="1391" w:author="Sarah Thomas" w:date="2014-03-03T14:10:00Z"/>
                <w:b/>
                <w:highlight w:val="lightGray"/>
              </w:rPr>
            </w:pPr>
            <w:del w:id="1392" w:author="Sarah Thomas" w:date="2014-03-03T14:10:00Z">
              <w:r w:rsidRPr="001F3959" w:rsidDel="00F15707">
                <w:rPr>
                  <w:b/>
                </w:rPr>
                <w:delText>View Public profile</w:delText>
              </w:r>
            </w:del>
          </w:p>
        </w:tc>
      </w:tr>
      <w:tr w:rsidR="00BE2DC8" w:rsidRPr="00E70549" w:rsidDel="00F15707" w14:paraId="52EF8D4A" w14:textId="502A60B5" w:rsidTr="00BE2DC8">
        <w:trPr>
          <w:del w:id="1393" w:author="Sarah Thomas" w:date="2014-03-03T14:10:00Z"/>
        </w:trPr>
        <w:tc>
          <w:tcPr>
            <w:tcW w:w="1710" w:type="dxa"/>
          </w:tcPr>
          <w:p w14:paraId="25207904" w14:textId="29ABABDD" w:rsidR="00BE2DC8" w:rsidRPr="00E70549" w:rsidDel="00F15707" w:rsidRDefault="00BE2DC8" w:rsidP="00C12AC5">
            <w:pPr>
              <w:pStyle w:val="BodyText"/>
              <w:rPr>
                <w:del w:id="1394" w:author="Sarah Thomas" w:date="2014-03-03T14:10:00Z"/>
              </w:rPr>
            </w:pPr>
            <w:del w:id="1395" w:author="Sarah Thomas" w:date="2014-03-03T14:10:00Z">
              <w:r w:rsidRPr="00E70549" w:rsidDel="00F15707">
                <w:delText>Actors</w:delText>
              </w:r>
            </w:del>
          </w:p>
        </w:tc>
        <w:tc>
          <w:tcPr>
            <w:tcW w:w="7640" w:type="dxa"/>
          </w:tcPr>
          <w:p w14:paraId="69CF5B54" w14:textId="545B5DCD" w:rsidR="00BE2DC8" w:rsidRPr="00E70549" w:rsidDel="00F15707" w:rsidRDefault="00BE2DC8" w:rsidP="00C12AC5">
            <w:pPr>
              <w:pStyle w:val="BodyText"/>
              <w:rPr>
                <w:del w:id="1396" w:author="Sarah Thomas" w:date="2014-03-03T14:10:00Z"/>
              </w:rPr>
            </w:pPr>
            <w:del w:id="1397" w:author="Sarah Thomas" w:date="2014-03-03T14:10:00Z">
              <w:r w:rsidRPr="00E70549" w:rsidDel="00F15707">
                <w:delText>Unregistered user</w:delText>
              </w:r>
            </w:del>
          </w:p>
        </w:tc>
      </w:tr>
      <w:tr w:rsidR="00BE2DC8" w:rsidRPr="00E70549" w:rsidDel="00F15707" w14:paraId="4BC24CD9" w14:textId="05E8129A" w:rsidTr="00BE2DC8">
        <w:trPr>
          <w:del w:id="1398" w:author="Sarah Thomas" w:date="2014-03-03T14:10:00Z"/>
        </w:trPr>
        <w:tc>
          <w:tcPr>
            <w:tcW w:w="1710" w:type="dxa"/>
          </w:tcPr>
          <w:p w14:paraId="4B0C3FAD" w14:textId="40FE16D0" w:rsidR="00BE2DC8" w:rsidRPr="00E70549" w:rsidDel="00F15707" w:rsidRDefault="00BE2DC8" w:rsidP="00C12AC5">
            <w:pPr>
              <w:pStyle w:val="BodyText"/>
              <w:rPr>
                <w:del w:id="1399" w:author="Sarah Thomas" w:date="2014-03-03T14:10:00Z"/>
              </w:rPr>
            </w:pPr>
            <w:del w:id="1400" w:author="Sarah Thomas" w:date="2014-03-03T14:10:00Z">
              <w:r w:rsidRPr="00E70549" w:rsidDel="00F15707">
                <w:delText>Pre-conditions</w:delText>
              </w:r>
            </w:del>
          </w:p>
        </w:tc>
        <w:tc>
          <w:tcPr>
            <w:tcW w:w="7640" w:type="dxa"/>
          </w:tcPr>
          <w:p w14:paraId="2FF3A9FD" w14:textId="0CE29D95" w:rsidR="00BE2DC8" w:rsidRPr="00E70549" w:rsidDel="00F15707" w:rsidRDefault="00BE2DC8" w:rsidP="00C12AC5">
            <w:pPr>
              <w:pStyle w:val="BodyText"/>
              <w:rPr>
                <w:del w:id="1401" w:author="Sarah Thomas" w:date="2014-03-03T14:10:00Z"/>
              </w:rPr>
            </w:pPr>
            <w:del w:id="1402" w:author="Sarah Thomas" w:date="2014-03-03T14:10:00Z">
              <w:r w:rsidRPr="00E70549" w:rsidDel="00F15707">
                <w:delText>Any user.</w:delText>
              </w:r>
            </w:del>
          </w:p>
          <w:p w14:paraId="31CD1618" w14:textId="61FC631F" w:rsidR="00BE2DC8" w:rsidRPr="00E70549" w:rsidDel="00F15707" w:rsidRDefault="00010A0E" w:rsidP="00C12AC5">
            <w:pPr>
              <w:pStyle w:val="BodyText"/>
              <w:rPr>
                <w:del w:id="1403" w:author="Sarah Thomas" w:date="2014-03-03T14:10:00Z"/>
              </w:rPr>
            </w:pPr>
            <w:del w:id="1404" w:author="Sarah Thomas" w:date="2014-03-03T14:10:00Z">
              <w:r w:rsidDel="00F15707">
                <w:delText>Allows</w:delText>
              </w:r>
              <w:r w:rsidRPr="00E70549" w:rsidDel="00F15707">
                <w:delText xml:space="preserve"> </w:delText>
              </w:r>
              <w:r w:rsidR="00BE2DC8" w:rsidRPr="00E70549" w:rsidDel="00F15707">
                <w:delText>search for users’ public profiles and clicks on the search result link.</w:delText>
              </w:r>
            </w:del>
          </w:p>
          <w:p w14:paraId="23D55FA0" w14:textId="1C65BBF3" w:rsidR="00BE2DC8" w:rsidRPr="00E70549" w:rsidDel="00F15707" w:rsidRDefault="00BE2DC8" w:rsidP="00C12AC5">
            <w:pPr>
              <w:pStyle w:val="BodyText"/>
              <w:rPr>
                <w:del w:id="1405" w:author="Sarah Thomas" w:date="2014-03-03T14:10:00Z"/>
              </w:rPr>
            </w:pPr>
            <w:del w:id="1406" w:author="Sarah Thomas" w:date="2014-03-03T14:10:00Z">
              <w:r w:rsidRPr="00C12AC5" w:rsidDel="00F15707">
                <w:delText>Visit the user’s public profile page.</w:delText>
              </w:r>
              <w:r w:rsidRPr="00E70549" w:rsidDel="00F15707">
                <w:delText xml:space="preserve"> </w:delText>
              </w:r>
            </w:del>
          </w:p>
        </w:tc>
      </w:tr>
      <w:tr w:rsidR="00BE2DC8" w:rsidRPr="00E70549" w:rsidDel="00F15707" w14:paraId="29409B34" w14:textId="3670A324" w:rsidTr="00BE2DC8">
        <w:trPr>
          <w:del w:id="1407" w:author="Sarah Thomas" w:date="2014-03-03T14:10:00Z"/>
        </w:trPr>
        <w:tc>
          <w:tcPr>
            <w:tcW w:w="1710" w:type="dxa"/>
          </w:tcPr>
          <w:p w14:paraId="780B04DC" w14:textId="2CE450E2" w:rsidR="00BE2DC8" w:rsidRPr="00E70549" w:rsidDel="00F15707" w:rsidRDefault="00BE2DC8" w:rsidP="00C12AC5">
            <w:pPr>
              <w:pStyle w:val="BodyText"/>
              <w:rPr>
                <w:del w:id="1408" w:author="Sarah Thomas" w:date="2014-03-03T14:10:00Z"/>
              </w:rPr>
            </w:pPr>
            <w:del w:id="1409" w:author="Sarah Thomas" w:date="2014-03-03T14:10:00Z">
              <w:r w:rsidRPr="00E70549" w:rsidDel="00F15707">
                <w:delText>Post-conditions</w:delText>
              </w:r>
            </w:del>
          </w:p>
        </w:tc>
        <w:tc>
          <w:tcPr>
            <w:tcW w:w="7640" w:type="dxa"/>
          </w:tcPr>
          <w:p w14:paraId="59C65891" w14:textId="79E3E261" w:rsidR="00BE2DC8" w:rsidRPr="00E70549" w:rsidDel="00F15707" w:rsidRDefault="00BE2DC8" w:rsidP="00C12AC5">
            <w:pPr>
              <w:pStyle w:val="BodyText"/>
              <w:rPr>
                <w:del w:id="1410" w:author="Sarah Thomas" w:date="2014-03-03T14:10:00Z"/>
              </w:rPr>
            </w:pPr>
            <w:del w:id="1411" w:author="Sarah Thomas" w:date="2014-03-03T14:10:00Z">
              <w:r w:rsidRPr="00E70549" w:rsidDel="00F15707">
                <w:delText>Show the user public profile page</w:delText>
              </w:r>
            </w:del>
          </w:p>
        </w:tc>
      </w:tr>
      <w:tr w:rsidR="00BE2DC8" w:rsidRPr="00E70549" w:rsidDel="00F15707" w14:paraId="197081EC" w14:textId="33F38123" w:rsidTr="00BE2DC8">
        <w:trPr>
          <w:del w:id="1412" w:author="Sarah Thomas" w:date="2014-03-03T14:10:00Z"/>
        </w:trPr>
        <w:tc>
          <w:tcPr>
            <w:tcW w:w="1710" w:type="dxa"/>
          </w:tcPr>
          <w:p w14:paraId="2E8EDC47" w14:textId="2A2785E8" w:rsidR="00BE2DC8" w:rsidRPr="00E70549" w:rsidDel="00F15707" w:rsidRDefault="00BE2DC8" w:rsidP="00C12AC5">
            <w:pPr>
              <w:pStyle w:val="BodyText"/>
              <w:rPr>
                <w:del w:id="1413" w:author="Sarah Thomas" w:date="2014-03-03T14:10:00Z"/>
              </w:rPr>
            </w:pPr>
            <w:del w:id="1414" w:author="Sarah Thomas" w:date="2014-03-03T14:10:00Z">
              <w:r w:rsidRPr="00E70549" w:rsidDel="00F15707">
                <w:delText>Description</w:delText>
              </w:r>
            </w:del>
          </w:p>
        </w:tc>
        <w:tc>
          <w:tcPr>
            <w:tcW w:w="7640" w:type="dxa"/>
          </w:tcPr>
          <w:p w14:paraId="39A56716" w14:textId="53671092" w:rsidR="00BE2DC8" w:rsidRPr="00E70549" w:rsidDel="00F15707" w:rsidRDefault="00BE2DC8" w:rsidP="0097380A">
            <w:pPr>
              <w:pStyle w:val="BodyText"/>
              <w:rPr>
                <w:del w:id="1415" w:author="Sarah Thomas" w:date="2014-03-03T14:10:00Z"/>
              </w:rPr>
            </w:pPr>
            <w:del w:id="1416" w:author="Sarah Thomas" w:date="2014-03-03T14:10:00Z">
              <w:r w:rsidRPr="00E70549" w:rsidDel="00F15707">
                <w:delText xml:space="preserve">Any user can visit and see </w:delText>
              </w:r>
              <w:r w:rsidDel="00F15707">
                <w:delText>the</w:delText>
              </w:r>
              <w:r w:rsidRPr="00E70549" w:rsidDel="00F15707">
                <w:delText xml:space="preserve"> other users’ public profiles by browsing the public user profile page. </w:delText>
              </w:r>
            </w:del>
          </w:p>
        </w:tc>
      </w:tr>
      <w:tr w:rsidR="00BE2DC8" w:rsidRPr="00E70549" w:rsidDel="00F15707" w14:paraId="0598D52B" w14:textId="152F3B29" w:rsidTr="00BE2DC8">
        <w:trPr>
          <w:del w:id="1417" w:author="Sarah Thomas" w:date="2014-03-03T14:10:00Z"/>
        </w:trPr>
        <w:tc>
          <w:tcPr>
            <w:tcW w:w="1710" w:type="dxa"/>
          </w:tcPr>
          <w:p w14:paraId="0C3506CA" w14:textId="70B1EEBF" w:rsidR="00BE2DC8" w:rsidRPr="00E70549" w:rsidDel="00F15707" w:rsidRDefault="00BE2DC8" w:rsidP="00C12AC5">
            <w:pPr>
              <w:pStyle w:val="BodyText"/>
              <w:rPr>
                <w:del w:id="1418" w:author="Sarah Thomas" w:date="2014-03-03T14:10:00Z"/>
              </w:rPr>
            </w:pPr>
            <w:del w:id="1419" w:author="Sarah Thomas" w:date="2014-03-03T14:10:00Z">
              <w:r w:rsidRPr="00E70549" w:rsidDel="00F15707">
                <w:delText xml:space="preserve">Steps </w:delText>
              </w:r>
            </w:del>
          </w:p>
        </w:tc>
        <w:tc>
          <w:tcPr>
            <w:tcW w:w="7640" w:type="dxa"/>
          </w:tcPr>
          <w:p w14:paraId="695234DE" w14:textId="0DFBD993" w:rsidR="00BE2DC8" w:rsidRPr="00CB261A" w:rsidDel="00F15707" w:rsidRDefault="00BE2DC8" w:rsidP="00C12AC5">
            <w:pPr>
              <w:pStyle w:val="BodyText"/>
              <w:rPr>
                <w:del w:id="1420" w:author="Sarah Thomas" w:date="2014-03-03T14:10:00Z"/>
              </w:rPr>
            </w:pPr>
            <w:del w:id="1421" w:author="Sarah Thomas" w:date="2014-03-03T14:10:00Z">
              <w:r w:rsidRPr="00CB261A" w:rsidDel="00F15707">
                <w:delText xml:space="preserve">The user clicks on the specific public profile link. </w:delText>
              </w:r>
            </w:del>
          </w:p>
          <w:p w14:paraId="11C31F6A" w14:textId="6E5D87CA" w:rsidR="00BE2DC8" w:rsidRPr="00CB261A" w:rsidDel="00F15707" w:rsidRDefault="00BE2DC8" w:rsidP="00C12AC5">
            <w:pPr>
              <w:pStyle w:val="BodyText"/>
              <w:rPr>
                <w:del w:id="1422" w:author="Sarah Thomas" w:date="2014-03-03T14:10:00Z"/>
              </w:rPr>
            </w:pPr>
            <w:del w:id="1423" w:author="Sarah Thomas" w:date="2014-03-03T14:10:00Z">
              <w:r w:rsidRPr="00CB261A" w:rsidDel="00F15707">
                <w:delText>The system shows details of that user profile.</w:delText>
              </w:r>
            </w:del>
          </w:p>
        </w:tc>
      </w:tr>
    </w:tbl>
    <w:p w14:paraId="533673D0" w14:textId="4FFD413A" w:rsidR="00BE2DC8" w:rsidRPr="00E70549" w:rsidDel="00F15707" w:rsidRDefault="00BE2DC8" w:rsidP="00C12AC5">
      <w:pPr>
        <w:pStyle w:val="BodyText"/>
        <w:rPr>
          <w:del w:id="1424" w:author="Sarah Thomas" w:date="2014-03-03T14:10:00Z"/>
        </w:rPr>
      </w:pPr>
    </w:p>
    <w:tbl>
      <w:tblPr>
        <w:tblStyle w:val="TableGrid"/>
        <w:tblW w:w="0" w:type="auto"/>
        <w:tblLook w:val="04A0" w:firstRow="1" w:lastRow="0" w:firstColumn="1" w:lastColumn="0" w:noHBand="0" w:noVBand="1"/>
      </w:tblPr>
      <w:tblGrid>
        <w:gridCol w:w="1663"/>
        <w:gridCol w:w="6853"/>
      </w:tblGrid>
      <w:tr w:rsidR="00BE2DC8" w:rsidRPr="00E70549" w:rsidDel="00F15707" w14:paraId="1CDFF0B1" w14:textId="214483BB" w:rsidTr="00BE2DC8">
        <w:trPr>
          <w:del w:id="1425" w:author="Sarah Thomas" w:date="2014-03-03T14:10:00Z"/>
        </w:trPr>
        <w:tc>
          <w:tcPr>
            <w:tcW w:w="1710" w:type="dxa"/>
          </w:tcPr>
          <w:p w14:paraId="6B05DE4F" w14:textId="69B5CE6D" w:rsidR="00BE2DC8" w:rsidRPr="00E70549" w:rsidDel="00F15707" w:rsidRDefault="00BE2DC8" w:rsidP="00C12AC5">
            <w:pPr>
              <w:pStyle w:val="BodyText"/>
              <w:rPr>
                <w:del w:id="1426" w:author="Sarah Thomas" w:date="2014-03-03T14:10:00Z"/>
              </w:rPr>
            </w:pPr>
            <w:del w:id="1427" w:author="Sarah Thomas" w:date="2014-03-03T14:10:00Z">
              <w:r w:rsidRPr="00E70549" w:rsidDel="00F15707">
                <w:delText>Name</w:delText>
              </w:r>
            </w:del>
          </w:p>
        </w:tc>
        <w:tc>
          <w:tcPr>
            <w:tcW w:w="7640" w:type="dxa"/>
          </w:tcPr>
          <w:p w14:paraId="5B2E5E2E" w14:textId="5C115DB3" w:rsidR="00BE2DC8" w:rsidRPr="001F3959" w:rsidDel="00F15707" w:rsidRDefault="00BE2DC8" w:rsidP="00C12AC5">
            <w:pPr>
              <w:pStyle w:val="BodyText"/>
              <w:rPr>
                <w:del w:id="1428" w:author="Sarah Thomas" w:date="2014-03-03T14:10:00Z"/>
                <w:b/>
                <w:highlight w:val="lightGray"/>
              </w:rPr>
            </w:pPr>
            <w:del w:id="1429" w:author="Sarah Thomas" w:date="2014-03-03T14:10:00Z">
              <w:r w:rsidRPr="001F3959" w:rsidDel="00F15707">
                <w:rPr>
                  <w:b/>
                </w:rPr>
                <w:delText>Search ventures</w:delText>
              </w:r>
            </w:del>
          </w:p>
        </w:tc>
      </w:tr>
      <w:tr w:rsidR="00BE2DC8" w:rsidRPr="00E70549" w:rsidDel="00F15707" w14:paraId="639C9B33" w14:textId="3D195517" w:rsidTr="00BE2DC8">
        <w:trPr>
          <w:del w:id="1430" w:author="Sarah Thomas" w:date="2014-03-03T14:10:00Z"/>
        </w:trPr>
        <w:tc>
          <w:tcPr>
            <w:tcW w:w="1710" w:type="dxa"/>
          </w:tcPr>
          <w:p w14:paraId="562171F1" w14:textId="771E83F3" w:rsidR="00BE2DC8" w:rsidRPr="00E70549" w:rsidDel="00F15707" w:rsidRDefault="00BE2DC8" w:rsidP="00C12AC5">
            <w:pPr>
              <w:pStyle w:val="BodyText"/>
              <w:rPr>
                <w:del w:id="1431" w:author="Sarah Thomas" w:date="2014-03-03T14:10:00Z"/>
              </w:rPr>
            </w:pPr>
            <w:del w:id="1432" w:author="Sarah Thomas" w:date="2014-03-03T14:10:00Z">
              <w:r w:rsidRPr="00E70549" w:rsidDel="00F15707">
                <w:delText>Actors</w:delText>
              </w:r>
            </w:del>
          </w:p>
        </w:tc>
        <w:tc>
          <w:tcPr>
            <w:tcW w:w="7640" w:type="dxa"/>
          </w:tcPr>
          <w:p w14:paraId="5C1D1ADE" w14:textId="19A07E48" w:rsidR="00BE2DC8" w:rsidRPr="00E70549" w:rsidDel="00F15707" w:rsidRDefault="00C12AC5" w:rsidP="00C12AC5">
            <w:pPr>
              <w:pStyle w:val="BodyText"/>
              <w:rPr>
                <w:del w:id="1433" w:author="Sarah Thomas" w:date="2014-03-03T14:10:00Z"/>
              </w:rPr>
            </w:pPr>
            <w:del w:id="1434" w:author="Sarah Thomas" w:date="2014-03-03T14:10:00Z">
              <w:r w:rsidDel="00F15707">
                <w:delText>Any user</w:delText>
              </w:r>
            </w:del>
          </w:p>
        </w:tc>
      </w:tr>
      <w:tr w:rsidR="00BE2DC8" w:rsidRPr="00E70549" w:rsidDel="00F15707" w14:paraId="2B40DD97" w14:textId="10CC5259" w:rsidTr="00BE2DC8">
        <w:trPr>
          <w:del w:id="1435" w:author="Sarah Thomas" w:date="2014-03-03T14:10:00Z"/>
        </w:trPr>
        <w:tc>
          <w:tcPr>
            <w:tcW w:w="1710" w:type="dxa"/>
          </w:tcPr>
          <w:p w14:paraId="09FAEA98" w14:textId="738DA197" w:rsidR="00BE2DC8" w:rsidRPr="00E70549" w:rsidDel="00F15707" w:rsidRDefault="00BE2DC8" w:rsidP="00C12AC5">
            <w:pPr>
              <w:pStyle w:val="BodyText"/>
              <w:rPr>
                <w:del w:id="1436" w:author="Sarah Thomas" w:date="2014-03-03T14:10:00Z"/>
              </w:rPr>
            </w:pPr>
            <w:del w:id="1437" w:author="Sarah Thomas" w:date="2014-03-03T14:10:00Z">
              <w:r w:rsidRPr="00E70549" w:rsidDel="00F15707">
                <w:delText>Pre-conditions</w:delText>
              </w:r>
            </w:del>
          </w:p>
        </w:tc>
        <w:tc>
          <w:tcPr>
            <w:tcW w:w="7640" w:type="dxa"/>
          </w:tcPr>
          <w:p w14:paraId="7A066E61" w14:textId="29CEB902" w:rsidR="00BE2DC8" w:rsidRPr="00E70549" w:rsidDel="00F15707" w:rsidRDefault="00BE2DC8" w:rsidP="00C12AC5">
            <w:pPr>
              <w:pStyle w:val="BodyText"/>
              <w:rPr>
                <w:del w:id="1438" w:author="Sarah Thomas" w:date="2014-03-03T14:10:00Z"/>
              </w:rPr>
            </w:pPr>
            <w:del w:id="1439" w:author="Sarah Thomas" w:date="2014-03-03T14:10:00Z">
              <w:r w:rsidRPr="00E70549" w:rsidDel="00F15707">
                <w:delText>Any user.</w:delText>
              </w:r>
            </w:del>
          </w:p>
          <w:p w14:paraId="63C58309" w14:textId="0081DB72" w:rsidR="00BE2DC8" w:rsidRPr="00E70549" w:rsidDel="00F15707" w:rsidRDefault="00010A0E" w:rsidP="00C12AC5">
            <w:pPr>
              <w:pStyle w:val="BodyText"/>
              <w:rPr>
                <w:del w:id="1440" w:author="Sarah Thomas" w:date="2014-03-03T14:10:00Z"/>
              </w:rPr>
            </w:pPr>
            <w:del w:id="1441" w:author="Sarah Thomas" w:date="2014-03-03T14:10:00Z">
              <w:r w:rsidDel="00F15707">
                <w:delText>Allow</w:delText>
              </w:r>
              <w:r w:rsidRPr="00E70549" w:rsidDel="00F15707">
                <w:delText xml:space="preserve"> </w:delText>
              </w:r>
              <w:r w:rsidR="00BE2DC8" w:rsidRPr="00E70549" w:rsidDel="00F15707">
                <w:delText>search for ventures</w:delText>
              </w:r>
            </w:del>
          </w:p>
        </w:tc>
      </w:tr>
      <w:tr w:rsidR="00BE2DC8" w:rsidRPr="00E70549" w:rsidDel="00F15707" w14:paraId="0AEC82F2" w14:textId="68BF833E" w:rsidTr="00BE2DC8">
        <w:trPr>
          <w:del w:id="1442" w:author="Sarah Thomas" w:date="2014-03-03T14:10:00Z"/>
        </w:trPr>
        <w:tc>
          <w:tcPr>
            <w:tcW w:w="1710" w:type="dxa"/>
          </w:tcPr>
          <w:p w14:paraId="7281C437" w14:textId="09EA527C" w:rsidR="00BE2DC8" w:rsidRPr="00E70549" w:rsidDel="00F15707" w:rsidRDefault="00BE2DC8" w:rsidP="00C12AC5">
            <w:pPr>
              <w:pStyle w:val="BodyText"/>
              <w:rPr>
                <w:del w:id="1443" w:author="Sarah Thomas" w:date="2014-03-03T14:10:00Z"/>
              </w:rPr>
            </w:pPr>
            <w:del w:id="1444" w:author="Sarah Thomas" w:date="2014-03-03T14:10:00Z">
              <w:r w:rsidRPr="00E70549" w:rsidDel="00F15707">
                <w:delText>Post-conditions</w:delText>
              </w:r>
            </w:del>
          </w:p>
        </w:tc>
        <w:tc>
          <w:tcPr>
            <w:tcW w:w="7640" w:type="dxa"/>
          </w:tcPr>
          <w:p w14:paraId="7751746D" w14:textId="11BF08C1" w:rsidR="00BE2DC8" w:rsidRPr="00E70549" w:rsidDel="00F15707" w:rsidRDefault="00BE2DC8" w:rsidP="00C12AC5">
            <w:pPr>
              <w:pStyle w:val="BodyText"/>
              <w:rPr>
                <w:del w:id="1445" w:author="Sarah Thomas" w:date="2014-03-03T14:10:00Z"/>
              </w:rPr>
            </w:pPr>
            <w:del w:id="1446" w:author="Sarah Thomas" w:date="2014-03-03T14:10:00Z">
              <w:r w:rsidRPr="00E70549" w:rsidDel="00F15707">
                <w:delText>Show the search result.</w:delText>
              </w:r>
            </w:del>
          </w:p>
        </w:tc>
      </w:tr>
      <w:tr w:rsidR="00BE2DC8" w:rsidRPr="00E70549" w:rsidDel="00F15707" w14:paraId="4C8F673B" w14:textId="0570B842" w:rsidTr="00BE2DC8">
        <w:trPr>
          <w:del w:id="1447" w:author="Sarah Thomas" w:date="2014-03-03T14:10:00Z"/>
        </w:trPr>
        <w:tc>
          <w:tcPr>
            <w:tcW w:w="1710" w:type="dxa"/>
          </w:tcPr>
          <w:p w14:paraId="2E682F71" w14:textId="1C057FC7" w:rsidR="00BE2DC8" w:rsidRPr="00E70549" w:rsidDel="00F15707" w:rsidRDefault="00BE2DC8" w:rsidP="00C12AC5">
            <w:pPr>
              <w:pStyle w:val="BodyText"/>
              <w:rPr>
                <w:del w:id="1448" w:author="Sarah Thomas" w:date="2014-03-03T14:10:00Z"/>
              </w:rPr>
            </w:pPr>
            <w:del w:id="1449" w:author="Sarah Thomas" w:date="2014-03-03T14:10:00Z">
              <w:r w:rsidRPr="00E70549" w:rsidDel="00F15707">
                <w:delText>Description</w:delText>
              </w:r>
            </w:del>
          </w:p>
        </w:tc>
        <w:tc>
          <w:tcPr>
            <w:tcW w:w="7640" w:type="dxa"/>
          </w:tcPr>
          <w:p w14:paraId="6DF0DE5C" w14:textId="67716D08" w:rsidR="00BE2DC8" w:rsidRPr="00E70549" w:rsidDel="00F15707" w:rsidRDefault="00BE2DC8" w:rsidP="00C12AC5">
            <w:pPr>
              <w:pStyle w:val="BodyText"/>
              <w:rPr>
                <w:del w:id="1450" w:author="Sarah Thomas" w:date="2014-03-03T14:10:00Z"/>
              </w:rPr>
            </w:pPr>
            <w:del w:id="1451" w:author="Sarah Thomas" w:date="2014-03-03T14:10:00Z">
              <w:r w:rsidRPr="00E70549" w:rsidDel="00F15707">
                <w:delText>Any user can do search of ventures by</w:delText>
              </w:r>
              <w:r w:rsidDel="00F15707">
                <w:delText xml:space="preserve"> providing keywords in the </w:delText>
              </w:r>
              <w:r w:rsidRPr="00E70549" w:rsidDel="00F15707">
                <w:delText xml:space="preserve">search input fields.   </w:delText>
              </w:r>
            </w:del>
          </w:p>
        </w:tc>
      </w:tr>
      <w:tr w:rsidR="00BE2DC8" w:rsidRPr="00E70549" w:rsidDel="00F15707" w14:paraId="6CC36970" w14:textId="4A24336F" w:rsidTr="00BE2DC8">
        <w:trPr>
          <w:del w:id="1452" w:author="Sarah Thomas" w:date="2014-03-03T14:10:00Z"/>
        </w:trPr>
        <w:tc>
          <w:tcPr>
            <w:tcW w:w="1710" w:type="dxa"/>
          </w:tcPr>
          <w:p w14:paraId="34782D5B" w14:textId="1015DDD6" w:rsidR="00BE2DC8" w:rsidRPr="00E70549" w:rsidDel="00F15707" w:rsidRDefault="00BE2DC8" w:rsidP="00C12AC5">
            <w:pPr>
              <w:pStyle w:val="BodyText"/>
              <w:rPr>
                <w:del w:id="1453" w:author="Sarah Thomas" w:date="2014-03-03T14:10:00Z"/>
              </w:rPr>
            </w:pPr>
            <w:del w:id="1454" w:author="Sarah Thomas" w:date="2014-03-03T14:10:00Z">
              <w:r w:rsidRPr="00E70549" w:rsidDel="00F15707">
                <w:delText xml:space="preserve">Steps </w:delText>
              </w:r>
            </w:del>
          </w:p>
        </w:tc>
        <w:tc>
          <w:tcPr>
            <w:tcW w:w="7640" w:type="dxa"/>
          </w:tcPr>
          <w:p w14:paraId="0170DD9F" w14:textId="21DA38B9" w:rsidR="00BE2DC8" w:rsidRPr="00CB261A" w:rsidDel="00F15707" w:rsidRDefault="00BE2DC8" w:rsidP="00C12AC5">
            <w:pPr>
              <w:pStyle w:val="BodyText"/>
              <w:rPr>
                <w:del w:id="1455" w:author="Sarah Thomas" w:date="2014-03-03T14:10:00Z"/>
              </w:rPr>
            </w:pPr>
            <w:del w:id="1456" w:author="Sarah Thomas" w:date="2014-03-03T14:10:00Z">
              <w:r w:rsidRPr="00CB261A" w:rsidDel="00F15707">
                <w:delText>The user types the search attribute in the input filed; then clicks on the search button.</w:delText>
              </w:r>
            </w:del>
          </w:p>
          <w:p w14:paraId="61F2BCE7" w14:textId="71F38F14" w:rsidR="00BE2DC8" w:rsidRPr="00CB261A" w:rsidDel="00F15707" w:rsidRDefault="00BE2DC8" w:rsidP="00C12AC5">
            <w:pPr>
              <w:pStyle w:val="BodyText"/>
              <w:rPr>
                <w:del w:id="1457" w:author="Sarah Thomas" w:date="2014-03-03T14:10:00Z"/>
              </w:rPr>
            </w:pPr>
            <w:del w:id="1458" w:author="Sarah Thomas" w:date="2014-03-03T14:10:00Z">
              <w:r w:rsidRPr="00CB261A" w:rsidDel="00F15707">
                <w:delText xml:space="preserve">The system do the search depends on the search attribute by using an appropriate search method. </w:delText>
              </w:r>
            </w:del>
          </w:p>
          <w:p w14:paraId="3845E733" w14:textId="470FF483" w:rsidR="00BE2DC8" w:rsidRPr="00CB261A" w:rsidDel="00F15707" w:rsidRDefault="00BE2DC8" w:rsidP="00C12AC5">
            <w:pPr>
              <w:pStyle w:val="BodyText"/>
              <w:rPr>
                <w:del w:id="1459" w:author="Sarah Thomas" w:date="2014-03-03T14:10:00Z"/>
              </w:rPr>
            </w:pPr>
            <w:del w:id="1460" w:author="Sarah Thomas" w:date="2014-03-03T14:10:00Z">
              <w:r w:rsidRPr="00CB261A" w:rsidDel="00F15707">
                <w:delText>The system shows the results of the search in the search page.</w:delText>
              </w:r>
            </w:del>
          </w:p>
        </w:tc>
      </w:tr>
    </w:tbl>
    <w:p w14:paraId="1FB0ECB1" w14:textId="69D60E1A" w:rsidR="00BE2DC8" w:rsidRPr="00E70549" w:rsidDel="00F15707" w:rsidRDefault="00BE2DC8" w:rsidP="00C12AC5">
      <w:pPr>
        <w:pStyle w:val="BodyText"/>
        <w:rPr>
          <w:del w:id="1461" w:author="Sarah Thomas" w:date="2014-03-03T14:10:00Z"/>
        </w:rPr>
      </w:pPr>
    </w:p>
    <w:tbl>
      <w:tblPr>
        <w:tblStyle w:val="TableGrid"/>
        <w:tblW w:w="0" w:type="auto"/>
        <w:tblLook w:val="04A0" w:firstRow="1" w:lastRow="0" w:firstColumn="1" w:lastColumn="0" w:noHBand="0" w:noVBand="1"/>
      </w:tblPr>
      <w:tblGrid>
        <w:gridCol w:w="1665"/>
        <w:gridCol w:w="6851"/>
      </w:tblGrid>
      <w:tr w:rsidR="00BE2DC8" w:rsidRPr="00E70549" w:rsidDel="00F15707" w14:paraId="2AE967B4" w14:textId="1DADFA3C" w:rsidTr="00BE2DC8">
        <w:trPr>
          <w:del w:id="1462" w:author="Sarah Thomas" w:date="2014-03-03T14:10:00Z"/>
        </w:trPr>
        <w:tc>
          <w:tcPr>
            <w:tcW w:w="1710" w:type="dxa"/>
          </w:tcPr>
          <w:p w14:paraId="617517A4" w14:textId="01B16EE4" w:rsidR="00BE2DC8" w:rsidRPr="00E70549" w:rsidDel="00F15707" w:rsidRDefault="00BE2DC8" w:rsidP="00C12AC5">
            <w:pPr>
              <w:pStyle w:val="BodyText"/>
              <w:rPr>
                <w:del w:id="1463" w:author="Sarah Thomas" w:date="2014-03-03T14:10:00Z"/>
              </w:rPr>
            </w:pPr>
            <w:del w:id="1464" w:author="Sarah Thomas" w:date="2014-03-03T14:10:00Z">
              <w:r w:rsidRPr="00E70549" w:rsidDel="00F15707">
                <w:delText>Name</w:delText>
              </w:r>
            </w:del>
          </w:p>
        </w:tc>
        <w:tc>
          <w:tcPr>
            <w:tcW w:w="7640" w:type="dxa"/>
          </w:tcPr>
          <w:p w14:paraId="6418EA82" w14:textId="554D9DDD" w:rsidR="00BE2DC8" w:rsidRPr="001F3959" w:rsidDel="00F15707" w:rsidRDefault="00BE2DC8" w:rsidP="00C12AC5">
            <w:pPr>
              <w:pStyle w:val="BodyText"/>
              <w:rPr>
                <w:del w:id="1465" w:author="Sarah Thomas" w:date="2014-03-03T14:10:00Z"/>
                <w:b/>
                <w:highlight w:val="lightGray"/>
              </w:rPr>
            </w:pPr>
            <w:del w:id="1466" w:author="Sarah Thomas" w:date="2014-03-03T14:10:00Z">
              <w:r w:rsidRPr="001F3959" w:rsidDel="00F15707">
                <w:rPr>
                  <w:b/>
                </w:rPr>
                <w:delText>View ventures details</w:delText>
              </w:r>
            </w:del>
          </w:p>
        </w:tc>
      </w:tr>
      <w:tr w:rsidR="00BE2DC8" w:rsidRPr="00E70549" w:rsidDel="00F15707" w14:paraId="63F1C3F2" w14:textId="7F46743C" w:rsidTr="00BE2DC8">
        <w:trPr>
          <w:del w:id="1467" w:author="Sarah Thomas" w:date="2014-03-03T14:10:00Z"/>
        </w:trPr>
        <w:tc>
          <w:tcPr>
            <w:tcW w:w="1710" w:type="dxa"/>
          </w:tcPr>
          <w:p w14:paraId="573C1C23" w14:textId="6FDA010E" w:rsidR="00BE2DC8" w:rsidRPr="00E70549" w:rsidDel="00F15707" w:rsidRDefault="00BE2DC8" w:rsidP="00C12AC5">
            <w:pPr>
              <w:pStyle w:val="BodyText"/>
              <w:rPr>
                <w:del w:id="1468" w:author="Sarah Thomas" w:date="2014-03-03T14:10:00Z"/>
              </w:rPr>
            </w:pPr>
            <w:del w:id="1469" w:author="Sarah Thomas" w:date="2014-03-03T14:10:00Z">
              <w:r w:rsidRPr="00E70549" w:rsidDel="00F15707">
                <w:delText>Actors</w:delText>
              </w:r>
            </w:del>
          </w:p>
        </w:tc>
        <w:tc>
          <w:tcPr>
            <w:tcW w:w="7640" w:type="dxa"/>
          </w:tcPr>
          <w:p w14:paraId="381049F3" w14:textId="3009B3E0" w:rsidR="00BE2DC8" w:rsidRPr="00E70549" w:rsidDel="00F15707" w:rsidRDefault="00445820" w:rsidP="00C12AC5">
            <w:pPr>
              <w:pStyle w:val="BodyText"/>
              <w:rPr>
                <w:del w:id="1470" w:author="Sarah Thomas" w:date="2014-03-03T14:10:00Z"/>
              </w:rPr>
            </w:pPr>
            <w:del w:id="1471" w:author="Sarah Thomas" w:date="2014-03-03T14:10:00Z">
              <w:r w:rsidDel="00F15707">
                <w:delText>Any user</w:delText>
              </w:r>
            </w:del>
          </w:p>
        </w:tc>
      </w:tr>
      <w:tr w:rsidR="00BE2DC8" w:rsidRPr="00E70549" w:rsidDel="00F15707" w14:paraId="40B92562" w14:textId="5B78D732" w:rsidTr="00BE2DC8">
        <w:trPr>
          <w:del w:id="1472" w:author="Sarah Thomas" w:date="2014-03-03T14:10:00Z"/>
        </w:trPr>
        <w:tc>
          <w:tcPr>
            <w:tcW w:w="1710" w:type="dxa"/>
          </w:tcPr>
          <w:p w14:paraId="4CF6FE7E" w14:textId="31ED002E" w:rsidR="00BE2DC8" w:rsidRPr="00E70549" w:rsidDel="00F15707" w:rsidRDefault="00BE2DC8" w:rsidP="00C12AC5">
            <w:pPr>
              <w:pStyle w:val="BodyText"/>
              <w:rPr>
                <w:del w:id="1473" w:author="Sarah Thomas" w:date="2014-03-03T14:10:00Z"/>
              </w:rPr>
            </w:pPr>
            <w:del w:id="1474" w:author="Sarah Thomas" w:date="2014-03-03T14:10:00Z">
              <w:r w:rsidRPr="00E70549" w:rsidDel="00F15707">
                <w:delText>Pre-conditions</w:delText>
              </w:r>
            </w:del>
          </w:p>
        </w:tc>
        <w:tc>
          <w:tcPr>
            <w:tcW w:w="7640" w:type="dxa"/>
          </w:tcPr>
          <w:p w14:paraId="3A8E10F9" w14:textId="0C68CF75" w:rsidR="00BE2DC8" w:rsidRPr="00E70549" w:rsidDel="00F15707" w:rsidRDefault="00BE2DC8" w:rsidP="00C12AC5">
            <w:pPr>
              <w:pStyle w:val="BodyText"/>
              <w:rPr>
                <w:del w:id="1475" w:author="Sarah Thomas" w:date="2014-03-03T14:10:00Z"/>
              </w:rPr>
            </w:pPr>
            <w:del w:id="1476" w:author="Sarah Thomas" w:date="2014-03-03T14:10:00Z">
              <w:r w:rsidRPr="00E70549" w:rsidDel="00F15707">
                <w:delText>Any user.</w:delText>
              </w:r>
            </w:del>
          </w:p>
          <w:p w14:paraId="772DFB31" w14:textId="58034DEA" w:rsidR="00BE2DC8" w:rsidRPr="00E70549" w:rsidDel="00F15707" w:rsidRDefault="00010A0E" w:rsidP="00C12AC5">
            <w:pPr>
              <w:pStyle w:val="BodyText"/>
              <w:rPr>
                <w:del w:id="1477" w:author="Sarah Thomas" w:date="2014-03-03T14:10:00Z"/>
              </w:rPr>
            </w:pPr>
            <w:del w:id="1478" w:author="Sarah Thomas" w:date="2014-03-03T14:10:00Z">
              <w:r w:rsidDel="00F15707">
                <w:delText>Allow</w:delText>
              </w:r>
              <w:r w:rsidRPr="00E70549" w:rsidDel="00F15707">
                <w:delText xml:space="preserve"> </w:delText>
              </w:r>
              <w:r w:rsidR="00BE2DC8" w:rsidRPr="00E70549" w:rsidDel="00F15707">
                <w:delText>search for ventures details and clicks on the search result link.</w:delText>
              </w:r>
            </w:del>
          </w:p>
          <w:p w14:paraId="3A0A85BB" w14:textId="092B4168" w:rsidR="00BE2DC8" w:rsidRPr="00E70549" w:rsidDel="00F15707" w:rsidRDefault="00BE2DC8" w:rsidP="00C12AC5">
            <w:pPr>
              <w:pStyle w:val="BodyText"/>
              <w:rPr>
                <w:del w:id="1479" w:author="Sarah Thomas" w:date="2014-03-03T14:10:00Z"/>
              </w:rPr>
            </w:pPr>
            <w:del w:id="1480" w:author="Sarah Thomas" w:date="2014-03-03T14:10:00Z">
              <w:r w:rsidRPr="00445820" w:rsidDel="00F15707">
                <w:delText xml:space="preserve">Browses the ventures page and clicks on </w:delText>
              </w:r>
              <w:r w:rsidRPr="00E70549" w:rsidDel="00F15707">
                <w:delText>specific venture link</w:delText>
              </w:r>
              <w:r w:rsidR="00010A0E" w:rsidDel="00F15707">
                <w:delText>.</w:delText>
              </w:r>
            </w:del>
          </w:p>
        </w:tc>
      </w:tr>
      <w:tr w:rsidR="00BE2DC8" w:rsidRPr="00E70549" w:rsidDel="00F15707" w14:paraId="4DC840A5" w14:textId="6AB645A5" w:rsidTr="00BE2DC8">
        <w:trPr>
          <w:del w:id="1481" w:author="Sarah Thomas" w:date="2014-03-03T14:10:00Z"/>
        </w:trPr>
        <w:tc>
          <w:tcPr>
            <w:tcW w:w="1710" w:type="dxa"/>
          </w:tcPr>
          <w:p w14:paraId="19DC0143" w14:textId="69B4ECAB" w:rsidR="00BE2DC8" w:rsidRPr="00E70549" w:rsidDel="00F15707" w:rsidRDefault="00BE2DC8" w:rsidP="00C12AC5">
            <w:pPr>
              <w:pStyle w:val="BodyText"/>
              <w:rPr>
                <w:del w:id="1482" w:author="Sarah Thomas" w:date="2014-03-03T14:10:00Z"/>
              </w:rPr>
            </w:pPr>
            <w:del w:id="1483" w:author="Sarah Thomas" w:date="2014-03-03T14:10:00Z">
              <w:r w:rsidRPr="00E70549" w:rsidDel="00F15707">
                <w:delText>Post-conditions</w:delText>
              </w:r>
            </w:del>
          </w:p>
        </w:tc>
        <w:tc>
          <w:tcPr>
            <w:tcW w:w="7640" w:type="dxa"/>
          </w:tcPr>
          <w:p w14:paraId="282926F5" w14:textId="3FF30FE9" w:rsidR="00BE2DC8" w:rsidRPr="00E70549" w:rsidDel="00F15707" w:rsidRDefault="00BE2DC8" w:rsidP="00C12AC5">
            <w:pPr>
              <w:pStyle w:val="BodyText"/>
              <w:rPr>
                <w:del w:id="1484" w:author="Sarah Thomas" w:date="2014-03-03T14:10:00Z"/>
              </w:rPr>
            </w:pPr>
            <w:del w:id="1485" w:author="Sarah Thomas" w:date="2014-03-03T14:10:00Z">
              <w:r w:rsidRPr="00E70549" w:rsidDel="00F15707">
                <w:delText>Show the venture details</w:delText>
              </w:r>
              <w:r w:rsidR="00010A0E" w:rsidDel="00F15707">
                <w:delText>.</w:delText>
              </w:r>
            </w:del>
          </w:p>
        </w:tc>
      </w:tr>
      <w:tr w:rsidR="00BE2DC8" w:rsidRPr="00E70549" w:rsidDel="00F15707" w14:paraId="0015941C" w14:textId="2D09B0F4" w:rsidTr="00BE2DC8">
        <w:trPr>
          <w:del w:id="1486" w:author="Sarah Thomas" w:date="2014-03-03T14:10:00Z"/>
        </w:trPr>
        <w:tc>
          <w:tcPr>
            <w:tcW w:w="1710" w:type="dxa"/>
          </w:tcPr>
          <w:p w14:paraId="1664EA43" w14:textId="615CD691" w:rsidR="00BE2DC8" w:rsidRPr="00E70549" w:rsidDel="00F15707" w:rsidRDefault="00BE2DC8" w:rsidP="00C12AC5">
            <w:pPr>
              <w:pStyle w:val="BodyText"/>
              <w:rPr>
                <w:del w:id="1487" w:author="Sarah Thomas" w:date="2014-03-03T14:10:00Z"/>
              </w:rPr>
            </w:pPr>
            <w:del w:id="1488" w:author="Sarah Thomas" w:date="2014-03-03T14:10:00Z">
              <w:r w:rsidRPr="00E70549" w:rsidDel="00F15707">
                <w:delText>Description</w:delText>
              </w:r>
            </w:del>
          </w:p>
        </w:tc>
        <w:tc>
          <w:tcPr>
            <w:tcW w:w="7640" w:type="dxa"/>
          </w:tcPr>
          <w:p w14:paraId="387BCA88" w14:textId="7B209BE6" w:rsidR="00BE2DC8" w:rsidRPr="00E70549" w:rsidDel="00F15707" w:rsidRDefault="00BE2DC8" w:rsidP="00445820">
            <w:pPr>
              <w:pStyle w:val="BodyText"/>
              <w:rPr>
                <w:del w:id="1489" w:author="Sarah Thomas" w:date="2014-03-03T14:10:00Z"/>
              </w:rPr>
            </w:pPr>
            <w:del w:id="1490" w:author="Sarah Thomas" w:date="2014-03-03T14:10:00Z">
              <w:r w:rsidRPr="00E70549" w:rsidDel="00F15707">
                <w:delText xml:space="preserve">Any user can visit and see the venture details by browsing venture page. </w:delText>
              </w:r>
            </w:del>
          </w:p>
        </w:tc>
      </w:tr>
      <w:tr w:rsidR="00BE2DC8" w:rsidRPr="00E70549" w:rsidDel="00F15707" w14:paraId="6D028D93" w14:textId="3041C8B3" w:rsidTr="00BE2DC8">
        <w:trPr>
          <w:del w:id="1491" w:author="Sarah Thomas" w:date="2014-03-03T14:10:00Z"/>
        </w:trPr>
        <w:tc>
          <w:tcPr>
            <w:tcW w:w="1710" w:type="dxa"/>
          </w:tcPr>
          <w:p w14:paraId="56DF9B56" w14:textId="24F27703" w:rsidR="00BE2DC8" w:rsidRPr="00E70549" w:rsidDel="00F15707" w:rsidRDefault="00BE2DC8" w:rsidP="00C12AC5">
            <w:pPr>
              <w:pStyle w:val="BodyText"/>
              <w:rPr>
                <w:del w:id="1492" w:author="Sarah Thomas" w:date="2014-03-03T14:10:00Z"/>
              </w:rPr>
            </w:pPr>
            <w:del w:id="1493" w:author="Sarah Thomas" w:date="2014-03-03T14:10:00Z">
              <w:r w:rsidRPr="00E70549" w:rsidDel="00F15707">
                <w:delText xml:space="preserve">Steps </w:delText>
              </w:r>
            </w:del>
          </w:p>
        </w:tc>
        <w:tc>
          <w:tcPr>
            <w:tcW w:w="7640" w:type="dxa"/>
          </w:tcPr>
          <w:p w14:paraId="5B570FAE" w14:textId="34B2D0B4" w:rsidR="00BE2DC8" w:rsidRPr="00CB261A" w:rsidDel="00F15707" w:rsidRDefault="00BE2DC8" w:rsidP="00C12AC5">
            <w:pPr>
              <w:pStyle w:val="BodyText"/>
              <w:rPr>
                <w:del w:id="1494" w:author="Sarah Thomas" w:date="2014-03-03T14:10:00Z"/>
              </w:rPr>
            </w:pPr>
            <w:del w:id="1495" w:author="Sarah Thomas" w:date="2014-03-03T14:10:00Z">
              <w:r w:rsidRPr="00CB261A" w:rsidDel="00F15707">
                <w:delText xml:space="preserve">The user clicks on the specific venture link. </w:delText>
              </w:r>
            </w:del>
          </w:p>
          <w:p w14:paraId="36015ABB" w14:textId="7578A43E" w:rsidR="00BE2DC8" w:rsidRPr="00CB261A" w:rsidDel="00F15707" w:rsidRDefault="00BE2DC8" w:rsidP="00C12AC5">
            <w:pPr>
              <w:pStyle w:val="BodyText"/>
              <w:rPr>
                <w:del w:id="1496" w:author="Sarah Thomas" w:date="2014-03-03T14:10:00Z"/>
              </w:rPr>
            </w:pPr>
            <w:del w:id="1497" w:author="Sarah Thomas" w:date="2014-03-03T14:10:00Z">
              <w:r w:rsidRPr="00CB261A" w:rsidDel="00F15707">
                <w:delText>The system shows details of that venture.</w:delText>
              </w:r>
            </w:del>
          </w:p>
        </w:tc>
      </w:tr>
    </w:tbl>
    <w:p w14:paraId="2EA2F8DB" w14:textId="66BD3D56" w:rsidR="00BE2DC8" w:rsidRPr="00E70549" w:rsidDel="00F15707" w:rsidRDefault="00BE2DC8" w:rsidP="00BE2DC8">
      <w:pPr>
        <w:pStyle w:val="BodyText"/>
        <w:rPr>
          <w:del w:id="1498" w:author="Sarah Thomas" w:date="2014-03-03T14:10:00Z"/>
          <w:highlight w:val="yellow"/>
        </w:rPr>
      </w:pPr>
    </w:p>
    <w:tbl>
      <w:tblPr>
        <w:tblStyle w:val="TableGrid"/>
        <w:tblW w:w="0" w:type="auto"/>
        <w:tblLook w:val="04A0" w:firstRow="1" w:lastRow="0" w:firstColumn="1" w:lastColumn="0" w:noHBand="0" w:noVBand="1"/>
      </w:tblPr>
      <w:tblGrid>
        <w:gridCol w:w="1662"/>
        <w:gridCol w:w="6854"/>
      </w:tblGrid>
      <w:tr w:rsidR="00BE2DC8" w:rsidRPr="00E70549" w:rsidDel="00F15707" w14:paraId="0C19CAAC" w14:textId="446C7DE8" w:rsidTr="00BE2DC8">
        <w:trPr>
          <w:del w:id="1499" w:author="Sarah Thomas" w:date="2014-03-03T14:10:00Z"/>
        </w:trPr>
        <w:tc>
          <w:tcPr>
            <w:tcW w:w="1710" w:type="dxa"/>
          </w:tcPr>
          <w:p w14:paraId="3D31B277" w14:textId="2D683383" w:rsidR="00BE2DC8" w:rsidRPr="00CB261A" w:rsidDel="00F15707" w:rsidRDefault="00BE2DC8" w:rsidP="00BE2DC8">
            <w:pPr>
              <w:pStyle w:val="BodyText"/>
              <w:rPr>
                <w:del w:id="1500" w:author="Sarah Thomas" w:date="2014-03-03T14:10:00Z"/>
                <w:color w:val="C00000"/>
              </w:rPr>
            </w:pPr>
            <w:del w:id="1501" w:author="Sarah Thomas" w:date="2014-03-03T14:10:00Z">
              <w:r w:rsidRPr="00923DE9" w:rsidDel="00F15707">
                <w:delText>Name</w:delText>
              </w:r>
            </w:del>
          </w:p>
        </w:tc>
        <w:tc>
          <w:tcPr>
            <w:tcW w:w="7640" w:type="dxa"/>
          </w:tcPr>
          <w:p w14:paraId="36984EF4" w14:textId="6783C013" w:rsidR="00BE2DC8" w:rsidRPr="001F3959" w:rsidDel="00F15707" w:rsidRDefault="00BE2DC8" w:rsidP="00BE2DC8">
            <w:pPr>
              <w:pStyle w:val="BodyText"/>
              <w:rPr>
                <w:del w:id="1502" w:author="Sarah Thomas" w:date="2014-03-03T14:10:00Z"/>
                <w:b/>
              </w:rPr>
            </w:pPr>
            <w:del w:id="1503" w:author="Sarah Thomas" w:date="2014-03-03T14:10:00Z">
              <w:r w:rsidRPr="001F3959" w:rsidDel="00F15707">
                <w:rPr>
                  <w:b/>
                </w:rPr>
                <w:delText>User login</w:delText>
              </w:r>
            </w:del>
          </w:p>
        </w:tc>
      </w:tr>
      <w:tr w:rsidR="00BE2DC8" w:rsidRPr="00E70549" w:rsidDel="00F15707" w14:paraId="5AF9B194" w14:textId="1F6E73D1" w:rsidTr="00BE2DC8">
        <w:trPr>
          <w:del w:id="1504" w:author="Sarah Thomas" w:date="2014-03-03T14:10:00Z"/>
        </w:trPr>
        <w:tc>
          <w:tcPr>
            <w:tcW w:w="1710" w:type="dxa"/>
          </w:tcPr>
          <w:p w14:paraId="5480EEC4" w14:textId="206E8BC4" w:rsidR="00BE2DC8" w:rsidRPr="00E70549" w:rsidDel="00F15707" w:rsidRDefault="00BE2DC8" w:rsidP="00BE2DC8">
            <w:pPr>
              <w:pStyle w:val="BodyText"/>
              <w:rPr>
                <w:del w:id="1505" w:author="Sarah Thomas" w:date="2014-03-03T14:10:00Z"/>
              </w:rPr>
            </w:pPr>
            <w:del w:id="1506" w:author="Sarah Thomas" w:date="2014-03-03T14:10:00Z">
              <w:r w:rsidRPr="00E70549" w:rsidDel="00F15707">
                <w:delText>Actors</w:delText>
              </w:r>
            </w:del>
          </w:p>
        </w:tc>
        <w:tc>
          <w:tcPr>
            <w:tcW w:w="7640" w:type="dxa"/>
          </w:tcPr>
          <w:p w14:paraId="7154BD93" w14:textId="38AEA7F7" w:rsidR="00BE2DC8" w:rsidRPr="00E70549" w:rsidDel="00F15707" w:rsidRDefault="00BE2DC8" w:rsidP="00445820">
            <w:pPr>
              <w:pStyle w:val="BodyText"/>
              <w:rPr>
                <w:del w:id="1507" w:author="Sarah Thomas" w:date="2014-03-03T14:10:00Z"/>
              </w:rPr>
            </w:pPr>
            <w:del w:id="1508" w:author="Sarah Thomas" w:date="2014-03-03T14:10:00Z">
              <w:r w:rsidDel="00F15707">
                <w:delText>R</w:delText>
              </w:r>
              <w:r w:rsidRPr="00E70549" w:rsidDel="00F15707">
                <w:delText>egistered user</w:delText>
              </w:r>
            </w:del>
          </w:p>
        </w:tc>
      </w:tr>
      <w:tr w:rsidR="00BE2DC8" w:rsidRPr="00E70549" w:rsidDel="00F15707" w14:paraId="2DA7D944" w14:textId="7365609B" w:rsidTr="00BE2DC8">
        <w:trPr>
          <w:del w:id="1509" w:author="Sarah Thomas" w:date="2014-03-03T14:10:00Z"/>
        </w:trPr>
        <w:tc>
          <w:tcPr>
            <w:tcW w:w="1710" w:type="dxa"/>
          </w:tcPr>
          <w:p w14:paraId="381E5A4D" w14:textId="0CE6CA02" w:rsidR="00BE2DC8" w:rsidRPr="00E70549" w:rsidDel="00F15707" w:rsidRDefault="00BE2DC8" w:rsidP="00BE2DC8">
            <w:pPr>
              <w:pStyle w:val="BodyText"/>
              <w:rPr>
                <w:del w:id="1510" w:author="Sarah Thomas" w:date="2014-03-03T14:10:00Z"/>
              </w:rPr>
            </w:pPr>
            <w:del w:id="1511" w:author="Sarah Thomas" w:date="2014-03-03T14:10:00Z">
              <w:r w:rsidRPr="00E70549" w:rsidDel="00F15707">
                <w:delText>Pre-conditions</w:delText>
              </w:r>
            </w:del>
          </w:p>
        </w:tc>
        <w:tc>
          <w:tcPr>
            <w:tcW w:w="7640" w:type="dxa"/>
          </w:tcPr>
          <w:p w14:paraId="7F7B0626" w14:textId="15F8586F" w:rsidR="00BE2DC8" w:rsidRPr="00E70549" w:rsidDel="00F15707" w:rsidRDefault="00BE2DC8" w:rsidP="00BE2DC8">
            <w:pPr>
              <w:pStyle w:val="BodyText"/>
              <w:rPr>
                <w:del w:id="1512" w:author="Sarah Thomas" w:date="2014-03-03T14:10:00Z"/>
              </w:rPr>
            </w:pPr>
            <w:del w:id="1513" w:author="Sarah Thomas" w:date="2014-03-03T14:10:00Z">
              <w:r w:rsidRPr="00E70549" w:rsidDel="00F15707">
                <w:delText>The user have an account in the website</w:delText>
              </w:r>
              <w:r w:rsidDel="00F15707">
                <w:delText xml:space="preserve"> and is not already logged in.</w:delText>
              </w:r>
            </w:del>
          </w:p>
        </w:tc>
      </w:tr>
      <w:tr w:rsidR="00BE2DC8" w:rsidRPr="00E70549" w:rsidDel="00F15707" w14:paraId="608E6347" w14:textId="3B686F67" w:rsidTr="00BE2DC8">
        <w:trPr>
          <w:del w:id="1514" w:author="Sarah Thomas" w:date="2014-03-03T14:10:00Z"/>
        </w:trPr>
        <w:tc>
          <w:tcPr>
            <w:tcW w:w="1710" w:type="dxa"/>
          </w:tcPr>
          <w:p w14:paraId="1B46CA1D" w14:textId="66CBCE76" w:rsidR="00BE2DC8" w:rsidRPr="00E70549" w:rsidDel="00F15707" w:rsidRDefault="00BE2DC8" w:rsidP="00BE2DC8">
            <w:pPr>
              <w:pStyle w:val="BodyText"/>
              <w:rPr>
                <w:del w:id="1515" w:author="Sarah Thomas" w:date="2014-03-03T14:10:00Z"/>
              </w:rPr>
            </w:pPr>
            <w:del w:id="1516" w:author="Sarah Thomas" w:date="2014-03-03T14:10:00Z">
              <w:r w:rsidRPr="00E70549" w:rsidDel="00F15707">
                <w:delText>Post-conditions</w:delText>
              </w:r>
            </w:del>
          </w:p>
        </w:tc>
        <w:tc>
          <w:tcPr>
            <w:tcW w:w="7640" w:type="dxa"/>
          </w:tcPr>
          <w:p w14:paraId="05C48E29" w14:textId="052D7183" w:rsidR="00BE2DC8" w:rsidRPr="00E70549" w:rsidDel="00F15707" w:rsidRDefault="00BE2DC8" w:rsidP="00BE2DC8">
            <w:pPr>
              <w:pStyle w:val="BodyText"/>
              <w:rPr>
                <w:del w:id="1517" w:author="Sarah Thomas" w:date="2014-03-03T14:10:00Z"/>
              </w:rPr>
            </w:pPr>
            <w:del w:id="1518" w:author="Sarah Thomas" w:date="2014-03-03T14:10:00Z">
              <w:r w:rsidDel="00F15707">
                <w:delText>The user is logged in.</w:delText>
              </w:r>
              <w:r w:rsidRPr="00E70549" w:rsidDel="00F15707">
                <w:delText xml:space="preserve"> </w:delText>
              </w:r>
            </w:del>
          </w:p>
        </w:tc>
      </w:tr>
      <w:tr w:rsidR="00BE2DC8" w:rsidRPr="00E70549" w:rsidDel="00F15707" w14:paraId="035E3D73" w14:textId="50701E01" w:rsidTr="00BE2DC8">
        <w:trPr>
          <w:del w:id="1519" w:author="Sarah Thomas" w:date="2014-03-03T14:10:00Z"/>
        </w:trPr>
        <w:tc>
          <w:tcPr>
            <w:tcW w:w="1710" w:type="dxa"/>
          </w:tcPr>
          <w:p w14:paraId="51839753" w14:textId="37D4B9C3" w:rsidR="00BE2DC8" w:rsidRPr="00E70549" w:rsidDel="00F15707" w:rsidRDefault="00BE2DC8" w:rsidP="00BE2DC8">
            <w:pPr>
              <w:pStyle w:val="BodyText"/>
              <w:rPr>
                <w:del w:id="1520" w:author="Sarah Thomas" w:date="2014-03-03T14:10:00Z"/>
              </w:rPr>
            </w:pPr>
            <w:del w:id="1521" w:author="Sarah Thomas" w:date="2014-03-03T14:10:00Z">
              <w:r w:rsidRPr="00E70549" w:rsidDel="00F15707">
                <w:delText>Description</w:delText>
              </w:r>
            </w:del>
          </w:p>
        </w:tc>
        <w:tc>
          <w:tcPr>
            <w:tcW w:w="7640" w:type="dxa"/>
          </w:tcPr>
          <w:p w14:paraId="405120A5" w14:textId="5BF7E745" w:rsidR="00BE2DC8" w:rsidRPr="00E70549" w:rsidDel="00F15707" w:rsidRDefault="00BE2DC8" w:rsidP="00BE2DC8">
            <w:pPr>
              <w:pStyle w:val="BodyText"/>
              <w:rPr>
                <w:del w:id="1522" w:author="Sarah Thomas" w:date="2014-03-03T14:10:00Z"/>
              </w:rPr>
            </w:pPr>
            <w:del w:id="1523" w:author="Sarah Thomas" w:date="2014-03-03T14:10:00Z">
              <w:r w:rsidRPr="00432098" w:rsidDel="00F15707">
                <w:delText>A user authenticates at the system by providing his</w:delText>
              </w:r>
              <w:r w:rsidDel="00F15707">
                <w:delText>/her</w:delText>
              </w:r>
              <w:r w:rsidRPr="00432098" w:rsidDel="00F15707">
                <w:delText xml:space="preserve"> username and password.</w:delText>
              </w:r>
            </w:del>
          </w:p>
        </w:tc>
      </w:tr>
      <w:tr w:rsidR="00BE2DC8" w:rsidRPr="00E70549" w:rsidDel="00F15707" w14:paraId="718B47E4" w14:textId="46CF390D" w:rsidTr="00BE2DC8">
        <w:trPr>
          <w:del w:id="1524" w:author="Sarah Thomas" w:date="2014-03-03T14:10:00Z"/>
        </w:trPr>
        <w:tc>
          <w:tcPr>
            <w:tcW w:w="1710" w:type="dxa"/>
          </w:tcPr>
          <w:p w14:paraId="516820A5" w14:textId="2C4052F8" w:rsidR="00BE2DC8" w:rsidRPr="00E70549" w:rsidDel="00F15707" w:rsidRDefault="00BE2DC8" w:rsidP="00BE2DC8">
            <w:pPr>
              <w:pStyle w:val="BodyText"/>
              <w:rPr>
                <w:del w:id="1525" w:author="Sarah Thomas" w:date="2014-03-03T14:10:00Z"/>
              </w:rPr>
            </w:pPr>
            <w:del w:id="1526" w:author="Sarah Thomas" w:date="2014-03-03T14:10:00Z">
              <w:r w:rsidRPr="00E70549" w:rsidDel="00F15707">
                <w:delText>Steps</w:delText>
              </w:r>
            </w:del>
          </w:p>
        </w:tc>
        <w:tc>
          <w:tcPr>
            <w:tcW w:w="7640" w:type="dxa"/>
          </w:tcPr>
          <w:p w14:paraId="22B938CE" w14:textId="31CFC7FB" w:rsidR="00BE2DC8" w:rsidRPr="00CB261A" w:rsidDel="00F15707" w:rsidRDefault="00BE2DC8" w:rsidP="00BE2DC8">
            <w:pPr>
              <w:pStyle w:val="BodyText"/>
              <w:rPr>
                <w:del w:id="1527" w:author="Sarah Thomas" w:date="2014-03-03T14:10:00Z"/>
              </w:rPr>
            </w:pPr>
            <w:del w:id="1528" w:author="Sarah Thomas" w:date="2014-03-03T14:10:00Z">
              <w:r w:rsidRPr="00CB261A" w:rsidDel="00F15707">
                <w:delText xml:space="preserve">The user clicks on </w:delText>
              </w:r>
              <w:r w:rsidDel="00F15707">
                <w:delText>login button t</w:delText>
              </w:r>
              <w:r w:rsidRPr="00CB261A" w:rsidDel="00F15707">
                <w:delText xml:space="preserve">o load the </w:delText>
              </w:r>
              <w:r w:rsidDel="00F15707">
                <w:delText>login</w:delText>
              </w:r>
              <w:r w:rsidRPr="00CB261A" w:rsidDel="00F15707">
                <w:delText xml:space="preserve"> page</w:delText>
              </w:r>
              <w:r w:rsidDel="00F15707">
                <w:delText xml:space="preserve"> or use the quick login input form in each page of the website</w:delText>
              </w:r>
              <w:r w:rsidRPr="00CB261A" w:rsidDel="00F15707">
                <w:delText>.</w:delText>
              </w:r>
            </w:del>
          </w:p>
          <w:p w14:paraId="36C4E8AA" w14:textId="7AA403AE" w:rsidR="00BE2DC8" w:rsidRPr="00CB261A" w:rsidDel="00F15707" w:rsidRDefault="00BE2DC8" w:rsidP="00BE2DC8">
            <w:pPr>
              <w:pStyle w:val="BodyText"/>
              <w:rPr>
                <w:del w:id="1529" w:author="Sarah Thomas" w:date="2014-03-03T14:10:00Z"/>
              </w:rPr>
            </w:pPr>
            <w:del w:id="1530" w:author="Sarah Thomas" w:date="2014-03-03T14:10:00Z">
              <w:r w:rsidRPr="00CB261A" w:rsidDel="00F15707">
                <w:delText xml:space="preserve">The user </w:delText>
              </w:r>
              <w:r w:rsidDel="00F15707">
                <w:delText xml:space="preserve">types his/her user name and password. </w:delText>
              </w:r>
            </w:del>
          </w:p>
          <w:p w14:paraId="3B1E9395" w14:textId="6431E9D6" w:rsidR="00BE2DC8" w:rsidDel="00F15707" w:rsidRDefault="00BE2DC8" w:rsidP="00BE2DC8">
            <w:pPr>
              <w:pStyle w:val="BodyText"/>
              <w:rPr>
                <w:del w:id="1531" w:author="Sarah Thomas" w:date="2014-03-03T14:10:00Z"/>
              </w:rPr>
            </w:pPr>
            <w:del w:id="1532" w:author="Sarah Thomas" w:date="2014-03-03T14:10:00Z">
              <w:r w:rsidRPr="00432098" w:rsidDel="00F15707">
                <w:delText>The system validates the provided username and password.</w:delText>
              </w:r>
            </w:del>
          </w:p>
          <w:p w14:paraId="1F107C18" w14:textId="77E6AE54" w:rsidR="00BE2DC8" w:rsidRPr="00432098" w:rsidDel="00F15707" w:rsidRDefault="00BE2DC8" w:rsidP="00BE2DC8">
            <w:pPr>
              <w:pStyle w:val="BodyText"/>
              <w:rPr>
                <w:del w:id="1533" w:author="Sarah Thomas" w:date="2014-03-03T14:10:00Z"/>
              </w:rPr>
            </w:pPr>
            <w:del w:id="1534" w:author="Sarah Thomas" w:date="2014-03-03T14:10:00Z">
              <w:r w:rsidRPr="00432098" w:rsidDel="00F15707">
                <w:delText xml:space="preserve">If the </w:delText>
              </w:r>
              <w:r w:rsidDel="00F15707">
                <w:delText xml:space="preserve">system validation </w:delText>
              </w:r>
              <w:r w:rsidRPr="00432098" w:rsidDel="00F15707">
                <w:delText xml:space="preserve">succeeds, the </w:delText>
              </w:r>
              <w:r w:rsidDel="00F15707">
                <w:delText>entry page is shown</w:delText>
              </w:r>
              <w:r w:rsidRPr="00432098" w:rsidDel="00F15707">
                <w:delText>.</w:delText>
              </w:r>
            </w:del>
          </w:p>
          <w:p w14:paraId="56756AB3" w14:textId="676FCB18" w:rsidR="00BE2DC8" w:rsidRPr="00CB261A" w:rsidDel="00F15707" w:rsidRDefault="00BE2DC8" w:rsidP="00BE2DC8">
            <w:pPr>
              <w:pStyle w:val="BodyText"/>
              <w:rPr>
                <w:del w:id="1535" w:author="Sarah Thomas" w:date="2014-03-03T14:10:00Z"/>
              </w:rPr>
            </w:pPr>
            <w:del w:id="1536" w:author="Sarah Thomas" w:date="2014-03-03T14:10:00Z">
              <w:r w:rsidRPr="00432098" w:rsidDel="00F15707">
                <w:delText>If the system validation fails, the login is denied and an error message is shown.</w:delText>
              </w:r>
              <w:r w:rsidRPr="00CB261A" w:rsidDel="00F15707">
                <w:delText xml:space="preserve"> </w:delText>
              </w:r>
            </w:del>
          </w:p>
        </w:tc>
      </w:tr>
    </w:tbl>
    <w:p w14:paraId="6618DDEE" w14:textId="16CC7FB1" w:rsidR="00BE2DC8" w:rsidRPr="00CB261A" w:rsidDel="00F15707" w:rsidRDefault="00BE2DC8" w:rsidP="00BE2DC8">
      <w:pPr>
        <w:pStyle w:val="BodyText"/>
        <w:rPr>
          <w:del w:id="1537"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4"/>
        <w:gridCol w:w="6852"/>
      </w:tblGrid>
      <w:tr w:rsidR="00BE2DC8" w:rsidRPr="00CB261A" w:rsidDel="00F15707" w14:paraId="3E76FFF1" w14:textId="35BBFE87" w:rsidTr="00BE2DC8">
        <w:trPr>
          <w:del w:id="1538" w:author="Sarah Thomas" w:date="2014-03-03T14:10:00Z"/>
        </w:trPr>
        <w:tc>
          <w:tcPr>
            <w:tcW w:w="1710" w:type="dxa"/>
          </w:tcPr>
          <w:p w14:paraId="6306F084" w14:textId="6D9D3FAB" w:rsidR="00BE2DC8" w:rsidRPr="00156C07" w:rsidDel="00F15707" w:rsidRDefault="00BE2DC8" w:rsidP="00BE2DC8">
            <w:pPr>
              <w:pStyle w:val="BodyText"/>
              <w:rPr>
                <w:del w:id="1539" w:author="Sarah Thomas" w:date="2014-03-03T14:10:00Z"/>
              </w:rPr>
            </w:pPr>
            <w:del w:id="1540" w:author="Sarah Thomas" w:date="2014-03-03T14:10:00Z">
              <w:r w:rsidRPr="00156C07" w:rsidDel="00F15707">
                <w:delText>Name</w:delText>
              </w:r>
            </w:del>
          </w:p>
        </w:tc>
        <w:tc>
          <w:tcPr>
            <w:tcW w:w="7640" w:type="dxa"/>
          </w:tcPr>
          <w:p w14:paraId="1C45D7DD" w14:textId="59B5FD1C" w:rsidR="00BE2DC8" w:rsidRPr="001F3959" w:rsidDel="00F15707" w:rsidRDefault="00BE2DC8" w:rsidP="00BE2DC8">
            <w:pPr>
              <w:pStyle w:val="BodyText"/>
              <w:rPr>
                <w:del w:id="1541" w:author="Sarah Thomas" w:date="2014-03-03T14:10:00Z"/>
                <w:b/>
                <w:highlight w:val="lightGray"/>
              </w:rPr>
            </w:pPr>
            <w:del w:id="1542" w:author="Sarah Thomas" w:date="2014-03-03T14:10:00Z">
              <w:r w:rsidRPr="001F3959" w:rsidDel="00F15707">
                <w:rPr>
                  <w:b/>
                </w:rPr>
                <w:delText>Edit private profile</w:delText>
              </w:r>
            </w:del>
          </w:p>
        </w:tc>
      </w:tr>
      <w:tr w:rsidR="00BE2DC8" w:rsidRPr="00CB261A" w:rsidDel="00F15707" w14:paraId="0C816765" w14:textId="602078E5" w:rsidTr="00BE2DC8">
        <w:trPr>
          <w:del w:id="1543" w:author="Sarah Thomas" w:date="2014-03-03T14:10:00Z"/>
        </w:trPr>
        <w:tc>
          <w:tcPr>
            <w:tcW w:w="1710" w:type="dxa"/>
          </w:tcPr>
          <w:p w14:paraId="7645A567" w14:textId="5B76AB58" w:rsidR="00BE2DC8" w:rsidRPr="00156C07" w:rsidDel="00F15707" w:rsidRDefault="00BE2DC8" w:rsidP="00BE2DC8">
            <w:pPr>
              <w:pStyle w:val="BodyText"/>
              <w:rPr>
                <w:del w:id="1544" w:author="Sarah Thomas" w:date="2014-03-03T14:10:00Z"/>
              </w:rPr>
            </w:pPr>
            <w:del w:id="1545" w:author="Sarah Thomas" w:date="2014-03-03T14:10:00Z">
              <w:r w:rsidRPr="00156C07" w:rsidDel="00F15707">
                <w:delText>Actors</w:delText>
              </w:r>
            </w:del>
          </w:p>
        </w:tc>
        <w:tc>
          <w:tcPr>
            <w:tcW w:w="7640" w:type="dxa"/>
          </w:tcPr>
          <w:p w14:paraId="68E74CFD" w14:textId="5A112E0C" w:rsidR="00BE2DC8" w:rsidRPr="00CB261A" w:rsidDel="00F15707" w:rsidRDefault="00BE2DC8" w:rsidP="00445820">
            <w:pPr>
              <w:pStyle w:val="BodyText"/>
              <w:rPr>
                <w:del w:id="1546" w:author="Sarah Thomas" w:date="2014-03-03T14:10:00Z"/>
                <w:highlight w:val="lightGray"/>
              </w:rPr>
            </w:pPr>
            <w:del w:id="1547" w:author="Sarah Thomas" w:date="2014-03-03T14:10:00Z">
              <w:r w:rsidDel="00F15707">
                <w:delText>R</w:delText>
              </w:r>
              <w:r w:rsidRPr="00E70549" w:rsidDel="00F15707">
                <w:delText>egistered user</w:delText>
              </w:r>
            </w:del>
          </w:p>
        </w:tc>
      </w:tr>
      <w:tr w:rsidR="00BE2DC8" w:rsidRPr="00CB261A" w:rsidDel="00F15707" w14:paraId="632A0F08" w14:textId="0DB1BD43" w:rsidTr="00BE2DC8">
        <w:trPr>
          <w:del w:id="1548" w:author="Sarah Thomas" w:date="2014-03-03T14:10:00Z"/>
        </w:trPr>
        <w:tc>
          <w:tcPr>
            <w:tcW w:w="1710" w:type="dxa"/>
          </w:tcPr>
          <w:p w14:paraId="5B684D3B" w14:textId="77B4040A" w:rsidR="00BE2DC8" w:rsidRPr="00156C07" w:rsidDel="00F15707" w:rsidRDefault="00BE2DC8" w:rsidP="00BE2DC8">
            <w:pPr>
              <w:pStyle w:val="BodyText"/>
              <w:rPr>
                <w:del w:id="1549" w:author="Sarah Thomas" w:date="2014-03-03T14:10:00Z"/>
              </w:rPr>
            </w:pPr>
            <w:del w:id="1550" w:author="Sarah Thomas" w:date="2014-03-03T14:10:00Z">
              <w:r w:rsidRPr="00156C07" w:rsidDel="00F15707">
                <w:delText>Pre-conditions</w:delText>
              </w:r>
            </w:del>
          </w:p>
        </w:tc>
        <w:tc>
          <w:tcPr>
            <w:tcW w:w="7640" w:type="dxa"/>
          </w:tcPr>
          <w:p w14:paraId="4B67AB79" w14:textId="725A4FBB" w:rsidR="00BE2DC8" w:rsidRPr="00156C07" w:rsidDel="00F15707" w:rsidRDefault="00BE2DC8" w:rsidP="00BE2DC8">
            <w:pPr>
              <w:pStyle w:val="BodyText"/>
              <w:rPr>
                <w:del w:id="1551" w:author="Sarah Thomas" w:date="2014-03-03T14:10:00Z"/>
              </w:rPr>
            </w:pPr>
            <w:del w:id="1552" w:author="Sarah Thomas" w:date="2014-03-03T14:10:00Z">
              <w:r w:rsidRPr="00156C07" w:rsidDel="00F15707">
                <w:delText>The profile changes are saved.</w:delText>
              </w:r>
            </w:del>
          </w:p>
        </w:tc>
      </w:tr>
      <w:tr w:rsidR="00BE2DC8" w:rsidRPr="00CB261A" w:rsidDel="00F15707" w14:paraId="4B45F1C0" w14:textId="3F6AF0C8" w:rsidTr="00BE2DC8">
        <w:trPr>
          <w:del w:id="1553" w:author="Sarah Thomas" w:date="2014-03-03T14:10:00Z"/>
        </w:trPr>
        <w:tc>
          <w:tcPr>
            <w:tcW w:w="1710" w:type="dxa"/>
          </w:tcPr>
          <w:p w14:paraId="5F8F8A15" w14:textId="4D514015" w:rsidR="00BE2DC8" w:rsidRPr="00156C07" w:rsidDel="00F15707" w:rsidRDefault="00BE2DC8" w:rsidP="00BE2DC8">
            <w:pPr>
              <w:pStyle w:val="BodyText"/>
              <w:rPr>
                <w:del w:id="1554" w:author="Sarah Thomas" w:date="2014-03-03T14:10:00Z"/>
              </w:rPr>
            </w:pPr>
            <w:del w:id="1555" w:author="Sarah Thomas" w:date="2014-03-03T14:10:00Z">
              <w:r w:rsidRPr="00156C07" w:rsidDel="00F15707">
                <w:delText>Post-conditions</w:delText>
              </w:r>
            </w:del>
          </w:p>
        </w:tc>
        <w:tc>
          <w:tcPr>
            <w:tcW w:w="7640" w:type="dxa"/>
          </w:tcPr>
          <w:p w14:paraId="20B14237" w14:textId="40F62EB7" w:rsidR="00BE2DC8" w:rsidRPr="00156C07" w:rsidDel="00F15707" w:rsidRDefault="00BE2DC8" w:rsidP="00BE2DC8">
            <w:pPr>
              <w:pStyle w:val="BodyText"/>
              <w:rPr>
                <w:del w:id="1556" w:author="Sarah Thomas" w:date="2014-03-03T14:10:00Z"/>
              </w:rPr>
            </w:pPr>
            <w:del w:id="1557" w:author="Sarah Thomas" w:date="2014-03-03T14:10:00Z">
              <w:r w:rsidRPr="00156C07" w:rsidDel="00F15707">
                <w:delText>Registered edits his/her profile data.</w:delText>
              </w:r>
            </w:del>
          </w:p>
        </w:tc>
      </w:tr>
      <w:tr w:rsidR="00BE2DC8" w:rsidRPr="00CB261A" w:rsidDel="00F15707" w14:paraId="10F78DEC" w14:textId="2E699457" w:rsidTr="00BE2DC8">
        <w:trPr>
          <w:del w:id="1558" w:author="Sarah Thomas" w:date="2014-03-03T14:10:00Z"/>
        </w:trPr>
        <w:tc>
          <w:tcPr>
            <w:tcW w:w="1710" w:type="dxa"/>
          </w:tcPr>
          <w:p w14:paraId="55582E50" w14:textId="21EF8019" w:rsidR="00BE2DC8" w:rsidRPr="00156C07" w:rsidDel="00F15707" w:rsidRDefault="00BE2DC8" w:rsidP="00BE2DC8">
            <w:pPr>
              <w:pStyle w:val="BodyText"/>
              <w:rPr>
                <w:del w:id="1559" w:author="Sarah Thomas" w:date="2014-03-03T14:10:00Z"/>
              </w:rPr>
            </w:pPr>
            <w:del w:id="1560" w:author="Sarah Thomas" w:date="2014-03-03T14:10:00Z">
              <w:r w:rsidRPr="00156C07" w:rsidDel="00F15707">
                <w:delText>Description</w:delText>
              </w:r>
            </w:del>
          </w:p>
        </w:tc>
        <w:tc>
          <w:tcPr>
            <w:tcW w:w="7640" w:type="dxa"/>
          </w:tcPr>
          <w:p w14:paraId="32F58B8E" w14:textId="68EB8566" w:rsidR="00BE2DC8" w:rsidRPr="00923DE9" w:rsidDel="00F15707" w:rsidRDefault="00BE2DC8" w:rsidP="00BE2DC8">
            <w:pPr>
              <w:pStyle w:val="BodyText"/>
              <w:rPr>
                <w:del w:id="1561" w:author="Sarah Thomas" w:date="2014-03-03T14:10:00Z"/>
              </w:rPr>
            </w:pPr>
            <w:del w:id="1562" w:author="Sarah Thomas" w:date="2014-03-03T14:10:00Z">
              <w:r w:rsidDel="00F15707">
                <w:delText>Logged-in user edits his/her personal profile by clicking on the “Edit Profile” in the website.</w:delText>
              </w:r>
            </w:del>
          </w:p>
        </w:tc>
      </w:tr>
      <w:tr w:rsidR="00BE2DC8" w:rsidRPr="00CB261A" w:rsidDel="00F15707" w14:paraId="60A7F857" w14:textId="156C9BA5" w:rsidTr="00BE2DC8">
        <w:trPr>
          <w:del w:id="1563" w:author="Sarah Thomas" w:date="2014-03-03T14:10:00Z"/>
        </w:trPr>
        <w:tc>
          <w:tcPr>
            <w:tcW w:w="1710" w:type="dxa"/>
          </w:tcPr>
          <w:p w14:paraId="040C4738" w14:textId="1724B756" w:rsidR="00BE2DC8" w:rsidRPr="00156C07" w:rsidDel="00F15707" w:rsidRDefault="00BE2DC8" w:rsidP="00BE2DC8">
            <w:pPr>
              <w:pStyle w:val="BodyText"/>
              <w:rPr>
                <w:del w:id="1564" w:author="Sarah Thomas" w:date="2014-03-03T14:10:00Z"/>
              </w:rPr>
            </w:pPr>
            <w:del w:id="1565" w:author="Sarah Thomas" w:date="2014-03-03T14:10:00Z">
              <w:r w:rsidRPr="00156C07" w:rsidDel="00F15707">
                <w:delText xml:space="preserve">Steps </w:delText>
              </w:r>
            </w:del>
          </w:p>
        </w:tc>
        <w:tc>
          <w:tcPr>
            <w:tcW w:w="7640" w:type="dxa"/>
          </w:tcPr>
          <w:p w14:paraId="6614D076" w14:textId="0F39566F" w:rsidR="00BE2DC8" w:rsidRPr="00923DE9" w:rsidDel="00F15707" w:rsidRDefault="00BE2DC8" w:rsidP="00BE2DC8">
            <w:pPr>
              <w:pStyle w:val="BodyText"/>
              <w:rPr>
                <w:del w:id="1566" w:author="Sarah Thomas" w:date="2014-03-03T14:10:00Z"/>
              </w:rPr>
            </w:pPr>
            <w:del w:id="1567" w:author="Sarah Thomas" w:date="2014-03-03T14:10:00Z">
              <w:r w:rsidRPr="00923DE9" w:rsidDel="00F15707">
                <w:delText>The user selects “Edit Profile”</w:delText>
              </w:r>
            </w:del>
          </w:p>
          <w:p w14:paraId="478E23A5" w14:textId="52E38DE7" w:rsidR="00BE2DC8" w:rsidRPr="00923DE9" w:rsidDel="00F15707" w:rsidRDefault="00BE2DC8" w:rsidP="00BE2DC8">
            <w:pPr>
              <w:pStyle w:val="BodyText"/>
              <w:rPr>
                <w:del w:id="1568" w:author="Sarah Thomas" w:date="2014-03-03T14:10:00Z"/>
              </w:rPr>
            </w:pPr>
            <w:del w:id="1569" w:author="Sarah Thomas" w:date="2014-03-03T14:10:00Z">
              <w:r w:rsidRPr="00923DE9" w:rsidDel="00F15707">
                <w:delText>The user select</w:delText>
              </w:r>
              <w:r w:rsidR="00010A0E" w:rsidDel="00F15707">
                <w:delText>s</w:delText>
              </w:r>
              <w:r w:rsidRPr="00923DE9" w:rsidDel="00F15707">
                <w:delText xml:space="preserve"> a specific profile section to edit.</w:delText>
              </w:r>
            </w:del>
          </w:p>
          <w:p w14:paraId="32FA568C" w14:textId="4FB7BE6C" w:rsidR="00BE2DC8" w:rsidRPr="00923DE9" w:rsidDel="00F15707" w:rsidRDefault="00BE2DC8" w:rsidP="00BE2DC8">
            <w:pPr>
              <w:pStyle w:val="BodyText"/>
              <w:rPr>
                <w:del w:id="1570" w:author="Sarah Thomas" w:date="2014-03-03T14:10:00Z"/>
              </w:rPr>
            </w:pPr>
            <w:del w:id="1571" w:author="Sarah Thomas" w:date="2014-03-03T14:10:00Z">
              <w:r w:rsidRPr="00923DE9" w:rsidDel="00F15707">
                <w:delText>The user changes the data in that section.</w:delText>
              </w:r>
            </w:del>
          </w:p>
          <w:p w14:paraId="48D6F806" w14:textId="442BA132" w:rsidR="00BE2DC8" w:rsidRPr="00923DE9" w:rsidDel="00F15707" w:rsidRDefault="00BE2DC8" w:rsidP="00BE2DC8">
            <w:pPr>
              <w:pStyle w:val="BodyText"/>
              <w:rPr>
                <w:del w:id="1572" w:author="Sarah Thomas" w:date="2014-03-03T14:10:00Z"/>
              </w:rPr>
            </w:pPr>
            <w:del w:id="1573" w:author="Sarah Thomas" w:date="2014-03-03T14:10:00Z">
              <w:r w:rsidRPr="00923DE9" w:rsidDel="00F15707">
                <w:delText>The user clicks “save”</w:delText>
              </w:r>
            </w:del>
          </w:p>
          <w:p w14:paraId="79F5DCBC" w14:textId="0C9AB3E2" w:rsidR="00BE2DC8" w:rsidRPr="00923DE9" w:rsidDel="00F15707" w:rsidRDefault="00BE2DC8" w:rsidP="00BE2DC8">
            <w:pPr>
              <w:pStyle w:val="BodyText"/>
              <w:rPr>
                <w:del w:id="1574" w:author="Sarah Thomas" w:date="2014-03-03T14:10:00Z"/>
              </w:rPr>
            </w:pPr>
            <w:del w:id="1575" w:author="Sarah Thomas" w:date="2014-03-03T14:10:00Z">
              <w:r w:rsidRPr="00923DE9" w:rsidDel="00F15707">
                <w:delText>The system saves the changes in the database.</w:delText>
              </w:r>
            </w:del>
          </w:p>
          <w:p w14:paraId="68222157" w14:textId="0B56ECC8" w:rsidR="00BE2DC8" w:rsidDel="00F15707" w:rsidRDefault="00BE2DC8" w:rsidP="00BE2DC8">
            <w:pPr>
              <w:pStyle w:val="BodyText"/>
              <w:rPr>
                <w:del w:id="1576" w:author="Sarah Thomas" w:date="2014-03-03T14:10:00Z"/>
              </w:rPr>
            </w:pPr>
            <w:del w:id="1577" w:author="Sarah Thomas" w:date="2014-03-03T14:10:00Z">
              <w:r w:rsidRPr="00923DE9" w:rsidDel="00F15707">
                <w:delText>The system display a successful save message.</w:delText>
              </w:r>
            </w:del>
          </w:p>
          <w:p w14:paraId="0065E8FE" w14:textId="74EF2508" w:rsidR="00BE2DC8" w:rsidRPr="00923DE9" w:rsidDel="00F15707" w:rsidRDefault="00BE2DC8" w:rsidP="00BE2DC8">
            <w:pPr>
              <w:pStyle w:val="BodyText"/>
              <w:rPr>
                <w:del w:id="1578" w:author="Sarah Thomas" w:date="2014-03-03T14:10:00Z"/>
              </w:rPr>
            </w:pPr>
            <w:del w:id="1579" w:author="Sarah Thomas" w:date="2014-03-03T14:10:00Z">
              <w:r w:rsidRPr="00923DE9" w:rsidDel="00F15707">
                <w:delText>The profile changes are saved.</w:delText>
              </w:r>
            </w:del>
          </w:p>
        </w:tc>
      </w:tr>
    </w:tbl>
    <w:p w14:paraId="26EF17EC" w14:textId="029BC69D" w:rsidR="00BE2DC8" w:rsidRPr="00CB261A" w:rsidDel="00F15707" w:rsidRDefault="00BE2DC8" w:rsidP="00BE2DC8">
      <w:pPr>
        <w:pStyle w:val="BodyText"/>
        <w:rPr>
          <w:del w:id="1580"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3"/>
        <w:gridCol w:w="6853"/>
      </w:tblGrid>
      <w:tr w:rsidR="00BE2DC8" w:rsidRPr="00CB261A" w:rsidDel="00F15707" w14:paraId="7E55ACE2" w14:textId="16667FC7" w:rsidTr="00BE2DC8">
        <w:trPr>
          <w:del w:id="1581" w:author="Sarah Thomas" w:date="2014-03-03T14:10:00Z"/>
        </w:trPr>
        <w:tc>
          <w:tcPr>
            <w:tcW w:w="1710" w:type="dxa"/>
          </w:tcPr>
          <w:p w14:paraId="3D757354" w14:textId="1C73BD05" w:rsidR="00BE2DC8" w:rsidRPr="00156C07" w:rsidDel="00F15707" w:rsidRDefault="00BE2DC8" w:rsidP="00BE2DC8">
            <w:pPr>
              <w:pStyle w:val="BodyText"/>
              <w:rPr>
                <w:del w:id="1582" w:author="Sarah Thomas" w:date="2014-03-03T14:10:00Z"/>
              </w:rPr>
            </w:pPr>
            <w:del w:id="1583" w:author="Sarah Thomas" w:date="2014-03-03T14:10:00Z">
              <w:r w:rsidRPr="00156C07" w:rsidDel="00F15707">
                <w:delText>Name</w:delText>
              </w:r>
            </w:del>
          </w:p>
        </w:tc>
        <w:tc>
          <w:tcPr>
            <w:tcW w:w="7640" w:type="dxa"/>
          </w:tcPr>
          <w:p w14:paraId="5DD63900" w14:textId="3E0D1189" w:rsidR="00BE2DC8" w:rsidRPr="001F3959" w:rsidDel="00F15707" w:rsidRDefault="00BE2DC8" w:rsidP="00BE2DC8">
            <w:pPr>
              <w:pStyle w:val="BodyText"/>
              <w:rPr>
                <w:del w:id="1584" w:author="Sarah Thomas" w:date="2014-03-03T14:10:00Z"/>
                <w:b/>
                <w:highlight w:val="lightGray"/>
              </w:rPr>
            </w:pPr>
            <w:del w:id="1585" w:author="Sarah Thomas" w:date="2014-03-03T14:10:00Z">
              <w:r w:rsidRPr="001F3959" w:rsidDel="00F15707">
                <w:rPr>
                  <w:b/>
                </w:rPr>
                <w:delText>Contact another user</w:delText>
              </w:r>
            </w:del>
          </w:p>
        </w:tc>
      </w:tr>
      <w:tr w:rsidR="00BE2DC8" w:rsidRPr="00CB261A" w:rsidDel="00F15707" w14:paraId="1F327EFB" w14:textId="68016719" w:rsidTr="00BE2DC8">
        <w:trPr>
          <w:del w:id="1586" w:author="Sarah Thomas" w:date="2014-03-03T14:10:00Z"/>
        </w:trPr>
        <w:tc>
          <w:tcPr>
            <w:tcW w:w="1710" w:type="dxa"/>
          </w:tcPr>
          <w:p w14:paraId="37D64BEB" w14:textId="4B91CB02" w:rsidR="00BE2DC8" w:rsidRPr="00156C07" w:rsidDel="00F15707" w:rsidRDefault="00BE2DC8" w:rsidP="00BE2DC8">
            <w:pPr>
              <w:pStyle w:val="BodyText"/>
              <w:rPr>
                <w:del w:id="1587" w:author="Sarah Thomas" w:date="2014-03-03T14:10:00Z"/>
              </w:rPr>
            </w:pPr>
            <w:del w:id="1588" w:author="Sarah Thomas" w:date="2014-03-03T14:10:00Z">
              <w:r w:rsidRPr="00156C07" w:rsidDel="00F15707">
                <w:delText>Actors</w:delText>
              </w:r>
            </w:del>
          </w:p>
        </w:tc>
        <w:tc>
          <w:tcPr>
            <w:tcW w:w="7640" w:type="dxa"/>
          </w:tcPr>
          <w:p w14:paraId="332B4CEA" w14:textId="643F35D7" w:rsidR="00BE2DC8" w:rsidRPr="00CB261A" w:rsidDel="00F15707" w:rsidRDefault="00BE2DC8" w:rsidP="00445820">
            <w:pPr>
              <w:pStyle w:val="BodyText"/>
              <w:rPr>
                <w:del w:id="1589" w:author="Sarah Thomas" w:date="2014-03-03T14:10:00Z"/>
                <w:highlight w:val="lightGray"/>
              </w:rPr>
            </w:pPr>
            <w:del w:id="1590" w:author="Sarah Thomas" w:date="2014-03-03T14:10:00Z">
              <w:r w:rsidDel="00F15707">
                <w:delText>R</w:delText>
              </w:r>
              <w:r w:rsidRPr="00E70549" w:rsidDel="00F15707">
                <w:delText>egistered user</w:delText>
              </w:r>
            </w:del>
          </w:p>
        </w:tc>
      </w:tr>
      <w:tr w:rsidR="00BE2DC8" w:rsidRPr="00CB261A" w:rsidDel="00F15707" w14:paraId="547D5F1D" w14:textId="6869ADC6" w:rsidTr="00BE2DC8">
        <w:trPr>
          <w:del w:id="1591" w:author="Sarah Thomas" w:date="2014-03-03T14:10:00Z"/>
        </w:trPr>
        <w:tc>
          <w:tcPr>
            <w:tcW w:w="1710" w:type="dxa"/>
          </w:tcPr>
          <w:p w14:paraId="6F3E3215" w14:textId="75A69B78" w:rsidR="00BE2DC8" w:rsidRPr="00156C07" w:rsidDel="00F15707" w:rsidRDefault="00BE2DC8" w:rsidP="00BE2DC8">
            <w:pPr>
              <w:pStyle w:val="BodyText"/>
              <w:rPr>
                <w:del w:id="1592" w:author="Sarah Thomas" w:date="2014-03-03T14:10:00Z"/>
              </w:rPr>
            </w:pPr>
            <w:del w:id="1593" w:author="Sarah Thomas" w:date="2014-03-03T14:10:00Z">
              <w:r w:rsidRPr="00156C07" w:rsidDel="00F15707">
                <w:delText>Pre-conditions</w:delText>
              </w:r>
            </w:del>
          </w:p>
        </w:tc>
        <w:tc>
          <w:tcPr>
            <w:tcW w:w="7640" w:type="dxa"/>
          </w:tcPr>
          <w:p w14:paraId="401433BC" w14:textId="100AB29B" w:rsidR="00BE2DC8" w:rsidRPr="00CB261A" w:rsidDel="00F15707" w:rsidRDefault="00BE2DC8" w:rsidP="00BE2DC8">
            <w:pPr>
              <w:pStyle w:val="BodyText"/>
              <w:rPr>
                <w:del w:id="1594" w:author="Sarah Thomas" w:date="2014-03-03T14:10:00Z"/>
                <w:highlight w:val="lightGray"/>
              </w:rPr>
            </w:pPr>
            <w:del w:id="1595" w:author="Sarah Thomas" w:date="2014-03-03T14:10:00Z">
              <w:r w:rsidDel="00F15707">
                <w:delText>Logged-in user</w:delText>
              </w:r>
            </w:del>
          </w:p>
          <w:p w14:paraId="6211808C" w14:textId="1A271552" w:rsidR="00BE2DC8" w:rsidRPr="00CB261A" w:rsidDel="00F15707" w:rsidRDefault="00BE2DC8" w:rsidP="00445820">
            <w:pPr>
              <w:pStyle w:val="BodyText"/>
              <w:rPr>
                <w:del w:id="1596" w:author="Sarah Thomas" w:date="2014-03-03T14:10:00Z"/>
                <w:highlight w:val="lightGray"/>
              </w:rPr>
            </w:pPr>
            <w:del w:id="1597" w:author="Sarah Thomas" w:date="2014-03-03T14:10:00Z">
              <w:r w:rsidRPr="0039087C" w:rsidDel="00F15707">
                <w:delText>Select the other user profile and the contact information</w:delText>
              </w:r>
            </w:del>
          </w:p>
        </w:tc>
      </w:tr>
      <w:tr w:rsidR="00BE2DC8" w:rsidRPr="00CB261A" w:rsidDel="00F15707" w14:paraId="64C44747" w14:textId="3A1DF811" w:rsidTr="00BE2DC8">
        <w:trPr>
          <w:del w:id="1598" w:author="Sarah Thomas" w:date="2014-03-03T14:10:00Z"/>
        </w:trPr>
        <w:tc>
          <w:tcPr>
            <w:tcW w:w="1710" w:type="dxa"/>
          </w:tcPr>
          <w:p w14:paraId="68B6B6B9" w14:textId="5E45A3A1" w:rsidR="00BE2DC8" w:rsidRPr="00156C07" w:rsidDel="00F15707" w:rsidRDefault="00BE2DC8" w:rsidP="00BE2DC8">
            <w:pPr>
              <w:pStyle w:val="BodyText"/>
              <w:rPr>
                <w:del w:id="1599" w:author="Sarah Thomas" w:date="2014-03-03T14:10:00Z"/>
              </w:rPr>
            </w:pPr>
            <w:del w:id="1600" w:author="Sarah Thomas" w:date="2014-03-03T14:10:00Z">
              <w:r w:rsidRPr="00156C07" w:rsidDel="00F15707">
                <w:delText>Post-conditions</w:delText>
              </w:r>
            </w:del>
          </w:p>
        </w:tc>
        <w:tc>
          <w:tcPr>
            <w:tcW w:w="7640" w:type="dxa"/>
          </w:tcPr>
          <w:p w14:paraId="448CB338" w14:textId="1DD61CDC" w:rsidR="00BE2DC8" w:rsidRPr="00CB261A" w:rsidDel="00F15707" w:rsidRDefault="00445820" w:rsidP="00BE2DC8">
            <w:pPr>
              <w:pStyle w:val="BodyText"/>
              <w:rPr>
                <w:del w:id="1601" w:author="Sarah Thomas" w:date="2014-03-03T14:10:00Z"/>
                <w:highlight w:val="lightGray"/>
              </w:rPr>
            </w:pPr>
            <w:del w:id="1602" w:author="Sarah Thomas" w:date="2014-03-03T14:10:00Z">
              <w:r w:rsidRPr="00445820" w:rsidDel="00F15707">
                <w:delText xml:space="preserve">A message is sent to the other user </w:delText>
              </w:r>
              <w:r w:rsidDel="00F15707">
                <w:delText xml:space="preserve"> (optional requirement: the email will be kept anonymous and only user names will be used for this initial contact)</w:delText>
              </w:r>
              <w:r w:rsidR="00010A0E" w:rsidDel="00F15707">
                <w:delText>.</w:delText>
              </w:r>
            </w:del>
          </w:p>
        </w:tc>
      </w:tr>
      <w:tr w:rsidR="00BE2DC8" w:rsidRPr="00CB261A" w:rsidDel="00F15707" w14:paraId="3A251332" w14:textId="6A87ACD8" w:rsidTr="00BE2DC8">
        <w:trPr>
          <w:del w:id="1603" w:author="Sarah Thomas" w:date="2014-03-03T14:10:00Z"/>
        </w:trPr>
        <w:tc>
          <w:tcPr>
            <w:tcW w:w="1710" w:type="dxa"/>
          </w:tcPr>
          <w:p w14:paraId="58EF6A20" w14:textId="024F524B" w:rsidR="00BE2DC8" w:rsidRPr="00156C07" w:rsidDel="00F15707" w:rsidRDefault="00BE2DC8" w:rsidP="00BE2DC8">
            <w:pPr>
              <w:pStyle w:val="BodyText"/>
              <w:rPr>
                <w:del w:id="1604" w:author="Sarah Thomas" w:date="2014-03-03T14:10:00Z"/>
              </w:rPr>
            </w:pPr>
            <w:del w:id="1605" w:author="Sarah Thomas" w:date="2014-03-03T14:10:00Z">
              <w:r w:rsidRPr="00156C07" w:rsidDel="00F15707">
                <w:delText>Description</w:delText>
              </w:r>
            </w:del>
          </w:p>
        </w:tc>
        <w:tc>
          <w:tcPr>
            <w:tcW w:w="7640" w:type="dxa"/>
          </w:tcPr>
          <w:p w14:paraId="73C726B6" w14:textId="30A950A6" w:rsidR="00BE2DC8" w:rsidRPr="00CB261A" w:rsidDel="00F15707" w:rsidRDefault="00BE2DC8" w:rsidP="00BE2DC8">
            <w:pPr>
              <w:pStyle w:val="BodyText"/>
              <w:rPr>
                <w:del w:id="1606" w:author="Sarah Thomas" w:date="2014-03-03T14:10:00Z"/>
                <w:highlight w:val="lightGray"/>
              </w:rPr>
            </w:pPr>
            <w:del w:id="1607" w:author="Sarah Thomas" w:date="2014-03-03T14:10:00Z">
              <w:r w:rsidDel="00F15707">
                <w:delText xml:space="preserve">Logged in user can see and contact the other user by visiting the other user profile and choose the contact information of any specific user. </w:delText>
              </w:r>
              <w:r w:rsidRPr="00CB261A" w:rsidDel="00F15707">
                <w:rPr>
                  <w:highlight w:val="lightGray"/>
                </w:rPr>
                <w:delText xml:space="preserve">     </w:delText>
              </w:r>
            </w:del>
          </w:p>
        </w:tc>
      </w:tr>
      <w:tr w:rsidR="00BE2DC8" w:rsidRPr="00CB261A" w:rsidDel="00F15707" w14:paraId="2A5761F0" w14:textId="4DCB1A6C" w:rsidTr="00BE2DC8">
        <w:trPr>
          <w:del w:id="1608" w:author="Sarah Thomas" w:date="2014-03-03T14:10:00Z"/>
        </w:trPr>
        <w:tc>
          <w:tcPr>
            <w:tcW w:w="1710" w:type="dxa"/>
          </w:tcPr>
          <w:p w14:paraId="3B5E4167" w14:textId="57BED9AD" w:rsidR="00BE2DC8" w:rsidRPr="00156C07" w:rsidDel="00F15707" w:rsidRDefault="00BE2DC8" w:rsidP="00BE2DC8">
            <w:pPr>
              <w:pStyle w:val="BodyText"/>
              <w:rPr>
                <w:del w:id="1609" w:author="Sarah Thomas" w:date="2014-03-03T14:10:00Z"/>
              </w:rPr>
            </w:pPr>
            <w:del w:id="1610" w:author="Sarah Thomas" w:date="2014-03-03T14:10:00Z">
              <w:r w:rsidRPr="00156C07" w:rsidDel="00F15707">
                <w:delText xml:space="preserve">Steps </w:delText>
              </w:r>
            </w:del>
          </w:p>
        </w:tc>
        <w:tc>
          <w:tcPr>
            <w:tcW w:w="7640" w:type="dxa"/>
          </w:tcPr>
          <w:p w14:paraId="29FFD6E6" w14:textId="7273F9F2" w:rsidR="00BE2DC8" w:rsidRPr="00923DE9" w:rsidDel="00F15707" w:rsidRDefault="00BE2DC8" w:rsidP="00BE2DC8">
            <w:pPr>
              <w:pStyle w:val="BodyText"/>
              <w:rPr>
                <w:del w:id="1611" w:author="Sarah Thomas" w:date="2014-03-03T14:10:00Z"/>
              </w:rPr>
            </w:pPr>
            <w:del w:id="1612" w:author="Sarah Thomas" w:date="2014-03-03T14:10:00Z">
              <w:r w:rsidRPr="00923DE9" w:rsidDel="00F15707">
                <w:delText>The logged</w:delText>
              </w:r>
              <w:r w:rsidDel="00F15707">
                <w:delText>-</w:delText>
              </w:r>
              <w:r w:rsidRPr="00923DE9" w:rsidDel="00F15707">
                <w:delText>in user clicks on the contact information on the other user profile.</w:delText>
              </w:r>
            </w:del>
          </w:p>
          <w:p w14:paraId="56E3FE29" w14:textId="0F89835F" w:rsidR="00BE2DC8" w:rsidRPr="00923DE9" w:rsidDel="00F15707" w:rsidRDefault="00BE2DC8" w:rsidP="00BE2DC8">
            <w:pPr>
              <w:pStyle w:val="BodyText"/>
              <w:rPr>
                <w:del w:id="1613" w:author="Sarah Thomas" w:date="2014-03-03T14:10:00Z"/>
              </w:rPr>
            </w:pPr>
            <w:del w:id="1614" w:author="Sarah Thomas" w:date="2014-03-03T14:10:00Z">
              <w:r w:rsidRPr="00923DE9" w:rsidDel="00F15707">
                <w:delText>The system shows the contact details.</w:delText>
              </w:r>
            </w:del>
          </w:p>
          <w:p w14:paraId="505A1152" w14:textId="7ECB06A6" w:rsidR="00BE2DC8" w:rsidRPr="00923DE9" w:rsidDel="00F15707" w:rsidRDefault="00BE2DC8" w:rsidP="00445820">
            <w:pPr>
              <w:pStyle w:val="BodyText"/>
              <w:rPr>
                <w:del w:id="1615" w:author="Sarah Thomas" w:date="2014-03-03T14:10:00Z"/>
              </w:rPr>
            </w:pPr>
            <w:del w:id="1616" w:author="Sarah Thomas" w:date="2014-03-03T14:10:00Z">
              <w:r w:rsidRPr="00923DE9" w:rsidDel="00F15707">
                <w:delText xml:space="preserve">The user can click on the other user </w:delText>
              </w:r>
              <w:r w:rsidR="00445820" w:rsidDel="00F15707">
                <w:delText>link to start contact him/her.</w:delText>
              </w:r>
              <w:r w:rsidRPr="00923DE9" w:rsidDel="00F15707">
                <w:delText xml:space="preserve"> </w:delText>
              </w:r>
            </w:del>
          </w:p>
        </w:tc>
      </w:tr>
    </w:tbl>
    <w:p w14:paraId="75550448" w14:textId="03C16E7D" w:rsidR="00BE2DC8" w:rsidRPr="00CB261A" w:rsidDel="00F15707" w:rsidRDefault="00BE2DC8" w:rsidP="00BE2DC8">
      <w:pPr>
        <w:pStyle w:val="BodyText"/>
        <w:rPr>
          <w:del w:id="1617"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3"/>
        <w:gridCol w:w="6853"/>
      </w:tblGrid>
      <w:tr w:rsidR="00BE2DC8" w:rsidRPr="00CB261A" w:rsidDel="00F15707" w14:paraId="4AD03F60" w14:textId="64AAF14F" w:rsidTr="00BE2DC8">
        <w:trPr>
          <w:del w:id="1618" w:author="Sarah Thomas" w:date="2014-03-03T14:10:00Z"/>
        </w:trPr>
        <w:tc>
          <w:tcPr>
            <w:tcW w:w="1710" w:type="dxa"/>
          </w:tcPr>
          <w:p w14:paraId="59924507" w14:textId="7492B828" w:rsidR="00BE2DC8" w:rsidRPr="00156C07" w:rsidDel="00F15707" w:rsidRDefault="00BE2DC8" w:rsidP="00BE2DC8">
            <w:pPr>
              <w:pStyle w:val="BodyText"/>
              <w:rPr>
                <w:del w:id="1619" w:author="Sarah Thomas" w:date="2014-03-03T14:10:00Z"/>
              </w:rPr>
            </w:pPr>
            <w:del w:id="1620" w:author="Sarah Thomas" w:date="2014-03-03T14:10:00Z">
              <w:r w:rsidRPr="00156C07" w:rsidDel="00F15707">
                <w:delText>Name</w:delText>
              </w:r>
            </w:del>
          </w:p>
        </w:tc>
        <w:tc>
          <w:tcPr>
            <w:tcW w:w="7640" w:type="dxa"/>
          </w:tcPr>
          <w:p w14:paraId="5B6EF595" w14:textId="64211837" w:rsidR="00BE2DC8" w:rsidRPr="001F3959" w:rsidDel="00F15707" w:rsidRDefault="00BE2DC8" w:rsidP="00BE2DC8">
            <w:pPr>
              <w:pStyle w:val="BodyText"/>
              <w:rPr>
                <w:del w:id="1621" w:author="Sarah Thomas" w:date="2014-03-03T14:10:00Z"/>
                <w:b/>
                <w:highlight w:val="lightGray"/>
              </w:rPr>
            </w:pPr>
            <w:del w:id="1622" w:author="Sarah Thomas" w:date="2014-03-03T14:10:00Z">
              <w:r w:rsidRPr="001F3959" w:rsidDel="00F15707">
                <w:rPr>
                  <w:b/>
                </w:rPr>
                <w:delText>Create a new venture</w:delText>
              </w:r>
            </w:del>
          </w:p>
        </w:tc>
      </w:tr>
      <w:tr w:rsidR="00BE2DC8" w:rsidRPr="00CB261A" w:rsidDel="00F15707" w14:paraId="19A082DA" w14:textId="6D73F842" w:rsidTr="00BE2DC8">
        <w:trPr>
          <w:del w:id="1623" w:author="Sarah Thomas" w:date="2014-03-03T14:10:00Z"/>
        </w:trPr>
        <w:tc>
          <w:tcPr>
            <w:tcW w:w="1710" w:type="dxa"/>
          </w:tcPr>
          <w:p w14:paraId="321C3572" w14:textId="3000A7E2" w:rsidR="00BE2DC8" w:rsidRPr="00156C07" w:rsidDel="00F15707" w:rsidRDefault="00BE2DC8" w:rsidP="00BE2DC8">
            <w:pPr>
              <w:pStyle w:val="BodyText"/>
              <w:rPr>
                <w:del w:id="1624" w:author="Sarah Thomas" w:date="2014-03-03T14:10:00Z"/>
              </w:rPr>
            </w:pPr>
            <w:del w:id="1625" w:author="Sarah Thomas" w:date="2014-03-03T14:10:00Z">
              <w:r w:rsidRPr="00156C07" w:rsidDel="00F15707">
                <w:delText>Actors</w:delText>
              </w:r>
            </w:del>
          </w:p>
        </w:tc>
        <w:tc>
          <w:tcPr>
            <w:tcW w:w="7640" w:type="dxa"/>
          </w:tcPr>
          <w:p w14:paraId="7F3B1BA5" w14:textId="02B178CD" w:rsidR="00BE2DC8" w:rsidRPr="00CB261A" w:rsidDel="00F15707" w:rsidRDefault="00BE2DC8" w:rsidP="00445820">
            <w:pPr>
              <w:pStyle w:val="BodyText"/>
              <w:rPr>
                <w:del w:id="1626" w:author="Sarah Thomas" w:date="2014-03-03T14:10:00Z"/>
                <w:highlight w:val="lightGray"/>
              </w:rPr>
            </w:pPr>
            <w:del w:id="1627" w:author="Sarah Thomas" w:date="2014-03-03T14:10:00Z">
              <w:r w:rsidDel="00F15707">
                <w:delText>R</w:delText>
              </w:r>
              <w:r w:rsidRPr="00E70549" w:rsidDel="00F15707">
                <w:delText>egistered user</w:delText>
              </w:r>
              <w:r w:rsidR="00445820" w:rsidDel="00F15707">
                <w:delText xml:space="preserve"> from the University eco-system</w:delText>
              </w:r>
            </w:del>
          </w:p>
        </w:tc>
      </w:tr>
      <w:tr w:rsidR="00BE2DC8" w:rsidRPr="00CB261A" w:rsidDel="00F15707" w14:paraId="2937CE1D" w14:textId="63A79C84" w:rsidTr="00BE2DC8">
        <w:trPr>
          <w:del w:id="1628" w:author="Sarah Thomas" w:date="2014-03-03T14:10:00Z"/>
        </w:trPr>
        <w:tc>
          <w:tcPr>
            <w:tcW w:w="1710" w:type="dxa"/>
          </w:tcPr>
          <w:p w14:paraId="3DC8AD0D" w14:textId="6B3A9DCD" w:rsidR="00BE2DC8" w:rsidRPr="00156C07" w:rsidDel="00F15707" w:rsidRDefault="00BE2DC8" w:rsidP="00BE2DC8">
            <w:pPr>
              <w:pStyle w:val="BodyText"/>
              <w:rPr>
                <w:del w:id="1629" w:author="Sarah Thomas" w:date="2014-03-03T14:10:00Z"/>
              </w:rPr>
            </w:pPr>
            <w:del w:id="1630" w:author="Sarah Thomas" w:date="2014-03-03T14:10:00Z">
              <w:r w:rsidRPr="00156C07" w:rsidDel="00F15707">
                <w:delText>Pre-conditions</w:delText>
              </w:r>
            </w:del>
          </w:p>
        </w:tc>
        <w:tc>
          <w:tcPr>
            <w:tcW w:w="7640" w:type="dxa"/>
          </w:tcPr>
          <w:p w14:paraId="56A3ACFB" w14:textId="0C3675D9" w:rsidR="00BE2DC8" w:rsidRPr="00051650" w:rsidDel="00F15707" w:rsidRDefault="00BE2DC8" w:rsidP="00BE2DC8">
            <w:pPr>
              <w:pStyle w:val="BodyText"/>
              <w:rPr>
                <w:del w:id="1631" w:author="Sarah Thomas" w:date="2014-03-03T14:10:00Z"/>
              </w:rPr>
            </w:pPr>
            <w:del w:id="1632" w:author="Sarah Thomas" w:date="2014-03-03T14:10:00Z">
              <w:r w:rsidRPr="00051650" w:rsidDel="00F15707">
                <w:delText xml:space="preserve">Logged-in user </w:delText>
              </w:r>
            </w:del>
          </w:p>
          <w:p w14:paraId="602FEA2E" w14:textId="4979E088" w:rsidR="00BE2DC8" w:rsidRPr="00051650" w:rsidDel="00F15707" w:rsidRDefault="00BE2DC8" w:rsidP="00BE2DC8">
            <w:pPr>
              <w:pStyle w:val="BodyText"/>
              <w:rPr>
                <w:del w:id="1633" w:author="Sarah Thomas" w:date="2014-03-03T14:10:00Z"/>
              </w:rPr>
            </w:pPr>
            <w:del w:id="1634" w:author="Sarah Thomas" w:date="2014-03-03T14:10:00Z">
              <w:r w:rsidRPr="00051650" w:rsidDel="00F15707">
                <w:delText xml:space="preserve">Select “Add a new venture” </w:delText>
              </w:r>
            </w:del>
          </w:p>
        </w:tc>
      </w:tr>
      <w:tr w:rsidR="00BE2DC8" w:rsidRPr="00CB261A" w:rsidDel="00F15707" w14:paraId="57DDDB0E" w14:textId="1D702407" w:rsidTr="00BE2DC8">
        <w:trPr>
          <w:del w:id="1635" w:author="Sarah Thomas" w:date="2014-03-03T14:10:00Z"/>
        </w:trPr>
        <w:tc>
          <w:tcPr>
            <w:tcW w:w="1710" w:type="dxa"/>
          </w:tcPr>
          <w:p w14:paraId="5CEAFB7C" w14:textId="33B8FC7B" w:rsidR="00BE2DC8" w:rsidRPr="00156C07" w:rsidDel="00F15707" w:rsidRDefault="00BE2DC8" w:rsidP="00BE2DC8">
            <w:pPr>
              <w:pStyle w:val="BodyText"/>
              <w:rPr>
                <w:del w:id="1636" w:author="Sarah Thomas" w:date="2014-03-03T14:10:00Z"/>
              </w:rPr>
            </w:pPr>
            <w:del w:id="1637" w:author="Sarah Thomas" w:date="2014-03-03T14:10:00Z">
              <w:r w:rsidRPr="00156C07" w:rsidDel="00F15707">
                <w:delText>Post-conditions</w:delText>
              </w:r>
            </w:del>
          </w:p>
        </w:tc>
        <w:tc>
          <w:tcPr>
            <w:tcW w:w="7640" w:type="dxa"/>
          </w:tcPr>
          <w:p w14:paraId="3DBEB2CB" w14:textId="082563BE" w:rsidR="00BE2DC8" w:rsidRPr="00051650" w:rsidDel="00F15707" w:rsidRDefault="00BE2DC8" w:rsidP="00BE2DC8">
            <w:pPr>
              <w:pStyle w:val="BodyText"/>
              <w:rPr>
                <w:del w:id="1638" w:author="Sarah Thomas" w:date="2014-03-03T14:10:00Z"/>
              </w:rPr>
            </w:pPr>
            <w:del w:id="1639" w:author="Sarah Thomas" w:date="2014-03-03T14:10:00Z">
              <w:r w:rsidRPr="00051650" w:rsidDel="00F15707">
                <w:delText>Show an empty venture details form.</w:delText>
              </w:r>
            </w:del>
          </w:p>
        </w:tc>
      </w:tr>
      <w:tr w:rsidR="00BE2DC8" w:rsidRPr="00CB261A" w:rsidDel="00F15707" w14:paraId="69A4420B" w14:textId="140AA6DA" w:rsidTr="00BE2DC8">
        <w:trPr>
          <w:del w:id="1640" w:author="Sarah Thomas" w:date="2014-03-03T14:10:00Z"/>
        </w:trPr>
        <w:tc>
          <w:tcPr>
            <w:tcW w:w="1710" w:type="dxa"/>
          </w:tcPr>
          <w:p w14:paraId="75298299" w14:textId="3D82D19C" w:rsidR="00BE2DC8" w:rsidRPr="00156C07" w:rsidDel="00F15707" w:rsidRDefault="00BE2DC8" w:rsidP="00BE2DC8">
            <w:pPr>
              <w:pStyle w:val="BodyText"/>
              <w:rPr>
                <w:del w:id="1641" w:author="Sarah Thomas" w:date="2014-03-03T14:10:00Z"/>
              </w:rPr>
            </w:pPr>
            <w:del w:id="1642" w:author="Sarah Thomas" w:date="2014-03-03T14:10:00Z">
              <w:r w:rsidRPr="00156C07" w:rsidDel="00F15707">
                <w:delText>Description</w:delText>
              </w:r>
            </w:del>
          </w:p>
        </w:tc>
        <w:tc>
          <w:tcPr>
            <w:tcW w:w="7640" w:type="dxa"/>
          </w:tcPr>
          <w:p w14:paraId="5484119B" w14:textId="258FADC8" w:rsidR="00BE2DC8" w:rsidRPr="00051650" w:rsidDel="00F15707" w:rsidRDefault="00BE2DC8" w:rsidP="00BE2DC8">
            <w:pPr>
              <w:pStyle w:val="BodyText"/>
              <w:rPr>
                <w:del w:id="1643" w:author="Sarah Thomas" w:date="2014-03-03T14:10:00Z"/>
              </w:rPr>
            </w:pPr>
            <w:del w:id="1644" w:author="Sarah Thomas" w:date="2014-03-03T14:10:00Z">
              <w:r w:rsidRPr="00051650" w:rsidDel="00F15707">
                <w:delText xml:space="preserve">Logged-in user adds a new venture by select “add new venture” form the website.     </w:delText>
              </w:r>
            </w:del>
          </w:p>
        </w:tc>
      </w:tr>
      <w:tr w:rsidR="00BE2DC8" w:rsidRPr="00E70549" w:rsidDel="00F15707" w14:paraId="177049F0" w14:textId="53521D2F" w:rsidTr="00BE2DC8">
        <w:trPr>
          <w:del w:id="1645" w:author="Sarah Thomas" w:date="2014-03-03T14:10:00Z"/>
        </w:trPr>
        <w:tc>
          <w:tcPr>
            <w:tcW w:w="1710" w:type="dxa"/>
          </w:tcPr>
          <w:p w14:paraId="5D869EEC" w14:textId="2C85515E" w:rsidR="00BE2DC8" w:rsidRPr="00156C07" w:rsidDel="00F15707" w:rsidRDefault="00BE2DC8" w:rsidP="00BE2DC8">
            <w:pPr>
              <w:pStyle w:val="BodyText"/>
              <w:rPr>
                <w:del w:id="1646" w:author="Sarah Thomas" w:date="2014-03-03T14:10:00Z"/>
              </w:rPr>
            </w:pPr>
            <w:del w:id="1647" w:author="Sarah Thomas" w:date="2014-03-03T14:10:00Z">
              <w:r w:rsidRPr="00156C07" w:rsidDel="00F15707">
                <w:delText xml:space="preserve">Steps </w:delText>
              </w:r>
            </w:del>
          </w:p>
        </w:tc>
        <w:tc>
          <w:tcPr>
            <w:tcW w:w="7640" w:type="dxa"/>
          </w:tcPr>
          <w:p w14:paraId="108BB867" w14:textId="391165F6" w:rsidR="00BE2DC8" w:rsidRPr="00051650" w:rsidDel="00F15707" w:rsidRDefault="00BE2DC8" w:rsidP="00BE2DC8">
            <w:pPr>
              <w:pStyle w:val="BodyText"/>
              <w:rPr>
                <w:del w:id="1648" w:author="Sarah Thomas" w:date="2014-03-03T14:10:00Z"/>
              </w:rPr>
            </w:pPr>
            <w:del w:id="1649" w:author="Sarah Thomas" w:date="2014-03-03T14:10:00Z">
              <w:r w:rsidRPr="00051650" w:rsidDel="00F15707">
                <w:delText xml:space="preserve">The user clicks </w:delText>
              </w:r>
              <w:r w:rsidDel="00F15707">
                <w:delText>“</w:delText>
              </w:r>
              <w:r w:rsidRPr="00051650" w:rsidDel="00F15707">
                <w:delText>Add a new venture</w:delText>
              </w:r>
              <w:r w:rsidDel="00F15707">
                <w:delText>” link</w:delText>
              </w:r>
            </w:del>
          </w:p>
          <w:p w14:paraId="5B2DF3C6" w14:textId="780CADB3" w:rsidR="00BE2DC8" w:rsidDel="00F15707" w:rsidRDefault="00BE2DC8" w:rsidP="00BE2DC8">
            <w:pPr>
              <w:pStyle w:val="BodyText"/>
              <w:rPr>
                <w:del w:id="1650" w:author="Sarah Thomas" w:date="2014-03-03T14:10:00Z"/>
              </w:rPr>
            </w:pPr>
            <w:del w:id="1651" w:author="Sarah Thomas" w:date="2014-03-03T14:10:00Z">
              <w:r w:rsidRPr="00051650" w:rsidDel="00F15707">
                <w:delText xml:space="preserve">The system shows </w:delText>
              </w:r>
              <w:r w:rsidDel="00F15707">
                <w:delText>an empty form to add the specific information about that venture.</w:delText>
              </w:r>
            </w:del>
          </w:p>
          <w:p w14:paraId="0CEDE127" w14:textId="13D9962E" w:rsidR="00BE2DC8" w:rsidDel="00F15707" w:rsidRDefault="00BE2DC8" w:rsidP="00BE2DC8">
            <w:pPr>
              <w:pStyle w:val="BodyText"/>
              <w:rPr>
                <w:del w:id="1652" w:author="Sarah Thomas" w:date="2014-03-03T14:10:00Z"/>
              </w:rPr>
            </w:pPr>
            <w:del w:id="1653" w:author="Sarah Thomas" w:date="2014-03-03T14:10:00Z">
              <w:r w:rsidDel="00F15707">
                <w:delText>The user clicks on “save”.</w:delText>
              </w:r>
            </w:del>
          </w:p>
          <w:p w14:paraId="1CE35010" w14:textId="016A722B" w:rsidR="00BE2DC8" w:rsidDel="00F15707" w:rsidRDefault="00BE2DC8" w:rsidP="00BE2DC8">
            <w:pPr>
              <w:pStyle w:val="BodyText"/>
              <w:rPr>
                <w:del w:id="1654" w:author="Sarah Thomas" w:date="2014-03-03T14:10:00Z"/>
              </w:rPr>
            </w:pPr>
            <w:del w:id="1655" w:author="Sarah Thomas" w:date="2014-03-03T14:10:00Z">
              <w:r w:rsidDel="00F15707">
                <w:delText>The system checks if all required ventures details is provided.</w:delText>
              </w:r>
            </w:del>
          </w:p>
          <w:p w14:paraId="578346CF" w14:textId="0937E426" w:rsidR="00BE2DC8" w:rsidDel="00F15707" w:rsidRDefault="00BE2DC8" w:rsidP="00BE2DC8">
            <w:pPr>
              <w:pStyle w:val="BodyText"/>
              <w:rPr>
                <w:del w:id="1656" w:author="Sarah Thomas" w:date="2014-03-03T14:10:00Z"/>
              </w:rPr>
            </w:pPr>
            <w:del w:id="1657" w:author="Sarah Thomas" w:date="2014-03-03T14:10:00Z">
              <w:r w:rsidDel="00F15707">
                <w:delText>If system checks succeed, the new venture is added to the database.</w:delText>
              </w:r>
            </w:del>
          </w:p>
          <w:p w14:paraId="62405A99" w14:textId="45C12A6F" w:rsidR="00BE2DC8" w:rsidDel="00F15707" w:rsidRDefault="00BE2DC8" w:rsidP="00BE2DC8">
            <w:pPr>
              <w:pStyle w:val="BodyText"/>
              <w:rPr>
                <w:del w:id="1658" w:author="Sarah Thomas" w:date="2014-03-03T14:10:00Z"/>
              </w:rPr>
            </w:pPr>
            <w:del w:id="1659" w:author="Sarah Thomas" w:date="2014-03-03T14:10:00Z">
              <w:r w:rsidDel="00F15707">
                <w:delText>If system checks fail, the error message will display to the user.</w:delText>
              </w:r>
            </w:del>
          </w:p>
          <w:p w14:paraId="59E092E5" w14:textId="19E0776C" w:rsidR="00BE2DC8" w:rsidRPr="00051650" w:rsidDel="00F15707" w:rsidRDefault="00BE2DC8" w:rsidP="00BE2DC8">
            <w:pPr>
              <w:pStyle w:val="BodyText"/>
              <w:rPr>
                <w:del w:id="1660" w:author="Sarah Thomas" w:date="2014-03-03T14:10:00Z"/>
              </w:rPr>
            </w:pPr>
            <w:del w:id="1661" w:author="Sarah Thomas" w:date="2014-03-03T14:10:00Z">
              <w:r w:rsidRPr="00445820" w:rsidDel="00F15707">
                <w:delText>The system assigns the venture creator as a team leader.</w:delText>
              </w:r>
            </w:del>
          </w:p>
        </w:tc>
      </w:tr>
    </w:tbl>
    <w:p w14:paraId="49D1417F" w14:textId="103681B3" w:rsidR="00BE2DC8" w:rsidDel="00F15707" w:rsidRDefault="00BE2DC8" w:rsidP="00BE2DC8">
      <w:pPr>
        <w:pStyle w:val="BodyText"/>
        <w:rPr>
          <w:del w:id="1662" w:author="Sarah Thomas" w:date="2014-03-03T14:10:00Z"/>
          <w:highlight w:val="yellow"/>
        </w:rPr>
      </w:pPr>
    </w:p>
    <w:p w14:paraId="39D5A5FC" w14:textId="161A598A" w:rsidR="00BE2DC8" w:rsidDel="00F15707" w:rsidRDefault="00BE2DC8" w:rsidP="00BE2DC8">
      <w:pPr>
        <w:pStyle w:val="BodyText"/>
        <w:rPr>
          <w:del w:id="1663" w:author="Sarah Thomas" w:date="2014-03-03T14:10:00Z"/>
          <w:rFonts w:asciiTheme="majorBidi" w:hAnsiTheme="majorBidi"/>
          <w:highlight w:val="lightGray"/>
        </w:rPr>
      </w:pPr>
    </w:p>
    <w:tbl>
      <w:tblPr>
        <w:tblStyle w:val="TableGrid"/>
        <w:tblW w:w="0" w:type="auto"/>
        <w:tblLook w:val="04A0" w:firstRow="1" w:lastRow="0" w:firstColumn="1" w:lastColumn="0" w:noHBand="0" w:noVBand="1"/>
      </w:tblPr>
      <w:tblGrid>
        <w:gridCol w:w="1665"/>
        <w:gridCol w:w="6851"/>
      </w:tblGrid>
      <w:tr w:rsidR="00BE2DC8" w:rsidRPr="00CB261A" w:rsidDel="00F15707" w14:paraId="468194DA" w14:textId="7A6A0CDF" w:rsidTr="00BE2DC8">
        <w:trPr>
          <w:del w:id="1664" w:author="Sarah Thomas" w:date="2014-03-03T14:10:00Z"/>
        </w:trPr>
        <w:tc>
          <w:tcPr>
            <w:tcW w:w="1710" w:type="dxa"/>
          </w:tcPr>
          <w:p w14:paraId="544D8ACA" w14:textId="23ACE6B4" w:rsidR="00BE2DC8" w:rsidRPr="00D41BF8" w:rsidDel="00F15707" w:rsidRDefault="00BE2DC8" w:rsidP="00BE2DC8">
            <w:pPr>
              <w:pStyle w:val="BodyText"/>
              <w:rPr>
                <w:del w:id="1665" w:author="Sarah Thomas" w:date="2014-03-03T14:10:00Z"/>
              </w:rPr>
            </w:pPr>
            <w:del w:id="1666" w:author="Sarah Thomas" w:date="2014-03-03T14:10:00Z">
              <w:r w:rsidRPr="00D41BF8" w:rsidDel="00F15707">
                <w:delText>Name</w:delText>
              </w:r>
            </w:del>
          </w:p>
        </w:tc>
        <w:tc>
          <w:tcPr>
            <w:tcW w:w="7640" w:type="dxa"/>
          </w:tcPr>
          <w:p w14:paraId="3DD243D8" w14:textId="20F88DF1" w:rsidR="00BE2DC8" w:rsidRPr="001F3959" w:rsidDel="00F15707" w:rsidRDefault="00BE2DC8" w:rsidP="00BE2DC8">
            <w:pPr>
              <w:pStyle w:val="BodyText"/>
              <w:rPr>
                <w:del w:id="1667" w:author="Sarah Thomas" w:date="2014-03-03T14:10:00Z"/>
                <w:b/>
                <w:highlight w:val="lightGray"/>
              </w:rPr>
            </w:pPr>
            <w:del w:id="1668" w:author="Sarah Thomas" w:date="2014-03-03T14:10:00Z">
              <w:r w:rsidRPr="001F3959" w:rsidDel="00F15707">
                <w:rPr>
                  <w:b/>
                </w:rPr>
                <w:delText>Enter private team area</w:delText>
              </w:r>
            </w:del>
          </w:p>
        </w:tc>
      </w:tr>
      <w:tr w:rsidR="00BE2DC8" w:rsidRPr="00CB261A" w:rsidDel="00F15707" w14:paraId="34D6EF39" w14:textId="570B38CC" w:rsidTr="00BE2DC8">
        <w:trPr>
          <w:del w:id="1669" w:author="Sarah Thomas" w:date="2014-03-03T14:10:00Z"/>
        </w:trPr>
        <w:tc>
          <w:tcPr>
            <w:tcW w:w="1710" w:type="dxa"/>
          </w:tcPr>
          <w:p w14:paraId="743851CC" w14:textId="392A4F37" w:rsidR="00BE2DC8" w:rsidRPr="00D41BF8" w:rsidDel="00F15707" w:rsidRDefault="00BE2DC8" w:rsidP="00BE2DC8">
            <w:pPr>
              <w:pStyle w:val="BodyText"/>
              <w:rPr>
                <w:del w:id="1670" w:author="Sarah Thomas" w:date="2014-03-03T14:10:00Z"/>
              </w:rPr>
            </w:pPr>
            <w:del w:id="1671" w:author="Sarah Thomas" w:date="2014-03-03T14:10:00Z">
              <w:r w:rsidRPr="00D41BF8" w:rsidDel="00F15707">
                <w:delText>Actors</w:delText>
              </w:r>
            </w:del>
          </w:p>
        </w:tc>
        <w:tc>
          <w:tcPr>
            <w:tcW w:w="7640" w:type="dxa"/>
          </w:tcPr>
          <w:p w14:paraId="2FA700D0" w14:textId="67D44FEE" w:rsidR="00BE2DC8" w:rsidRPr="00CB261A" w:rsidDel="00F15707" w:rsidRDefault="00445820" w:rsidP="00BE2DC8">
            <w:pPr>
              <w:pStyle w:val="BodyText"/>
              <w:rPr>
                <w:del w:id="1672" w:author="Sarah Thomas" w:date="2014-03-03T14:10:00Z"/>
                <w:highlight w:val="lightGray"/>
              </w:rPr>
            </w:pPr>
            <w:del w:id="1673" w:author="Sarah Thomas" w:date="2014-03-03T14:10:00Z">
              <w:r w:rsidDel="00F15707">
                <w:delText>T</w:delText>
              </w:r>
              <w:r w:rsidR="00BE2DC8" w:rsidDel="00F15707">
                <w:delText>eam member, team leader, team mentor</w:delText>
              </w:r>
            </w:del>
          </w:p>
        </w:tc>
      </w:tr>
      <w:tr w:rsidR="00BE2DC8" w:rsidRPr="00CB261A" w:rsidDel="00F15707" w14:paraId="52411298" w14:textId="7D7A01DA" w:rsidTr="00BE2DC8">
        <w:trPr>
          <w:del w:id="1674" w:author="Sarah Thomas" w:date="2014-03-03T14:10:00Z"/>
        </w:trPr>
        <w:tc>
          <w:tcPr>
            <w:tcW w:w="1710" w:type="dxa"/>
          </w:tcPr>
          <w:p w14:paraId="34A4385F" w14:textId="566A1725" w:rsidR="00BE2DC8" w:rsidRPr="00D41BF8" w:rsidDel="00F15707" w:rsidRDefault="00BE2DC8" w:rsidP="00BE2DC8">
            <w:pPr>
              <w:pStyle w:val="BodyText"/>
              <w:rPr>
                <w:del w:id="1675" w:author="Sarah Thomas" w:date="2014-03-03T14:10:00Z"/>
              </w:rPr>
            </w:pPr>
            <w:del w:id="1676" w:author="Sarah Thomas" w:date="2014-03-03T14:10:00Z">
              <w:r w:rsidRPr="00D41BF8" w:rsidDel="00F15707">
                <w:delText>Pre-conditions</w:delText>
              </w:r>
            </w:del>
          </w:p>
        </w:tc>
        <w:tc>
          <w:tcPr>
            <w:tcW w:w="7640" w:type="dxa"/>
          </w:tcPr>
          <w:p w14:paraId="1B13661C" w14:textId="7AADED6A" w:rsidR="00BE2DC8" w:rsidRPr="00051650" w:rsidDel="00F15707" w:rsidRDefault="00BE2DC8" w:rsidP="00BE2DC8">
            <w:pPr>
              <w:pStyle w:val="BodyText"/>
              <w:rPr>
                <w:del w:id="1677" w:author="Sarah Thomas" w:date="2014-03-03T14:10:00Z"/>
              </w:rPr>
            </w:pPr>
            <w:del w:id="1678" w:author="Sarah Thomas" w:date="2014-03-03T14:10:00Z">
              <w:r w:rsidRPr="00051650" w:rsidDel="00F15707">
                <w:delText xml:space="preserve">Logged-in user </w:delText>
              </w:r>
              <w:r w:rsidDel="00F15707">
                <w:delText>(type: team member, team leader, team mentor)</w:delText>
              </w:r>
            </w:del>
          </w:p>
        </w:tc>
      </w:tr>
      <w:tr w:rsidR="00BE2DC8" w:rsidRPr="00CB261A" w:rsidDel="00F15707" w14:paraId="1BBB1196" w14:textId="1F47C939" w:rsidTr="00BE2DC8">
        <w:trPr>
          <w:del w:id="1679" w:author="Sarah Thomas" w:date="2014-03-03T14:10:00Z"/>
        </w:trPr>
        <w:tc>
          <w:tcPr>
            <w:tcW w:w="1710" w:type="dxa"/>
          </w:tcPr>
          <w:p w14:paraId="25732391" w14:textId="188603D7" w:rsidR="00BE2DC8" w:rsidRPr="00D41BF8" w:rsidDel="00F15707" w:rsidRDefault="00BE2DC8" w:rsidP="00BE2DC8">
            <w:pPr>
              <w:pStyle w:val="BodyText"/>
              <w:rPr>
                <w:del w:id="1680" w:author="Sarah Thomas" w:date="2014-03-03T14:10:00Z"/>
              </w:rPr>
            </w:pPr>
            <w:del w:id="1681" w:author="Sarah Thomas" w:date="2014-03-03T14:10:00Z">
              <w:r w:rsidRPr="00D41BF8" w:rsidDel="00F15707">
                <w:delText>Post-conditions</w:delText>
              </w:r>
            </w:del>
          </w:p>
        </w:tc>
        <w:tc>
          <w:tcPr>
            <w:tcW w:w="7640" w:type="dxa"/>
          </w:tcPr>
          <w:p w14:paraId="4D283D0E" w14:textId="13F0FDDD" w:rsidR="00BE2DC8" w:rsidRPr="00D41BF8" w:rsidDel="00F15707" w:rsidRDefault="00BE2DC8" w:rsidP="00BE2DC8">
            <w:pPr>
              <w:pStyle w:val="BodyText"/>
              <w:rPr>
                <w:del w:id="1682" w:author="Sarah Thomas" w:date="2014-03-03T14:10:00Z"/>
              </w:rPr>
            </w:pPr>
            <w:del w:id="1683" w:author="Sarah Thomas" w:date="2014-03-03T14:10:00Z">
              <w:r w:rsidDel="00F15707">
                <w:delText>The private team area is shown</w:delText>
              </w:r>
            </w:del>
            <w:del w:id="1684" w:author="Sarah Thomas" w:date="2014-02-05T07:11:00Z">
              <w:r w:rsidDel="00C9623B">
                <w:delText xml:space="preserve">  </w:delText>
              </w:r>
            </w:del>
          </w:p>
        </w:tc>
      </w:tr>
      <w:tr w:rsidR="00BE2DC8" w:rsidRPr="00CB261A" w:rsidDel="00F15707" w14:paraId="67D9B352" w14:textId="37869319" w:rsidTr="00BE2DC8">
        <w:trPr>
          <w:del w:id="1685" w:author="Sarah Thomas" w:date="2014-03-03T14:10:00Z"/>
        </w:trPr>
        <w:tc>
          <w:tcPr>
            <w:tcW w:w="1710" w:type="dxa"/>
          </w:tcPr>
          <w:p w14:paraId="729E769D" w14:textId="239AFBE1" w:rsidR="00BE2DC8" w:rsidRPr="00D41BF8" w:rsidDel="00F15707" w:rsidRDefault="00BE2DC8" w:rsidP="00BE2DC8">
            <w:pPr>
              <w:pStyle w:val="BodyText"/>
              <w:rPr>
                <w:del w:id="1686" w:author="Sarah Thomas" w:date="2014-03-03T14:10:00Z"/>
              </w:rPr>
            </w:pPr>
            <w:del w:id="1687" w:author="Sarah Thomas" w:date="2014-03-03T14:10:00Z">
              <w:r w:rsidRPr="00D41BF8" w:rsidDel="00F15707">
                <w:delText>Description</w:delText>
              </w:r>
            </w:del>
          </w:p>
        </w:tc>
        <w:tc>
          <w:tcPr>
            <w:tcW w:w="7640" w:type="dxa"/>
          </w:tcPr>
          <w:p w14:paraId="44395E0B" w14:textId="088D807B" w:rsidR="00BE2DC8" w:rsidRPr="00D41BF8" w:rsidDel="00F15707" w:rsidRDefault="00BE2DC8" w:rsidP="00BE2DC8">
            <w:pPr>
              <w:pStyle w:val="BodyText"/>
              <w:rPr>
                <w:del w:id="1688" w:author="Sarah Thomas" w:date="2014-03-03T14:10:00Z"/>
              </w:rPr>
            </w:pPr>
            <w:del w:id="1689" w:author="Sarah Thomas" w:date="2014-03-03T14:10:00Z">
              <w:r w:rsidDel="00F15707">
                <w:delText>It is a private area for the team members who work within a specific venture. Each member can access this area and see the other members and details about them and about the venture.</w:delText>
              </w:r>
            </w:del>
          </w:p>
        </w:tc>
      </w:tr>
      <w:tr w:rsidR="00BE2DC8" w:rsidRPr="00E70549" w:rsidDel="00F15707" w14:paraId="4CFEBAE5" w14:textId="07A794E7" w:rsidTr="00BE2DC8">
        <w:trPr>
          <w:del w:id="1690" w:author="Sarah Thomas" w:date="2014-03-03T14:10:00Z"/>
        </w:trPr>
        <w:tc>
          <w:tcPr>
            <w:tcW w:w="1710" w:type="dxa"/>
          </w:tcPr>
          <w:p w14:paraId="25C13D23" w14:textId="0890000C" w:rsidR="00BE2DC8" w:rsidRPr="00D41BF8" w:rsidDel="00F15707" w:rsidRDefault="00BE2DC8" w:rsidP="00BE2DC8">
            <w:pPr>
              <w:pStyle w:val="BodyText"/>
              <w:rPr>
                <w:del w:id="1691" w:author="Sarah Thomas" w:date="2014-03-03T14:10:00Z"/>
              </w:rPr>
            </w:pPr>
            <w:del w:id="1692" w:author="Sarah Thomas" w:date="2014-03-03T14:10:00Z">
              <w:r w:rsidRPr="00D41BF8" w:rsidDel="00F15707">
                <w:delText xml:space="preserve">Steps </w:delText>
              </w:r>
            </w:del>
          </w:p>
        </w:tc>
        <w:tc>
          <w:tcPr>
            <w:tcW w:w="7640" w:type="dxa"/>
          </w:tcPr>
          <w:p w14:paraId="01533439" w14:textId="6CA9A8C4" w:rsidR="00BE2DC8" w:rsidDel="00F15707" w:rsidRDefault="00BE2DC8" w:rsidP="00BE2DC8">
            <w:pPr>
              <w:pStyle w:val="BodyText"/>
              <w:rPr>
                <w:del w:id="1693" w:author="Sarah Thomas" w:date="2014-03-03T14:10:00Z"/>
              </w:rPr>
            </w:pPr>
            <w:del w:id="1694" w:author="Sarah Thomas" w:date="2014-03-03T14:10:00Z">
              <w:r w:rsidDel="00F15707">
                <w:delText xml:space="preserve">The system shows the related venture area links for each user who is member in that venture.  </w:delText>
              </w:r>
            </w:del>
          </w:p>
          <w:p w14:paraId="70070D46" w14:textId="3ECFD66B" w:rsidR="00BE2DC8" w:rsidRPr="00263749" w:rsidDel="00F15707" w:rsidRDefault="00BE2DC8" w:rsidP="00BE2DC8">
            <w:pPr>
              <w:pStyle w:val="BodyText"/>
              <w:rPr>
                <w:del w:id="1695" w:author="Sarah Thomas" w:date="2014-03-03T14:10:00Z"/>
              </w:rPr>
            </w:pPr>
            <w:del w:id="1696" w:author="Sarah Thomas" w:date="2014-03-03T14:10:00Z">
              <w:r w:rsidDel="00F15707">
                <w:delText xml:space="preserve">The user </w:delText>
              </w:r>
              <w:r w:rsidRPr="00263749" w:rsidDel="00F15707">
                <w:delText>clicks “</w:delText>
              </w:r>
              <w:r w:rsidDel="00F15707">
                <w:delText>Enter venture area</w:delText>
              </w:r>
              <w:r w:rsidRPr="00263749" w:rsidDel="00F15707">
                <w:delText>” link</w:delText>
              </w:r>
            </w:del>
          </w:p>
          <w:p w14:paraId="59953AD4" w14:textId="4CB99C22" w:rsidR="00BE2DC8" w:rsidRPr="00C51DEC" w:rsidDel="00F15707" w:rsidRDefault="00BE2DC8" w:rsidP="00BE2DC8">
            <w:pPr>
              <w:pStyle w:val="BodyText"/>
              <w:rPr>
                <w:del w:id="1697" w:author="Sarah Thomas" w:date="2014-03-03T14:10:00Z"/>
              </w:rPr>
            </w:pPr>
            <w:del w:id="1698" w:author="Sarah Thomas" w:date="2014-03-03T14:10:00Z">
              <w:r w:rsidRPr="00263749" w:rsidDel="00F15707">
                <w:delText xml:space="preserve">The system shows </w:delText>
              </w:r>
              <w:r w:rsidDel="00F15707">
                <w:delText>details of venture, member team, team mentor and team leader</w:delText>
              </w:r>
              <w:r w:rsidRPr="00263749" w:rsidDel="00F15707">
                <w:delText>.</w:delText>
              </w:r>
            </w:del>
          </w:p>
        </w:tc>
      </w:tr>
    </w:tbl>
    <w:p w14:paraId="6354C1E6" w14:textId="43081F82" w:rsidR="00BE2DC8" w:rsidDel="00F15707" w:rsidRDefault="00BE2DC8" w:rsidP="00BE2DC8">
      <w:pPr>
        <w:pStyle w:val="BodyText"/>
        <w:rPr>
          <w:del w:id="1699" w:author="Sarah Thomas" w:date="2014-03-03T14:10:00Z"/>
          <w:rFonts w:asciiTheme="majorBidi" w:hAnsiTheme="majorBidi"/>
          <w:highlight w:val="lightGray"/>
        </w:rPr>
      </w:pPr>
    </w:p>
    <w:p w14:paraId="459F852C" w14:textId="29ADA3E8" w:rsidR="00BE2DC8" w:rsidRPr="00D41BF8" w:rsidDel="00F15707" w:rsidRDefault="00BE2DC8" w:rsidP="00BE2DC8">
      <w:pPr>
        <w:pStyle w:val="BodyText"/>
        <w:rPr>
          <w:del w:id="1700" w:author="Sarah Thomas" w:date="2014-03-03T14:10:00Z"/>
          <w:highlight w:val="yellow"/>
        </w:rPr>
      </w:pPr>
    </w:p>
    <w:tbl>
      <w:tblPr>
        <w:tblStyle w:val="TableGrid"/>
        <w:tblW w:w="0" w:type="auto"/>
        <w:tblLook w:val="04A0" w:firstRow="1" w:lastRow="0" w:firstColumn="1" w:lastColumn="0" w:noHBand="0" w:noVBand="1"/>
      </w:tblPr>
      <w:tblGrid>
        <w:gridCol w:w="1664"/>
        <w:gridCol w:w="6852"/>
      </w:tblGrid>
      <w:tr w:rsidR="00BE2DC8" w:rsidRPr="00CB261A" w:rsidDel="00F15707" w14:paraId="64678936" w14:textId="4A698409" w:rsidTr="00BE2DC8">
        <w:trPr>
          <w:del w:id="1701" w:author="Sarah Thomas" w:date="2014-03-03T14:10:00Z"/>
        </w:trPr>
        <w:tc>
          <w:tcPr>
            <w:tcW w:w="1710" w:type="dxa"/>
          </w:tcPr>
          <w:p w14:paraId="13C4C30D" w14:textId="1189D9F3" w:rsidR="00BE2DC8" w:rsidRPr="00D41BF8" w:rsidDel="00F15707" w:rsidRDefault="00BE2DC8" w:rsidP="00BE2DC8">
            <w:pPr>
              <w:pStyle w:val="BodyText"/>
              <w:rPr>
                <w:del w:id="1702" w:author="Sarah Thomas" w:date="2014-03-03T14:10:00Z"/>
              </w:rPr>
            </w:pPr>
            <w:del w:id="1703" w:author="Sarah Thomas" w:date="2014-03-03T14:10:00Z">
              <w:r w:rsidRPr="00D41BF8" w:rsidDel="00F15707">
                <w:delText>Name</w:delText>
              </w:r>
            </w:del>
          </w:p>
        </w:tc>
        <w:tc>
          <w:tcPr>
            <w:tcW w:w="7640" w:type="dxa"/>
          </w:tcPr>
          <w:p w14:paraId="7E7B89EF" w14:textId="392137E1" w:rsidR="00BE2DC8" w:rsidRPr="001F3959" w:rsidDel="00F15707" w:rsidRDefault="00BE2DC8" w:rsidP="00BE2DC8">
            <w:pPr>
              <w:pStyle w:val="BodyText"/>
              <w:rPr>
                <w:del w:id="1704" w:author="Sarah Thomas" w:date="2014-03-03T14:10:00Z"/>
                <w:b/>
                <w:highlight w:val="lightGray"/>
              </w:rPr>
            </w:pPr>
            <w:del w:id="1705" w:author="Sarah Thomas" w:date="2014-03-03T14:10:00Z">
              <w:r w:rsidRPr="001F3959" w:rsidDel="00F15707">
                <w:rPr>
                  <w:b/>
                </w:rPr>
                <w:delText>Build team</w:delText>
              </w:r>
            </w:del>
          </w:p>
        </w:tc>
      </w:tr>
      <w:tr w:rsidR="00BE2DC8" w:rsidRPr="00CB261A" w:rsidDel="00F15707" w14:paraId="01340F38" w14:textId="275DFEB0" w:rsidTr="00BE2DC8">
        <w:trPr>
          <w:del w:id="1706" w:author="Sarah Thomas" w:date="2014-03-03T14:10:00Z"/>
        </w:trPr>
        <w:tc>
          <w:tcPr>
            <w:tcW w:w="1710" w:type="dxa"/>
          </w:tcPr>
          <w:p w14:paraId="7307D254" w14:textId="5A8E098A" w:rsidR="00BE2DC8" w:rsidRPr="00D41BF8" w:rsidDel="00F15707" w:rsidRDefault="00BE2DC8" w:rsidP="00BE2DC8">
            <w:pPr>
              <w:pStyle w:val="BodyText"/>
              <w:rPr>
                <w:del w:id="1707" w:author="Sarah Thomas" w:date="2014-03-03T14:10:00Z"/>
              </w:rPr>
            </w:pPr>
            <w:del w:id="1708" w:author="Sarah Thomas" w:date="2014-03-03T14:10:00Z">
              <w:r w:rsidRPr="00D41BF8" w:rsidDel="00F15707">
                <w:delText>Actors</w:delText>
              </w:r>
            </w:del>
          </w:p>
        </w:tc>
        <w:tc>
          <w:tcPr>
            <w:tcW w:w="7640" w:type="dxa"/>
          </w:tcPr>
          <w:p w14:paraId="0E1CC812" w14:textId="20EFB776" w:rsidR="00BE2DC8" w:rsidRPr="00D41BF8" w:rsidDel="00F15707" w:rsidRDefault="00BE2DC8" w:rsidP="00BE2DC8">
            <w:pPr>
              <w:pStyle w:val="BodyText"/>
              <w:rPr>
                <w:del w:id="1709" w:author="Sarah Thomas" w:date="2014-03-03T14:10:00Z"/>
                <w:highlight w:val="lightGray"/>
              </w:rPr>
            </w:pPr>
            <w:del w:id="1710" w:author="Sarah Thomas" w:date="2014-03-03T14:10:00Z">
              <w:r w:rsidDel="00F15707">
                <w:delText>Team leader</w:delText>
              </w:r>
            </w:del>
          </w:p>
        </w:tc>
      </w:tr>
      <w:tr w:rsidR="00BE2DC8" w:rsidRPr="00CB261A" w:rsidDel="00F15707" w14:paraId="7935B062" w14:textId="599F2A92" w:rsidTr="00BE2DC8">
        <w:trPr>
          <w:del w:id="1711" w:author="Sarah Thomas" w:date="2014-03-03T14:10:00Z"/>
        </w:trPr>
        <w:tc>
          <w:tcPr>
            <w:tcW w:w="1710" w:type="dxa"/>
          </w:tcPr>
          <w:p w14:paraId="45387F0E" w14:textId="17FF6051" w:rsidR="00BE2DC8" w:rsidRPr="00D41BF8" w:rsidDel="00F15707" w:rsidRDefault="00BE2DC8" w:rsidP="00BE2DC8">
            <w:pPr>
              <w:pStyle w:val="BodyText"/>
              <w:rPr>
                <w:del w:id="1712" w:author="Sarah Thomas" w:date="2014-03-03T14:10:00Z"/>
              </w:rPr>
            </w:pPr>
            <w:del w:id="1713" w:author="Sarah Thomas" w:date="2014-03-03T14:10:00Z">
              <w:r w:rsidRPr="00D41BF8" w:rsidDel="00F15707">
                <w:delText>Pre-conditions</w:delText>
              </w:r>
            </w:del>
          </w:p>
        </w:tc>
        <w:tc>
          <w:tcPr>
            <w:tcW w:w="7640" w:type="dxa"/>
          </w:tcPr>
          <w:p w14:paraId="236F2045" w14:textId="6160CCD6" w:rsidR="00BE2DC8" w:rsidRPr="00D41BF8" w:rsidDel="00F15707" w:rsidRDefault="00BE2DC8" w:rsidP="00BE2DC8">
            <w:pPr>
              <w:pStyle w:val="BodyText"/>
              <w:rPr>
                <w:del w:id="1714" w:author="Sarah Thomas" w:date="2014-03-03T14:10:00Z"/>
              </w:rPr>
            </w:pPr>
            <w:del w:id="1715" w:author="Sarah Thomas" w:date="2014-03-03T14:10:00Z">
              <w:r w:rsidRPr="00051650" w:rsidDel="00F15707">
                <w:delText xml:space="preserve">Logged-in user </w:delText>
              </w:r>
              <w:r w:rsidDel="00F15707">
                <w:delText>(type: team leader)</w:delText>
              </w:r>
            </w:del>
          </w:p>
        </w:tc>
      </w:tr>
      <w:tr w:rsidR="00BE2DC8" w:rsidRPr="00CB261A" w:rsidDel="00F15707" w14:paraId="37479822" w14:textId="55C75DED" w:rsidTr="00BE2DC8">
        <w:trPr>
          <w:del w:id="1716" w:author="Sarah Thomas" w:date="2014-03-03T14:10:00Z"/>
        </w:trPr>
        <w:tc>
          <w:tcPr>
            <w:tcW w:w="1710" w:type="dxa"/>
          </w:tcPr>
          <w:p w14:paraId="1BBC9E15" w14:textId="57E8ACCD" w:rsidR="00BE2DC8" w:rsidRPr="00D41BF8" w:rsidDel="00F15707" w:rsidRDefault="00BE2DC8" w:rsidP="00BE2DC8">
            <w:pPr>
              <w:pStyle w:val="BodyText"/>
              <w:rPr>
                <w:del w:id="1717" w:author="Sarah Thomas" w:date="2014-03-03T14:10:00Z"/>
              </w:rPr>
            </w:pPr>
            <w:del w:id="1718" w:author="Sarah Thomas" w:date="2014-03-03T14:10:00Z">
              <w:r w:rsidRPr="00D41BF8" w:rsidDel="00F15707">
                <w:delText>Post-conditions</w:delText>
              </w:r>
            </w:del>
          </w:p>
        </w:tc>
        <w:tc>
          <w:tcPr>
            <w:tcW w:w="7640" w:type="dxa"/>
          </w:tcPr>
          <w:p w14:paraId="2E09567C" w14:textId="2DF97341" w:rsidR="00BE2DC8" w:rsidRPr="00D41BF8" w:rsidDel="00F15707" w:rsidRDefault="00BE2DC8" w:rsidP="00BE2DC8">
            <w:pPr>
              <w:pStyle w:val="BodyText"/>
              <w:rPr>
                <w:del w:id="1719" w:author="Sarah Thomas" w:date="2014-03-03T14:10:00Z"/>
              </w:rPr>
            </w:pPr>
            <w:del w:id="1720" w:author="Sarah Thomas" w:date="2014-03-03T14:10:00Z">
              <w:r w:rsidDel="00F15707">
                <w:delText>Team leader page is shown</w:delText>
              </w:r>
            </w:del>
          </w:p>
        </w:tc>
      </w:tr>
      <w:tr w:rsidR="00BE2DC8" w:rsidRPr="00CB261A" w:rsidDel="00F15707" w14:paraId="7B2B2BDD" w14:textId="5C57C20C" w:rsidTr="00BE2DC8">
        <w:trPr>
          <w:del w:id="1721" w:author="Sarah Thomas" w:date="2014-03-03T14:10:00Z"/>
        </w:trPr>
        <w:tc>
          <w:tcPr>
            <w:tcW w:w="1710" w:type="dxa"/>
          </w:tcPr>
          <w:p w14:paraId="50A415F6" w14:textId="18B874B8" w:rsidR="00BE2DC8" w:rsidRPr="00D41BF8" w:rsidDel="00F15707" w:rsidRDefault="00BE2DC8" w:rsidP="00BE2DC8">
            <w:pPr>
              <w:pStyle w:val="BodyText"/>
              <w:rPr>
                <w:del w:id="1722" w:author="Sarah Thomas" w:date="2014-03-03T14:10:00Z"/>
              </w:rPr>
            </w:pPr>
            <w:del w:id="1723" w:author="Sarah Thomas" w:date="2014-03-03T14:10:00Z">
              <w:r w:rsidRPr="00D41BF8" w:rsidDel="00F15707">
                <w:delText>Description</w:delText>
              </w:r>
            </w:del>
          </w:p>
        </w:tc>
        <w:tc>
          <w:tcPr>
            <w:tcW w:w="7640" w:type="dxa"/>
          </w:tcPr>
          <w:p w14:paraId="41EB4E64" w14:textId="193333D2" w:rsidR="00BE2DC8" w:rsidRPr="00D41BF8" w:rsidDel="00F15707" w:rsidRDefault="00BE2DC8" w:rsidP="00BE2DC8">
            <w:pPr>
              <w:pStyle w:val="BodyText"/>
              <w:rPr>
                <w:del w:id="1724" w:author="Sarah Thomas" w:date="2014-03-03T14:10:00Z"/>
              </w:rPr>
            </w:pPr>
            <w:del w:id="1725" w:author="Sarah Thomas" w:date="2014-03-03T14:10:00Z">
              <w:r w:rsidDel="00F15707">
                <w:delText xml:space="preserve">A team leader invites registered users to become team member or mentor depends on their skills and specific field of study. </w:delText>
              </w:r>
            </w:del>
          </w:p>
        </w:tc>
      </w:tr>
      <w:tr w:rsidR="00BE2DC8" w:rsidRPr="00E70549" w:rsidDel="00F15707" w14:paraId="5FF01F0C" w14:textId="1CEF362A" w:rsidTr="00BE2DC8">
        <w:trPr>
          <w:del w:id="1726" w:author="Sarah Thomas" w:date="2014-03-03T14:10:00Z"/>
        </w:trPr>
        <w:tc>
          <w:tcPr>
            <w:tcW w:w="1710" w:type="dxa"/>
          </w:tcPr>
          <w:p w14:paraId="423EBFCF" w14:textId="2A02FE76" w:rsidR="00BE2DC8" w:rsidRPr="00D41BF8" w:rsidDel="00F15707" w:rsidRDefault="00BE2DC8" w:rsidP="00BE2DC8">
            <w:pPr>
              <w:pStyle w:val="BodyText"/>
              <w:rPr>
                <w:del w:id="1727" w:author="Sarah Thomas" w:date="2014-03-03T14:10:00Z"/>
              </w:rPr>
            </w:pPr>
            <w:del w:id="1728" w:author="Sarah Thomas" w:date="2014-03-03T14:10:00Z">
              <w:r w:rsidRPr="00D41BF8" w:rsidDel="00F15707">
                <w:delText xml:space="preserve">Steps </w:delText>
              </w:r>
            </w:del>
          </w:p>
        </w:tc>
        <w:tc>
          <w:tcPr>
            <w:tcW w:w="7640" w:type="dxa"/>
          </w:tcPr>
          <w:p w14:paraId="7C515238" w14:textId="2F85BBFD" w:rsidR="00BE2DC8" w:rsidRPr="00C51DEC" w:rsidDel="00F15707" w:rsidRDefault="00BE2DC8" w:rsidP="00BE2DC8">
            <w:pPr>
              <w:pStyle w:val="BodyText"/>
              <w:rPr>
                <w:del w:id="1729" w:author="Sarah Thomas" w:date="2014-03-03T14:10:00Z"/>
              </w:rPr>
            </w:pPr>
            <w:del w:id="1730" w:author="Sarah Thomas" w:date="2014-03-03T14:10:00Z">
              <w:r w:rsidDel="00F15707">
                <w:delText>The team leader logged-in.</w:delText>
              </w:r>
            </w:del>
          </w:p>
          <w:p w14:paraId="56CC2F5F" w14:textId="15FFDCE6" w:rsidR="00BE2DC8" w:rsidDel="00F15707" w:rsidRDefault="00BE2DC8" w:rsidP="00BE2DC8">
            <w:pPr>
              <w:pStyle w:val="BodyText"/>
              <w:rPr>
                <w:del w:id="1731" w:author="Sarah Thomas" w:date="2014-03-03T14:10:00Z"/>
              </w:rPr>
            </w:pPr>
            <w:del w:id="1732" w:author="Sarah Thomas" w:date="2014-03-03T14:10:00Z">
              <w:r w:rsidDel="00F15707">
                <w:delText>Browse the registered users’ profiles.</w:delText>
              </w:r>
            </w:del>
          </w:p>
          <w:p w14:paraId="72422141" w14:textId="4FA7EF5D" w:rsidR="00BE2DC8" w:rsidDel="00F15707" w:rsidRDefault="00BE2DC8" w:rsidP="00BE2DC8">
            <w:pPr>
              <w:pStyle w:val="BodyText"/>
              <w:rPr>
                <w:del w:id="1733" w:author="Sarah Thomas" w:date="2014-03-03T14:10:00Z"/>
              </w:rPr>
            </w:pPr>
            <w:del w:id="1734" w:author="Sarah Thomas" w:date="2014-03-03T14:10:00Z">
              <w:r w:rsidDel="00F15707">
                <w:delText>Select any users to invite him/her to be a member to a specific venture.</w:delText>
              </w:r>
            </w:del>
          </w:p>
          <w:p w14:paraId="6E02C155" w14:textId="4417C267" w:rsidR="00BE2DC8" w:rsidDel="00F15707" w:rsidRDefault="00BE2DC8" w:rsidP="00BE2DC8">
            <w:pPr>
              <w:pStyle w:val="BodyText"/>
              <w:rPr>
                <w:del w:id="1735" w:author="Sarah Thomas" w:date="2014-03-03T14:10:00Z"/>
              </w:rPr>
            </w:pPr>
            <w:del w:id="1736" w:author="Sarah Thomas" w:date="2014-03-03T14:10:00Z">
              <w:r w:rsidDel="00F15707">
                <w:delText>The team leader completes the invitation form</w:delText>
              </w:r>
            </w:del>
          </w:p>
          <w:p w14:paraId="7ABFCA7E" w14:textId="64E99A19" w:rsidR="00BE2DC8" w:rsidDel="00F15707" w:rsidRDefault="00BE2DC8" w:rsidP="00BE2DC8">
            <w:pPr>
              <w:pStyle w:val="BodyText"/>
              <w:rPr>
                <w:del w:id="1737" w:author="Sarah Thomas" w:date="2014-03-03T14:10:00Z"/>
              </w:rPr>
            </w:pPr>
            <w:del w:id="1738" w:author="Sarah Thomas" w:date="2014-03-03T14:10:00Z">
              <w:r w:rsidDel="00F15707">
                <w:delText>The team leader sends the invitation form to the registered user by click on “send invitation” links.</w:delText>
              </w:r>
            </w:del>
          </w:p>
          <w:p w14:paraId="2AC84447" w14:textId="4166B9B5" w:rsidR="00BE2DC8" w:rsidRPr="00C51DEC" w:rsidDel="00F15707" w:rsidRDefault="00BE2DC8" w:rsidP="0080393E">
            <w:pPr>
              <w:pStyle w:val="BodyText"/>
              <w:rPr>
                <w:del w:id="1739" w:author="Sarah Thomas" w:date="2014-03-03T14:10:00Z"/>
              </w:rPr>
            </w:pPr>
            <w:del w:id="1740" w:author="Sarah Thomas" w:date="2014-03-03T14:10:00Z">
              <w:r w:rsidDel="00F15707">
                <w:delText>Th</w:delText>
              </w:r>
              <w:r w:rsidR="001F3959" w:rsidDel="00F15707">
                <w:delText>e system sends the invitation</w:delText>
              </w:r>
              <w:r w:rsidDel="00F15707">
                <w:delText xml:space="preserve"> </w:delText>
              </w:r>
              <w:r w:rsidR="001F3959" w:rsidDel="00F15707">
                <w:delText xml:space="preserve">and upon agreement the </w:delText>
              </w:r>
              <w:r w:rsidR="0080393E" w:rsidDel="00F15707">
                <w:delText>invited user is added as a team member</w:delText>
              </w:r>
            </w:del>
          </w:p>
        </w:tc>
      </w:tr>
    </w:tbl>
    <w:p w14:paraId="19E40599" w14:textId="1FFDA1D5" w:rsidR="00BE2DC8" w:rsidDel="00F15707" w:rsidRDefault="00BE2DC8" w:rsidP="00BE2DC8">
      <w:pPr>
        <w:pStyle w:val="BodyText"/>
        <w:rPr>
          <w:del w:id="1741" w:author="Sarah Thomas" w:date="2014-03-03T14:10:00Z"/>
          <w:rFonts w:asciiTheme="majorBidi" w:hAnsiTheme="majorBidi"/>
          <w:highlight w:val="lightGray"/>
        </w:rPr>
      </w:pPr>
    </w:p>
    <w:p w14:paraId="668B52B5" w14:textId="6036212C" w:rsidR="00BE2DC8" w:rsidRPr="00D41BF8" w:rsidDel="00F15707" w:rsidRDefault="00BE2DC8" w:rsidP="00BE2DC8">
      <w:pPr>
        <w:pStyle w:val="BodyText"/>
        <w:rPr>
          <w:del w:id="1742" w:author="Sarah Thomas" w:date="2014-03-03T14:10:00Z"/>
          <w:highlight w:val="yellow"/>
        </w:rPr>
      </w:pPr>
    </w:p>
    <w:tbl>
      <w:tblPr>
        <w:tblStyle w:val="TableGrid"/>
        <w:tblW w:w="0" w:type="auto"/>
        <w:tblLook w:val="04A0" w:firstRow="1" w:lastRow="0" w:firstColumn="1" w:lastColumn="0" w:noHBand="0" w:noVBand="1"/>
      </w:tblPr>
      <w:tblGrid>
        <w:gridCol w:w="1661"/>
        <w:gridCol w:w="6855"/>
      </w:tblGrid>
      <w:tr w:rsidR="00BE2DC8" w:rsidRPr="00CB261A" w:rsidDel="00F15707" w14:paraId="4237FB37" w14:textId="4A2200FA" w:rsidTr="00BE2DC8">
        <w:trPr>
          <w:del w:id="1743" w:author="Sarah Thomas" w:date="2014-03-03T14:10:00Z"/>
        </w:trPr>
        <w:tc>
          <w:tcPr>
            <w:tcW w:w="1710" w:type="dxa"/>
          </w:tcPr>
          <w:p w14:paraId="09F0DAE6" w14:textId="77CD790F" w:rsidR="00BE2DC8" w:rsidRPr="00D41BF8" w:rsidDel="00F15707" w:rsidRDefault="00BE2DC8" w:rsidP="00BE2DC8">
            <w:pPr>
              <w:pStyle w:val="BodyText"/>
              <w:rPr>
                <w:del w:id="1744" w:author="Sarah Thomas" w:date="2014-03-03T14:10:00Z"/>
              </w:rPr>
            </w:pPr>
            <w:del w:id="1745" w:author="Sarah Thomas" w:date="2014-03-03T14:10:00Z">
              <w:r w:rsidRPr="00D41BF8" w:rsidDel="00F15707">
                <w:delText>Name</w:delText>
              </w:r>
            </w:del>
          </w:p>
        </w:tc>
        <w:tc>
          <w:tcPr>
            <w:tcW w:w="7640" w:type="dxa"/>
          </w:tcPr>
          <w:p w14:paraId="780A67AB" w14:textId="3931E4C4" w:rsidR="00BE2DC8" w:rsidRPr="0080393E" w:rsidDel="00F15707" w:rsidRDefault="00BE2DC8" w:rsidP="00BE2DC8">
            <w:pPr>
              <w:pStyle w:val="BodyText"/>
              <w:rPr>
                <w:del w:id="1746" w:author="Sarah Thomas" w:date="2014-03-03T14:10:00Z"/>
                <w:b/>
                <w:highlight w:val="lightGray"/>
              </w:rPr>
            </w:pPr>
            <w:del w:id="1747" w:author="Sarah Thomas" w:date="2014-03-03T14:10:00Z">
              <w:r w:rsidRPr="0080393E" w:rsidDel="00F15707">
                <w:rPr>
                  <w:b/>
                </w:rPr>
                <w:delText>Site administrator</w:delText>
              </w:r>
            </w:del>
          </w:p>
        </w:tc>
      </w:tr>
      <w:tr w:rsidR="00BE2DC8" w:rsidRPr="00CB261A" w:rsidDel="00F15707" w14:paraId="5E6FF0C6" w14:textId="20A00841" w:rsidTr="00BE2DC8">
        <w:trPr>
          <w:del w:id="1748" w:author="Sarah Thomas" w:date="2014-03-03T14:10:00Z"/>
        </w:trPr>
        <w:tc>
          <w:tcPr>
            <w:tcW w:w="1710" w:type="dxa"/>
          </w:tcPr>
          <w:p w14:paraId="78AD3CA0" w14:textId="461E511D" w:rsidR="00BE2DC8" w:rsidRPr="00D41BF8" w:rsidDel="00F15707" w:rsidRDefault="00BE2DC8" w:rsidP="00BE2DC8">
            <w:pPr>
              <w:pStyle w:val="BodyText"/>
              <w:rPr>
                <w:del w:id="1749" w:author="Sarah Thomas" w:date="2014-03-03T14:10:00Z"/>
              </w:rPr>
            </w:pPr>
            <w:del w:id="1750" w:author="Sarah Thomas" w:date="2014-03-03T14:10:00Z">
              <w:r w:rsidRPr="00D41BF8" w:rsidDel="00F15707">
                <w:delText>Actors</w:delText>
              </w:r>
            </w:del>
          </w:p>
        </w:tc>
        <w:tc>
          <w:tcPr>
            <w:tcW w:w="7640" w:type="dxa"/>
          </w:tcPr>
          <w:p w14:paraId="28FBC98D" w14:textId="5D18EF45" w:rsidR="00BE2DC8" w:rsidRPr="00D41BF8" w:rsidDel="00F15707" w:rsidRDefault="00BE2DC8" w:rsidP="00BE2DC8">
            <w:pPr>
              <w:pStyle w:val="BodyText"/>
              <w:rPr>
                <w:del w:id="1751" w:author="Sarah Thomas" w:date="2014-03-03T14:10:00Z"/>
                <w:highlight w:val="lightGray"/>
              </w:rPr>
            </w:pPr>
            <w:del w:id="1752" w:author="Sarah Thomas" w:date="2014-03-03T14:10:00Z">
              <w:r w:rsidRPr="00C6384E" w:rsidDel="00F15707">
                <w:delText xml:space="preserve">Administrator </w:delText>
              </w:r>
            </w:del>
          </w:p>
        </w:tc>
      </w:tr>
      <w:tr w:rsidR="00BE2DC8" w:rsidRPr="00CB261A" w:rsidDel="00F15707" w14:paraId="5AC9D28C" w14:textId="0B391B5D" w:rsidTr="00BE2DC8">
        <w:trPr>
          <w:del w:id="1753" w:author="Sarah Thomas" w:date="2014-03-03T14:10:00Z"/>
        </w:trPr>
        <w:tc>
          <w:tcPr>
            <w:tcW w:w="1710" w:type="dxa"/>
          </w:tcPr>
          <w:p w14:paraId="0774D1DF" w14:textId="0465E3B1" w:rsidR="00BE2DC8" w:rsidRPr="00D41BF8" w:rsidDel="00F15707" w:rsidRDefault="00BE2DC8" w:rsidP="00BE2DC8">
            <w:pPr>
              <w:pStyle w:val="BodyText"/>
              <w:rPr>
                <w:del w:id="1754" w:author="Sarah Thomas" w:date="2014-03-03T14:10:00Z"/>
              </w:rPr>
            </w:pPr>
            <w:del w:id="1755" w:author="Sarah Thomas" w:date="2014-03-03T14:10:00Z">
              <w:r w:rsidRPr="00D41BF8" w:rsidDel="00F15707">
                <w:delText>Pre-conditions</w:delText>
              </w:r>
            </w:del>
          </w:p>
        </w:tc>
        <w:tc>
          <w:tcPr>
            <w:tcW w:w="7640" w:type="dxa"/>
          </w:tcPr>
          <w:p w14:paraId="27A407BE" w14:textId="55FAA281" w:rsidR="00BE2DC8" w:rsidRPr="00C6384E" w:rsidDel="00F15707" w:rsidRDefault="00BE2DC8" w:rsidP="00BE2DC8">
            <w:pPr>
              <w:pStyle w:val="BodyText"/>
              <w:rPr>
                <w:del w:id="1756" w:author="Sarah Thomas" w:date="2014-03-03T14:10:00Z"/>
              </w:rPr>
            </w:pPr>
            <w:del w:id="1757" w:author="Sarah Thomas" w:date="2014-03-03T14:10:00Z">
              <w:r w:rsidDel="00F15707">
                <w:delText>Administrator is logged in</w:delText>
              </w:r>
            </w:del>
          </w:p>
        </w:tc>
      </w:tr>
      <w:tr w:rsidR="00BE2DC8" w:rsidRPr="00CB261A" w:rsidDel="00F15707" w14:paraId="1896EA4D" w14:textId="2D5C475A" w:rsidTr="00BE2DC8">
        <w:trPr>
          <w:del w:id="1758" w:author="Sarah Thomas" w:date="2014-03-03T14:10:00Z"/>
        </w:trPr>
        <w:tc>
          <w:tcPr>
            <w:tcW w:w="1710" w:type="dxa"/>
          </w:tcPr>
          <w:p w14:paraId="0B9F2C7D" w14:textId="05D244FB" w:rsidR="00BE2DC8" w:rsidRPr="00D41BF8" w:rsidDel="00F15707" w:rsidRDefault="00BE2DC8" w:rsidP="00BE2DC8">
            <w:pPr>
              <w:pStyle w:val="BodyText"/>
              <w:rPr>
                <w:del w:id="1759" w:author="Sarah Thomas" w:date="2014-03-03T14:10:00Z"/>
              </w:rPr>
            </w:pPr>
            <w:del w:id="1760" w:author="Sarah Thomas" w:date="2014-03-03T14:10:00Z">
              <w:r w:rsidRPr="00D41BF8" w:rsidDel="00F15707">
                <w:delText>Post-conditions</w:delText>
              </w:r>
            </w:del>
          </w:p>
        </w:tc>
        <w:tc>
          <w:tcPr>
            <w:tcW w:w="7640" w:type="dxa"/>
          </w:tcPr>
          <w:p w14:paraId="747A72E6" w14:textId="7F565087" w:rsidR="00BE2DC8" w:rsidRPr="00C6384E" w:rsidDel="00F15707" w:rsidRDefault="00BE2DC8" w:rsidP="00BE2DC8">
            <w:pPr>
              <w:pStyle w:val="BodyText"/>
              <w:rPr>
                <w:del w:id="1761" w:author="Sarah Thomas" w:date="2014-03-03T14:10:00Z"/>
              </w:rPr>
            </w:pPr>
            <w:del w:id="1762" w:author="Sarah Thomas" w:date="2014-03-03T14:10:00Z">
              <w:r w:rsidDel="00F15707">
                <w:delText>Administrator panel is shown</w:delText>
              </w:r>
            </w:del>
          </w:p>
        </w:tc>
      </w:tr>
      <w:tr w:rsidR="00BE2DC8" w:rsidRPr="00CB261A" w:rsidDel="00F15707" w14:paraId="42A75565" w14:textId="00206ABB" w:rsidTr="00BE2DC8">
        <w:trPr>
          <w:del w:id="1763" w:author="Sarah Thomas" w:date="2014-03-03T14:10:00Z"/>
        </w:trPr>
        <w:tc>
          <w:tcPr>
            <w:tcW w:w="1710" w:type="dxa"/>
          </w:tcPr>
          <w:p w14:paraId="70A7527A" w14:textId="0F8F81E6" w:rsidR="00BE2DC8" w:rsidRPr="00D41BF8" w:rsidDel="00F15707" w:rsidRDefault="00BE2DC8" w:rsidP="00BE2DC8">
            <w:pPr>
              <w:pStyle w:val="BodyText"/>
              <w:rPr>
                <w:del w:id="1764" w:author="Sarah Thomas" w:date="2014-03-03T14:10:00Z"/>
              </w:rPr>
            </w:pPr>
            <w:del w:id="1765" w:author="Sarah Thomas" w:date="2014-03-03T14:10:00Z">
              <w:r w:rsidRPr="00D41BF8" w:rsidDel="00F15707">
                <w:delText>Description</w:delText>
              </w:r>
            </w:del>
          </w:p>
        </w:tc>
        <w:tc>
          <w:tcPr>
            <w:tcW w:w="7640" w:type="dxa"/>
          </w:tcPr>
          <w:p w14:paraId="5E140F99" w14:textId="2AE3CC46" w:rsidR="00BE2DC8" w:rsidRPr="00C6384E" w:rsidDel="00F15707" w:rsidRDefault="00BE2DC8" w:rsidP="00BE2DC8">
            <w:pPr>
              <w:pStyle w:val="BodyText"/>
              <w:rPr>
                <w:del w:id="1766" w:author="Sarah Thomas" w:date="2014-03-03T14:10:00Z"/>
              </w:rPr>
            </w:pPr>
            <w:del w:id="1767" w:author="Sarah Thomas" w:date="2014-03-03T14:10:00Z">
              <w:r w:rsidDel="00F15707">
                <w:delText xml:space="preserve">Administrator has authority to add/ remove users, add/edit details to the system, and remove/ hide of ventures and profile that </w:delText>
              </w:r>
              <w:r w:rsidRPr="00C6384E" w:rsidDel="00F15707">
                <w:delText>violate terms and conditions</w:delText>
              </w:r>
              <w:r w:rsidDel="00F15707">
                <w:delText>.</w:delText>
              </w:r>
            </w:del>
          </w:p>
        </w:tc>
      </w:tr>
    </w:tbl>
    <w:p w14:paraId="2883E45A" w14:textId="76AB3E7A" w:rsidR="00BE2DC8" w:rsidRPr="00E70549" w:rsidDel="00F15707" w:rsidRDefault="00BE2DC8" w:rsidP="00BE2DC8">
      <w:pPr>
        <w:spacing w:after="0"/>
        <w:rPr>
          <w:del w:id="1768" w:author="Sarah Thomas" w:date="2014-03-03T14:10:00Z"/>
          <w:rFonts w:asciiTheme="majorBidi" w:hAnsiTheme="majorBidi" w:cstheme="majorBidi"/>
        </w:rPr>
      </w:pPr>
    </w:p>
    <w:p w14:paraId="557EE0B3" w14:textId="76C0BB4A" w:rsidR="00A5192B" w:rsidDel="00F15707" w:rsidRDefault="00A5192B" w:rsidP="00A5192B">
      <w:pPr>
        <w:pStyle w:val="Heading2"/>
        <w:rPr>
          <w:del w:id="1769" w:author="Sarah Thomas" w:date="2014-03-03T14:10:00Z"/>
        </w:rPr>
      </w:pPr>
      <w:bookmarkStart w:id="1770" w:name="_Toc253043799"/>
      <w:del w:id="1771" w:author="Sarah Thomas" w:date="2014-03-03T14:10:00Z">
        <w:r w:rsidDel="00F15707">
          <w:delText>Functional Requirements</w:delText>
        </w:r>
        <w:bookmarkEnd w:id="1770"/>
      </w:del>
    </w:p>
    <w:p w14:paraId="7F7F0A9D" w14:textId="137F619A" w:rsidR="00A5192B" w:rsidDel="00F15707" w:rsidRDefault="00A5192B" w:rsidP="00A5192B">
      <w:pPr>
        <w:pStyle w:val="Heading3"/>
        <w:rPr>
          <w:del w:id="1772" w:author="Sarah Thomas" w:date="2014-03-03T14:10:00Z"/>
        </w:rPr>
      </w:pPr>
      <w:bookmarkStart w:id="1773" w:name="_Toc253043800"/>
      <w:del w:id="1774" w:author="Sarah Thomas" w:date="2014-03-03T14:10:00Z">
        <w:r w:rsidDel="00F15707">
          <w:delText>New User Registration</w:delText>
        </w:r>
        <w:bookmarkEnd w:id="1773"/>
      </w:del>
    </w:p>
    <w:p w14:paraId="47C73633" w14:textId="272413B8" w:rsidR="00A5192B" w:rsidDel="00F15707" w:rsidRDefault="00A5192B" w:rsidP="008D0C79">
      <w:pPr>
        <w:pStyle w:val="BodyText"/>
        <w:rPr>
          <w:del w:id="1775" w:author="Sarah Thomas" w:date="2014-03-03T14:10:00Z"/>
        </w:rPr>
      </w:pPr>
      <w:del w:id="1776" w:author="Sarah Thomas" w:date="2014-03-03T14:10:00Z">
        <w:r w:rsidDel="00F15707">
          <w:delText xml:space="preserve">The </w:delText>
        </w:r>
        <w:r w:rsidR="00B64252" w:rsidDel="00F15707">
          <w:delText xml:space="preserve">new </w:delText>
        </w:r>
        <w:r w:rsidDel="00F15707">
          <w:delText>user registers with the following input</w:delText>
        </w:r>
      </w:del>
    </w:p>
    <w:p w14:paraId="40772475" w14:textId="4B3F6C22" w:rsidR="00A5192B" w:rsidDel="00F15707" w:rsidRDefault="00685136" w:rsidP="00A5192B">
      <w:pPr>
        <w:pStyle w:val="ListParagraph"/>
        <w:numPr>
          <w:ilvl w:val="0"/>
          <w:numId w:val="11"/>
        </w:numPr>
        <w:ind w:firstLine="0"/>
        <w:rPr>
          <w:del w:id="1777" w:author="Sarah Thomas" w:date="2014-03-03T14:10:00Z"/>
        </w:rPr>
      </w:pPr>
      <w:del w:id="1778" w:author="Sarah Thomas" w:date="2014-03-03T14:10:00Z">
        <w:r w:rsidDel="00F15707">
          <w:delText>Email</w:delText>
        </w:r>
      </w:del>
    </w:p>
    <w:p w14:paraId="2626F785" w14:textId="191AD34D" w:rsidR="00CE66D7" w:rsidDel="00F15707" w:rsidRDefault="00685136" w:rsidP="00A5192B">
      <w:pPr>
        <w:pStyle w:val="ListParagraph"/>
        <w:numPr>
          <w:ilvl w:val="0"/>
          <w:numId w:val="11"/>
        </w:numPr>
        <w:ind w:firstLine="0"/>
        <w:rPr>
          <w:del w:id="1779" w:author="Sarah Thomas" w:date="2014-03-03T14:10:00Z"/>
        </w:rPr>
      </w:pPr>
      <w:del w:id="1780" w:author="Sarah Thomas" w:date="2014-03-03T14:10:00Z">
        <w:r w:rsidDel="00F15707">
          <w:delText>Username</w:delText>
        </w:r>
      </w:del>
    </w:p>
    <w:p w14:paraId="35BE85DB" w14:textId="7FE19E24" w:rsidR="00A5192B" w:rsidDel="00F15707" w:rsidRDefault="00685136" w:rsidP="00A5192B">
      <w:pPr>
        <w:pStyle w:val="ListParagraph"/>
        <w:numPr>
          <w:ilvl w:val="0"/>
          <w:numId w:val="11"/>
        </w:numPr>
        <w:ind w:firstLine="0"/>
        <w:rPr>
          <w:del w:id="1781" w:author="Sarah Thomas" w:date="2014-03-03T14:10:00Z"/>
        </w:rPr>
      </w:pPr>
      <w:del w:id="1782" w:author="Sarah Thomas" w:date="2014-03-03T14:10:00Z">
        <w:r w:rsidDel="00F15707">
          <w:delText>Password</w:delText>
        </w:r>
      </w:del>
    </w:p>
    <w:p w14:paraId="05A54026" w14:textId="1C0C8110" w:rsidR="00CE66D7" w:rsidRPr="00216560" w:rsidDel="00F15707" w:rsidRDefault="00685136" w:rsidP="00A5192B">
      <w:pPr>
        <w:pStyle w:val="ListParagraph"/>
        <w:numPr>
          <w:ilvl w:val="0"/>
          <w:numId w:val="11"/>
        </w:numPr>
        <w:ind w:firstLine="0"/>
        <w:rPr>
          <w:del w:id="1783" w:author="Sarah Thomas" w:date="2014-03-03T14:10:00Z"/>
        </w:rPr>
      </w:pPr>
      <w:del w:id="1784" w:author="Sarah Thomas" w:date="2014-03-03T14:10:00Z">
        <w:r w:rsidDel="00F15707">
          <w:delText>Repeat</w:delText>
        </w:r>
        <w:r w:rsidR="00CE66D7" w:rsidDel="00F15707">
          <w:delText xml:space="preserve"> password</w:delText>
        </w:r>
      </w:del>
    </w:p>
    <w:p w14:paraId="6921E4DE" w14:textId="6079B6EC" w:rsidR="00A5192B" w:rsidDel="00F15707" w:rsidRDefault="00A5192B" w:rsidP="008D0C79">
      <w:pPr>
        <w:pStyle w:val="BodyText"/>
        <w:rPr>
          <w:del w:id="1785" w:author="Sarah Thomas" w:date="2014-03-03T14:10:00Z"/>
        </w:rPr>
      </w:pPr>
      <w:del w:id="1786" w:author="Sarah Thomas" w:date="2014-03-03T14:10:00Z">
        <w:r w:rsidDel="00F15707">
          <w:delText>Input is validated and then a new user is created</w:delText>
        </w:r>
        <w:r w:rsidR="00CE66D7" w:rsidDel="00F15707">
          <w:delText>. The user must pick a unique user name, which will also be their screen name. Passwords will be rejected if not strong enough.</w:delText>
        </w:r>
        <w:r w:rsidR="00D31B73" w:rsidDel="00F15707">
          <w:delText xml:space="preserve"> When a user is registered template public and private profiles are created.</w:delText>
        </w:r>
      </w:del>
    </w:p>
    <w:p w14:paraId="587A23FE" w14:textId="3959CFD3" w:rsidR="00685136" w:rsidDel="00F15707" w:rsidRDefault="00685136" w:rsidP="008D0C79">
      <w:pPr>
        <w:pStyle w:val="BodyText"/>
        <w:rPr>
          <w:del w:id="1787" w:author="Sarah Thomas" w:date="2014-03-03T14:10:00Z"/>
        </w:rPr>
      </w:pPr>
      <w:del w:id="1788" w:author="Sarah Thomas" w:date="2014-03-03T14:10:00Z">
        <w:r w:rsidDel="00F15707">
          <w:delText xml:space="preserve">As a baseline requirement, the username should be at least 4 characters long combination consisting of any lower case of alphabet and number. Password should at least </w:delText>
        </w:r>
      </w:del>
      <w:del w:id="1789" w:author="Sarah Thomas" w:date="2014-02-05T07:23:00Z">
        <w:r w:rsidDel="003D18C6">
          <w:delText xml:space="preserve">6 </w:delText>
        </w:r>
      </w:del>
      <w:del w:id="1790" w:author="Sarah Thomas" w:date="2014-03-03T14:10:00Z">
        <w:r w:rsidDel="00F15707">
          <w:delText>characters long, any combination of upper and lower case alphabet, numbers and punctuation.</w:delText>
        </w:r>
      </w:del>
    </w:p>
    <w:p w14:paraId="54560F55" w14:textId="5BF4C0DB" w:rsidR="00A5192B" w:rsidDel="00F15707" w:rsidRDefault="00A5192B" w:rsidP="00A5192B">
      <w:pPr>
        <w:pStyle w:val="Heading3"/>
        <w:rPr>
          <w:del w:id="1791" w:author="Sarah Thomas" w:date="2014-03-03T14:10:00Z"/>
        </w:rPr>
      </w:pPr>
      <w:bookmarkStart w:id="1792" w:name="_Toc253043801"/>
      <w:del w:id="1793" w:author="Sarah Thomas" w:date="2014-03-03T14:10:00Z">
        <w:r w:rsidDel="00F15707">
          <w:delText>User Login</w:delText>
        </w:r>
        <w:bookmarkEnd w:id="1792"/>
      </w:del>
    </w:p>
    <w:p w14:paraId="0497254C" w14:textId="44CC3C8E" w:rsidR="00A5192B" w:rsidDel="00F15707" w:rsidRDefault="00A5192B" w:rsidP="008D0C79">
      <w:pPr>
        <w:pStyle w:val="BodyText"/>
        <w:rPr>
          <w:del w:id="1794" w:author="Sarah Thomas" w:date="2014-03-03T14:10:00Z"/>
        </w:rPr>
      </w:pPr>
      <w:del w:id="1795" w:author="Sarah Thomas" w:date="2014-03-03T14:10:00Z">
        <w:r w:rsidDel="00F15707">
          <w:delText xml:space="preserve">The </w:delText>
        </w:r>
        <w:r w:rsidR="00B64252" w:rsidDel="00F15707">
          <w:delText xml:space="preserve">registered </w:delText>
        </w:r>
        <w:r w:rsidDel="00F15707">
          <w:delText xml:space="preserve">user provides email and password and is authenticated. </w:delText>
        </w:r>
        <w:r w:rsidR="00B64252" w:rsidDel="00F15707">
          <w:delText xml:space="preserve">An authenticated user has access to edit their public and private profile pages. </w:delText>
        </w:r>
      </w:del>
    </w:p>
    <w:p w14:paraId="5DF12020" w14:textId="6DBF8459" w:rsidR="00CE66D7" w:rsidDel="00F15707" w:rsidRDefault="00CE66D7" w:rsidP="008D0C79">
      <w:pPr>
        <w:pStyle w:val="BodyText"/>
        <w:rPr>
          <w:del w:id="1796" w:author="Sarah Thomas" w:date="2014-03-03T14:10:00Z"/>
        </w:rPr>
      </w:pPr>
      <w:del w:id="1797" w:author="Sarah Thomas" w:date="2014-03-03T14:10:00Z">
        <w:r w:rsidRPr="00277AF8" w:rsidDel="00F15707">
          <w:delText>Optional Requirement:</w:delText>
        </w:r>
        <w:r w:rsidDel="00F15707">
          <w:delText xml:space="preserve"> Enable login via Facebook Graph</w:delText>
        </w:r>
      </w:del>
    </w:p>
    <w:p w14:paraId="1DA3C8CF" w14:textId="68299CDD" w:rsidR="00CE66D7" w:rsidDel="00F15707" w:rsidRDefault="00CE66D7" w:rsidP="00CE66D7">
      <w:pPr>
        <w:pStyle w:val="Heading3"/>
        <w:rPr>
          <w:del w:id="1798" w:author="Sarah Thomas" w:date="2014-03-03T14:10:00Z"/>
        </w:rPr>
      </w:pPr>
      <w:bookmarkStart w:id="1799" w:name="_Toc253043802"/>
      <w:del w:id="1800" w:author="Sarah Thomas" w:date="2014-03-03T14:10:00Z">
        <w:r w:rsidDel="00F15707">
          <w:delText>Search Public Profiles</w:delText>
        </w:r>
        <w:bookmarkEnd w:id="1799"/>
      </w:del>
    </w:p>
    <w:p w14:paraId="2F5B6300" w14:textId="3366460C" w:rsidR="00CE66D7" w:rsidDel="00F15707" w:rsidRDefault="00CE66D7" w:rsidP="008D0C79">
      <w:pPr>
        <w:pStyle w:val="BodyText"/>
        <w:rPr>
          <w:del w:id="1801" w:author="Sarah Thomas" w:date="2014-03-03T14:10:00Z"/>
        </w:rPr>
      </w:pPr>
      <w:del w:id="1802" w:author="Sarah Thomas" w:date="2014-03-03T14:10:00Z">
        <w:r w:rsidDel="00F15707">
          <w:delText>Registered users can search for other registered users on the following fields</w:delText>
        </w:r>
      </w:del>
    </w:p>
    <w:p w14:paraId="36EB9B44" w14:textId="30F7B1DE" w:rsidR="00CE66D7" w:rsidDel="00F15707" w:rsidRDefault="00CE66D7" w:rsidP="00277AF8">
      <w:pPr>
        <w:pStyle w:val="ListParagraph"/>
        <w:numPr>
          <w:ilvl w:val="0"/>
          <w:numId w:val="16"/>
        </w:numPr>
        <w:rPr>
          <w:del w:id="1803" w:author="Sarah Thomas" w:date="2014-03-03T14:10:00Z"/>
        </w:rPr>
      </w:pPr>
      <w:del w:id="1804" w:author="Sarah Thomas" w:date="2014-03-03T14:10:00Z">
        <w:r w:rsidDel="00F15707">
          <w:delText>Skills Offered</w:delText>
        </w:r>
      </w:del>
    </w:p>
    <w:p w14:paraId="11AD4F16" w14:textId="3076035D" w:rsidR="00CE66D7" w:rsidDel="00F15707" w:rsidRDefault="00CE66D7" w:rsidP="00277AF8">
      <w:pPr>
        <w:pStyle w:val="ListParagraph"/>
        <w:numPr>
          <w:ilvl w:val="0"/>
          <w:numId w:val="16"/>
        </w:numPr>
        <w:rPr>
          <w:del w:id="1805" w:author="Sarah Thomas" w:date="2014-03-03T14:10:00Z"/>
        </w:rPr>
      </w:pPr>
      <w:del w:id="1806" w:author="Sarah Thomas" w:date="2014-03-03T14:10:00Z">
        <w:r w:rsidDel="00F15707">
          <w:delText>Institution/Organization</w:delText>
        </w:r>
      </w:del>
    </w:p>
    <w:p w14:paraId="183C5417" w14:textId="53B2988B" w:rsidR="00CE66D7" w:rsidDel="00F15707" w:rsidRDefault="00CE66D7" w:rsidP="00277AF8">
      <w:pPr>
        <w:pStyle w:val="ListParagraph"/>
        <w:numPr>
          <w:ilvl w:val="0"/>
          <w:numId w:val="16"/>
        </w:numPr>
        <w:rPr>
          <w:del w:id="1807" w:author="Sarah Thomas" w:date="2014-03-03T14:10:00Z"/>
        </w:rPr>
      </w:pPr>
      <w:del w:id="1808" w:author="Sarah Thomas" w:date="2014-03-03T14:10:00Z">
        <w:r w:rsidDel="00F15707">
          <w:delText>Career Status (Professor, Student, Business Professional etc.)</w:delText>
        </w:r>
      </w:del>
    </w:p>
    <w:p w14:paraId="6C8B7ECC" w14:textId="3EC7C334" w:rsidR="00277AF8" w:rsidDel="00F15707" w:rsidRDefault="00277AF8" w:rsidP="008D0C79">
      <w:pPr>
        <w:pStyle w:val="BodyText"/>
        <w:rPr>
          <w:del w:id="1809" w:author="Sarah Thomas" w:date="2014-03-03T14:10:00Z"/>
        </w:rPr>
      </w:pPr>
      <w:del w:id="1810" w:author="Sarah Thomas" w:date="2014-03-03T14:10:00Z">
        <w:r w:rsidRPr="00277AF8" w:rsidDel="00F15707">
          <w:delText>Optional Requirement</w:delText>
        </w:r>
        <w:r w:rsidDel="00F15707">
          <w:delText>s</w:delText>
        </w:r>
        <w:r w:rsidRPr="00277AF8" w:rsidDel="00F15707">
          <w:delText>:</w:delText>
        </w:r>
        <w:r w:rsidDel="00F15707">
          <w:delText xml:space="preserve"> G</w:delText>
        </w:r>
        <w:r w:rsidRPr="00A67E42" w:rsidDel="00F15707">
          <w:delText>eographic location</w:delText>
        </w:r>
        <w:r w:rsidDel="00F15707">
          <w:delText xml:space="preserve"> search, previous ventures, current ventures, venture success rating</w:delText>
        </w:r>
      </w:del>
    </w:p>
    <w:p w14:paraId="1591C62D" w14:textId="451A433E" w:rsidR="00277AF8" w:rsidDel="00F15707" w:rsidRDefault="00277AF8" w:rsidP="00277AF8">
      <w:pPr>
        <w:pStyle w:val="Heading3"/>
        <w:rPr>
          <w:del w:id="1811" w:author="Sarah Thomas" w:date="2014-03-03T14:10:00Z"/>
        </w:rPr>
      </w:pPr>
      <w:bookmarkStart w:id="1812" w:name="_Toc253043803"/>
      <w:del w:id="1813" w:author="Sarah Thomas" w:date="2014-03-03T14:10:00Z">
        <w:r w:rsidDel="00F15707">
          <w:delText>View Public Profiles</w:delText>
        </w:r>
        <w:bookmarkEnd w:id="1812"/>
      </w:del>
    </w:p>
    <w:p w14:paraId="1C3D77FC" w14:textId="0FCF6EF7" w:rsidR="00277AF8" w:rsidRPr="00277AF8" w:rsidDel="00F15707" w:rsidRDefault="009573C3" w:rsidP="008D0C79">
      <w:pPr>
        <w:pStyle w:val="BodyText"/>
        <w:rPr>
          <w:del w:id="1814" w:author="Sarah Thomas" w:date="2014-03-03T14:10:00Z"/>
        </w:rPr>
      </w:pPr>
      <w:del w:id="1815" w:author="Sarah Thomas" w:date="2014-03-03T14:10:00Z">
        <w:r w:rsidDel="00F15707">
          <w:delText>When a user clicks on a screen name link a</w:delText>
        </w:r>
        <w:r w:rsidR="00277AF8" w:rsidDel="00F15707">
          <w:delText>ll fields in the public profile to be displayed</w:delText>
        </w:r>
      </w:del>
    </w:p>
    <w:p w14:paraId="357E79ED" w14:textId="7B819185" w:rsidR="00A5192B" w:rsidDel="00F15707" w:rsidRDefault="00A5192B" w:rsidP="00A5192B">
      <w:pPr>
        <w:pStyle w:val="Heading3"/>
        <w:rPr>
          <w:del w:id="1816" w:author="Sarah Thomas" w:date="2014-03-03T14:10:00Z"/>
        </w:rPr>
      </w:pPr>
      <w:bookmarkStart w:id="1817" w:name="_Toc253043804"/>
      <w:del w:id="1818" w:author="Sarah Thomas" w:date="2014-03-03T14:10:00Z">
        <w:r w:rsidDel="00F15707">
          <w:delText>Edit Public Profile</w:delText>
        </w:r>
        <w:bookmarkEnd w:id="1817"/>
      </w:del>
    </w:p>
    <w:p w14:paraId="50183E1B" w14:textId="5F1C0855" w:rsidR="00A5192B" w:rsidDel="00F15707" w:rsidRDefault="00A5192B" w:rsidP="008D0C79">
      <w:pPr>
        <w:pStyle w:val="BodyText"/>
        <w:rPr>
          <w:del w:id="1819" w:author="Sarah Thomas" w:date="2014-03-03T14:10:00Z"/>
        </w:rPr>
      </w:pPr>
      <w:del w:id="1820" w:author="Sarah Thomas" w:date="2014-03-03T14:10:00Z">
        <w:r w:rsidDel="00F15707">
          <w:delText xml:space="preserve">The </w:delText>
        </w:r>
        <w:r w:rsidR="00277AF8" w:rsidDel="00F15707">
          <w:delText xml:space="preserve">registered </w:delText>
        </w:r>
        <w:r w:rsidDel="00F15707">
          <w:delText xml:space="preserve">user can update and edit their public </w:delText>
        </w:r>
        <w:r w:rsidR="009573C3" w:rsidDel="00F15707">
          <w:delText>profile, which</w:delText>
        </w:r>
        <w:r w:rsidR="00277AF8" w:rsidDel="00F15707">
          <w:delText xml:space="preserve"> will contain the following fields:</w:delText>
        </w:r>
      </w:del>
    </w:p>
    <w:p w14:paraId="4D1376D0" w14:textId="164BEE66" w:rsidR="00A5192B" w:rsidDel="00F15707" w:rsidRDefault="00A5192B" w:rsidP="00A5192B">
      <w:pPr>
        <w:pStyle w:val="ListParagraph"/>
        <w:numPr>
          <w:ilvl w:val="0"/>
          <w:numId w:val="12"/>
        </w:numPr>
        <w:rPr>
          <w:del w:id="1821" w:author="Sarah Thomas" w:date="2014-03-03T14:10:00Z"/>
        </w:rPr>
      </w:pPr>
      <w:del w:id="1822" w:author="Sarah Thomas" w:date="2014-03-03T14:10:00Z">
        <w:r w:rsidDel="00F15707">
          <w:delText>Screen name</w:delText>
        </w:r>
      </w:del>
    </w:p>
    <w:p w14:paraId="4571761F" w14:textId="3F3E0F1C" w:rsidR="009573C3" w:rsidDel="00F15707" w:rsidRDefault="009573C3" w:rsidP="00A5192B">
      <w:pPr>
        <w:pStyle w:val="ListParagraph"/>
        <w:numPr>
          <w:ilvl w:val="0"/>
          <w:numId w:val="12"/>
        </w:numPr>
        <w:rPr>
          <w:del w:id="1823" w:author="Sarah Thomas" w:date="2014-03-03T14:10:00Z"/>
        </w:rPr>
      </w:pPr>
      <w:del w:id="1824" w:author="Sarah Thomas" w:date="2014-03-03T14:10:00Z">
        <w:r w:rsidDel="00F15707">
          <w:delText>Short biographical details</w:delText>
        </w:r>
      </w:del>
    </w:p>
    <w:p w14:paraId="5F2D9163" w14:textId="24124DE6" w:rsidR="00277AF8" w:rsidDel="00F15707" w:rsidRDefault="00277AF8" w:rsidP="00277AF8">
      <w:pPr>
        <w:pStyle w:val="ListParagraph"/>
        <w:numPr>
          <w:ilvl w:val="0"/>
          <w:numId w:val="12"/>
        </w:numPr>
        <w:rPr>
          <w:del w:id="1825" w:author="Sarah Thomas" w:date="2014-03-03T14:10:00Z"/>
        </w:rPr>
      </w:pPr>
      <w:del w:id="1826" w:author="Sarah Thomas" w:date="2014-03-03T14:10:00Z">
        <w:r w:rsidDel="00F15707">
          <w:delText>Career Status (Professor, Student, Business Professional etc.)</w:delText>
        </w:r>
      </w:del>
    </w:p>
    <w:p w14:paraId="3F5CC6DA" w14:textId="46AFB736" w:rsidR="009573C3" w:rsidDel="00F15707" w:rsidRDefault="009573C3" w:rsidP="009573C3">
      <w:pPr>
        <w:pStyle w:val="ListParagraph"/>
        <w:numPr>
          <w:ilvl w:val="0"/>
          <w:numId w:val="12"/>
        </w:numPr>
        <w:rPr>
          <w:del w:id="1827" w:author="Sarah Thomas" w:date="2014-03-03T14:10:00Z"/>
        </w:rPr>
      </w:pPr>
      <w:del w:id="1828" w:author="Sarah Thomas" w:date="2014-03-03T14:10:00Z">
        <w:r w:rsidDel="00F15707">
          <w:delText>Institute/Organization Name</w:delText>
        </w:r>
      </w:del>
    </w:p>
    <w:p w14:paraId="70E4B434" w14:textId="52240412" w:rsidR="00A5192B" w:rsidDel="00F15707" w:rsidRDefault="00A5192B" w:rsidP="00A5192B">
      <w:pPr>
        <w:pStyle w:val="ListParagraph"/>
        <w:numPr>
          <w:ilvl w:val="0"/>
          <w:numId w:val="12"/>
        </w:numPr>
        <w:rPr>
          <w:del w:id="1829" w:author="Sarah Thomas" w:date="2014-03-03T14:10:00Z"/>
        </w:rPr>
      </w:pPr>
      <w:del w:id="1830" w:author="Sarah Thomas" w:date="2014-03-03T14:10:00Z">
        <w:r w:rsidDel="00F15707">
          <w:delText>Field of business/study</w:delText>
        </w:r>
      </w:del>
    </w:p>
    <w:p w14:paraId="10E21505" w14:textId="4F799E46" w:rsidR="00A5192B" w:rsidDel="00F15707" w:rsidRDefault="00277AF8" w:rsidP="00A5192B">
      <w:pPr>
        <w:pStyle w:val="ListParagraph"/>
        <w:numPr>
          <w:ilvl w:val="0"/>
          <w:numId w:val="12"/>
        </w:numPr>
        <w:rPr>
          <w:del w:id="1831" w:author="Sarah Thomas" w:date="2014-03-03T14:10:00Z"/>
        </w:rPr>
      </w:pPr>
      <w:del w:id="1832" w:author="Sarah Thomas" w:date="2014-03-03T14:10:00Z">
        <w:r w:rsidDel="00F15707">
          <w:delText>Investment offered</w:delText>
        </w:r>
      </w:del>
    </w:p>
    <w:p w14:paraId="4C4D2A78" w14:textId="7A5CE038" w:rsidR="00A5192B" w:rsidDel="00F15707" w:rsidRDefault="00A5192B" w:rsidP="00A5192B">
      <w:pPr>
        <w:pStyle w:val="ListParagraph"/>
        <w:numPr>
          <w:ilvl w:val="0"/>
          <w:numId w:val="12"/>
        </w:numPr>
        <w:rPr>
          <w:del w:id="1833" w:author="Sarah Thomas" w:date="2014-03-03T14:10:00Z"/>
        </w:rPr>
      </w:pPr>
      <w:del w:id="1834" w:author="Sarah Thomas" w:date="2014-03-03T14:10:00Z">
        <w:r w:rsidDel="00F15707">
          <w:delText>Skills offered</w:delText>
        </w:r>
      </w:del>
    </w:p>
    <w:p w14:paraId="47632CA3" w14:textId="56BDFE40" w:rsidR="00A5192B" w:rsidDel="00F15707" w:rsidRDefault="00A5192B" w:rsidP="00A5192B">
      <w:pPr>
        <w:pStyle w:val="ListParagraph"/>
        <w:numPr>
          <w:ilvl w:val="0"/>
          <w:numId w:val="12"/>
        </w:numPr>
        <w:rPr>
          <w:del w:id="1835" w:author="Sarah Thomas" w:date="2014-03-03T14:10:00Z"/>
        </w:rPr>
      </w:pPr>
      <w:del w:id="1836" w:author="Sarah Thomas" w:date="2014-03-03T14:10:00Z">
        <w:r w:rsidDel="00F15707">
          <w:delText>Links to ventures</w:delText>
        </w:r>
        <w:r w:rsidR="009573C3" w:rsidDel="00F15707">
          <w:delText xml:space="preserve"> (previous and current)</w:delText>
        </w:r>
      </w:del>
    </w:p>
    <w:p w14:paraId="42B44A66" w14:textId="2CDA2F0D" w:rsidR="00A5192B" w:rsidDel="00F15707" w:rsidRDefault="00A5192B" w:rsidP="00A5192B">
      <w:pPr>
        <w:pStyle w:val="ListParagraph"/>
        <w:numPr>
          <w:ilvl w:val="0"/>
          <w:numId w:val="12"/>
        </w:numPr>
        <w:rPr>
          <w:del w:id="1837" w:author="Sarah Thomas" w:date="2014-03-03T14:10:00Z"/>
        </w:rPr>
      </w:pPr>
      <w:del w:id="1838" w:author="Sarah Thomas" w:date="2014-03-03T14:10:00Z">
        <w:r w:rsidDel="00F15707">
          <w:delText>Social media links</w:delText>
        </w:r>
      </w:del>
    </w:p>
    <w:p w14:paraId="0B7EBCC1" w14:textId="2F0B2760" w:rsidR="00277AF8" w:rsidDel="00F15707" w:rsidRDefault="00277AF8" w:rsidP="008D0C79">
      <w:pPr>
        <w:pStyle w:val="BodyText"/>
        <w:rPr>
          <w:del w:id="1839" w:author="Sarah Thomas" w:date="2014-03-03T14:10:00Z"/>
        </w:rPr>
      </w:pPr>
      <w:del w:id="1840" w:author="Sarah Thomas" w:date="2014-03-03T14:10:00Z">
        <w:r w:rsidDel="00F15707">
          <w:delText>Skills will be drawn from hierarchical check box lists</w:delText>
        </w:r>
        <w:r w:rsidR="00E90EA3" w:rsidDel="00F15707">
          <w:delText>. Mentoring also to be included as a skill in each hierarchy.</w:delText>
        </w:r>
      </w:del>
    </w:p>
    <w:p w14:paraId="3009D144" w14:textId="27FA39B9" w:rsidR="00E90EA3" w:rsidDel="00F15707" w:rsidRDefault="00277AF8" w:rsidP="008D0C79">
      <w:pPr>
        <w:pStyle w:val="BodyText"/>
        <w:rPr>
          <w:del w:id="1841" w:author="Sarah Thomas" w:date="2014-03-03T14:10:00Z"/>
        </w:rPr>
      </w:pPr>
      <w:del w:id="1842" w:author="Sarah Thomas" w:date="2014-03-03T14:10:00Z">
        <w:r w:rsidRPr="00277AF8" w:rsidDel="00F15707">
          <w:delText>Optional Requirement</w:delText>
        </w:r>
        <w:r w:rsidDel="00F15707">
          <w:delText>s</w:delText>
        </w:r>
        <w:r w:rsidR="009573C3" w:rsidDel="00F15707">
          <w:delText>:</w:delText>
        </w:r>
        <w:r w:rsidDel="00F15707">
          <w:delText xml:space="preserve">  </w:delText>
        </w:r>
        <w:r w:rsidR="00A5192B" w:rsidDel="00F15707">
          <w:delText>Fields will update dynamically according to use</w:delText>
        </w:r>
        <w:r w:rsidR="009573C3" w:rsidDel="00F15707">
          <w:delText xml:space="preserve">r type, </w:delText>
        </w:r>
        <w:r w:rsidR="00201172" w:rsidDel="00F15707">
          <w:delText>i.e.</w:delText>
        </w:r>
        <w:r w:rsidR="009573C3" w:rsidDel="00F15707">
          <w:delText xml:space="preserve"> professor or student</w:delText>
        </w:r>
        <w:r w:rsidR="00E90EA3" w:rsidDel="00F15707">
          <w:delText>. R</w:delText>
        </w:r>
        <w:r w:rsidDel="00F15707">
          <w:delText>ating</w:delText>
        </w:r>
        <w:r w:rsidR="00E90EA3" w:rsidDel="00F15707">
          <w:delText>/referencing</w:delText>
        </w:r>
        <w:r w:rsidDel="00F15707">
          <w:delText xml:space="preserve"> system to be deployed.</w:delText>
        </w:r>
        <w:r w:rsidR="00E90EA3" w:rsidDel="00F15707">
          <w:delText xml:space="preserve"> Photo/</w:delText>
        </w:r>
        <w:r w:rsidR="00B8642E" w:rsidDel="00F15707">
          <w:delText>avatar</w:delText>
        </w:r>
        <w:r w:rsidR="00E90EA3" w:rsidDel="00F15707">
          <w:delText xml:space="preserve"> </w:delText>
        </w:r>
        <w:r w:rsidR="00B8642E" w:rsidDel="00F15707">
          <w:delText xml:space="preserve">image </w:delText>
        </w:r>
        <w:r w:rsidR="00E90EA3" w:rsidDel="00F15707">
          <w:delText xml:space="preserve">upload feature </w:delText>
        </w:r>
      </w:del>
    </w:p>
    <w:p w14:paraId="0C14E250" w14:textId="250A2775" w:rsidR="00277AF8" w:rsidDel="00F15707" w:rsidRDefault="0010580B" w:rsidP="00277AF8">
      <w:pPr>
        <w:rPr>
          <w:del w:id="1843" w:author="Sarah Thomas" w:date="2014-03-03T14:10:00Z"/>
        </w:rPr>
      </w:pPr>
      <w:del w:id="1844" w:author="Sarah Thomas" w:date="2014-03-03T14:10:00Z">
        <w:r w:rsidDel="00F15707">
          <w:br w:type="page"/>
        </w:r>
      </w:del>
    </w:p>
    <w:p w14:paraId="4F451227" w14:textId="1FAD919B" w:rsidR="00A5192B" w:rsidDel="00F15707" w:rsidRDefault="00A5192B" w:rsidP="00277AF8">
      <w:pPr>
        <w:pStyle w:val="Heading3"/>
        <w:rPr>
          <w:del w:id="1845" w:author="Sarah Thomas" w:date="2014-03-03T14:10:00Z"/>
        </w:rPr>
      </w:pPr>
      <w:bookmarkStart w:id="1846" w:name="_Toc253043805"/>
      <w:del w:id="1847" w:author="Sarah Thomas" w:date="2014-03-03T14:10:00Z">
        <w:r w:rsidDel="00F15707">
          <w:delText>Edit Private Profile</w:delText>
        </w:r>
        <w:bookmarkEnd w:id="1846"/>
      </w:del>
    </w:p>
    <w:p w14:paraId="0891BF02" w14:textId="026B9826" w:rsidR="009573C3" w:rsidRPr="009573C3" w:rsidDel="00F15707" w:rsidRDefault="009573C3" w:rsidP="009573C3">
      <w:pPr>
        <w:rPr>
          <w:del w:id="1848" w:author="Sarah Thomas" w:date="2014-03-03T14:10:00Z"/>
        </w:rPr>
      </w:pPr>
      <w:del w:id="1849" w:author="Sarah Thomas" w:date="2014-03-03T14:10:00Z">
        <w:r w:rsidDel="00F15707">
          <w:delText>For registered users to edit confidential information and change their passwords</w:delText>
        </w:r>
      </w:del>
    </w:p>
    <w:p w14:paraId="5ECC214A" w14:textId="676E5C3D" w:rsidR="00A5192B" w:rsidDel="00F15707" w:rsidRDefault="00A5192B" w:rsidP="00A5192B">
      <w:pPr>
        <w:pStyle w:val="ListParagraph"/>
        <w:numPr>
          <w:ilvl w:val="0"/>
          <w:numId w:val="13"/>
        </w:numPr>
        <w:rPr>
          <w:del w:id="1850" w:author="Sarah Thomas" w:date="2014-03-03T14:10:00Z"/>
        </w:rPr>
      </w:pPr>
      <w:del w:id="1851" w:author="Sarah Thomas" w:date="2014-03-03T14:10:00Z">
        <w:r w:rsidDel="00F15707">
          <w:delText>Change Password</w:delText>
        </w:r>
      </w:del>
    </w:p>
    <w:p w14:paraId="5825EDCC" w14:textId="097E519B" w:rsidR="00A5192B" w:rsidDel="00F15707" w:rsidRDefault="00A5192B" w:rsidP="00A5192B">
      <w:pPr>
        <w:pStyle w:val="ListParagraph"/>
        <w:numPr>
          <w:ilvl w:val="0"/>
          <w:numId w:val="13"/>
        </w:numPr>
        <w:rPr>
          <w:del w:id="1852" w:author="Sarah Thomas" w:date="2014-03-03T14:10:00Z"/>
        </w:rPr>
      </w:pPr>
      <w:del w:id="1853" w:author="Sarah Thomas" w:date="2014-03-03T14:10:00Z">
        <w:r w:rsidDel="00F15707">
          <w:delText>Email</w:delText>
        </w:r>
      </w:del>
    </w:p>
    <w:p w14:paraId="422083C0" w14:textId="72ED50D7" w:rsidR="00A5192B" w:rsidDel="00F15707" w:rsidRDefault="00A5192B" w:rsidP="00A5192B">
      <w:pPr>
        <w:pStyle w:val="ListParagraph"/>
        <w:numPr>
          <w:ilvl w:val="0"/>
          <w:numId w:val="13"/>
        </w:numPr>
        <w:rPr>
          <w:del w:id="1854" w:author="Sarah Thomas" w:date="2014-03-03T14:10:00Z"/>
        </w:rPr>
      </w:pPr>
      <w:del w:id="1855" w:author="Sarah Thomas" w:date="2014-03-03T14:10:00Z">
        <w:r w:rsidDel="00F15707">
          <w:delText>Date of Birth</w:delText>
        </w:r>
      </w:del>
    </w:p>
    <w:p w14:paraId="3CD6CB9A" w14:textId="72A0B5A6" w:rsidR="009573C3" w:rsidDel="00F15707" w:rsidRDefault="009573C3" w:rsidP="008D0C79">
      <w:pPr>
        <w:pStyle w:val="BodyText"/>
        <w:rPr>
          <w:del w:id="1856" w:author="Sarah Thomas" w:date="2014-03-03T14:10:00Z"/>
        </w:rPr>
      </w:pPr>
      <w:del w:id="1857" w:author="Sarah Thomas" w:date="2014-03-03T14:10:00Z">
        <w:r w:rsidRPr="00277AF8" w:rsidDel="00F15707">
          <w:delText>Optional Requirement</w:delText>
        </w:r>
        <w:r w:rsidDel="00F15707">
          <w:delText>s:</w:delText>
        </w:r>
        <w:r w:rsidRPr="009573C3" w:rsidDel="00F15707">
          <w:delText xml:space="preserve"> </w:delText>
        </w:r>
        <w:r w:rsidDel="00F15707">
          <w:delText>Postal address (for geographic search)</w:delText>
        </w:r>
      </w:del>
    </w:p>
    <w:p w14:paraId="4E323937" w14:textId="467EFABB" w:rsidR="008C1ACF" w:rsidDel="00F15707" w:rsidRDefault="008C1ACF" w:rsidP="008C1ACF">
      <w:pPr>
        <w:pStyle w:val="Heading3"/>
        <w:rPr>
          <w:del w:id="1858" w:author="Sarah Thomas" w:date="2014-03-03T14:10:00Z"/>
        </w:rPr>
      </w:pPr>
      <w:bookmarkStart w:id="1859" w:name="_Toc253043806"/>
      <w:del w:id="1860" w:author="Sarah Thomas" w:date="2014-03-03T14:10:00Z">
        <w:r w:rsidDel="00F15707">
          <w:delText>Contact Another User</w:delText>
        </w:r>
        <w:bookmarkEnd w:id="1859"/>
      </w:del>
    </w:p>
    <w:p w14:paraId="743F4122" w14:textId="29955CC4" w:rsidR="008C1ACF" w:rsidDel="00F15707" w:rsidRDefault="008C1ACF" w:rsidP="008D0C79">
      <w:pPr>
        <w:pStyle w:val="BodyText"/>
        <w:rPr>
          <w:del w:id="1861" w:author="Sarah Thomas" w:date="2014-03-03T14:10:00Z"/>
        </w:rPr>
      </w:pPr>
      <w:del w:id="1862" w:author="Sarah Thomas" w:date="2014-03-03T14:10:00Z">
        <w:r w:rsidDel="00F15707">
          <w:delText xml:space="preserve">A registered user can contact another registered user via screen names. In this way users can communicate and request collaboration, team involvement, mentorship etc. </w:delText>
        </w:r>
      </w:del>
    </w:p>
    <w:p w14:paraId="77C9E372" w14:textId="02A8AE65" w:rsidR="008C1ACF" w:rsidRPr="00DF085B" w:rsidDel="00F15707" w:rsidRDefault="008C1ACF" w:rsidP="008D0C79">
      <w:pPr>
        <w:pStyle w:val="BodyText"/>
        <w:rPr>
          <w:del w:id="1863" w:author="Sarah Thomas" w:date="2014-03-03T14:10:00Z"/>
        </w:rPr>
      </w:pPr>
      <w:del w:id="1864" w:author="Sarah Thomas" w:date="2014-03-03T14:10:00Z">
        <w:r w:rsidRPr="00277AF8" w:rsidDel="00F15707">
          <w:delText>Optional Requirement</w:delText>
        </w:r>
        <w:r w:rsidDel="00F15707">
          <w:delText>s:</w:delText>
        </w:r>
        <w:r w:rsidRPr="009573C3" w:rsidDel="00F15707">
          <w:delText xml:space="preserve"> </w:delText>
        </w:r>
        <w:r w:rsidDel="00F15707">
          <w:delText>Users actual email addresses to remain confidential but after initial contact users may exchange emails if they so wish.</w:delText>
        </w:r>
        <w:r w:rsidR="0050074F" w:rsidDel="00F15707">
          <w:delText xml:space="preserve"> This will require the implementation of a communication channel that keeps emails confidential.</w:delText>
        </w:r>
      </w:del>
    </w:p>
    <w:p w14:paraId="188B27A9" w14:textId="0664C49A" w:rsidR="00D31B73" w:rsidDel="00F15707" w:rsidRDefault="00D31B73" w:rsidP="00D31B73">
      <w:pPr>
        <w:pStyle w:val="Heading3"/>
        <w:rPr>
          <w:del w:id="1865" w:author="Sarah Thomas" w:date="2014-03-03T14:10:00Z"/>
        </w:rPr>
      </w:pPr>
      <w:bookmarkStart w:id="1866" w:name="_Toc253043807"/>
      <w:del w:id="1867" w:author="Sarah Thomas" w:date="2014-03-03T14:10:00Z">
        <w:r w:rsidDel="00F15707">
          <w:delText>Create New Venture</w:delText>
        </w:r>
        <w:bookmarkEnd w:id="1866"/>
      </w:del>
    </w:p>
    <w:p w14:paraId="3753A528" w14:textId="6FF516DD" w:rsidR="00D31B73" w:rsidRPr="00D31B73" w:rsidDel="00F15707" w:rsidRDefault="00D31B73" w:rsidP="008D0C79">
      <w:pPr>
        <w:pStyle w:val="BodyText"/>
        <w:rPr>
          <w:del w:id="1868" w:author="Sarah Thomas" w:date="2014-03-03T14:10:00Z"/>
        </w:rPr>
      </w:pPr>
      <w:del w:id="1869" w:author="Sarah Thomas" w:date="2014-03-03T14:10:00Z">
        <w:r w:rsidDel="00F15707">
          <w:delText xml:space="preserve">A registered user </w:delText>
        </w:r>
        <w:r w:rsidR="00A8129B" w:rsidDel="00F15707">
          <w:delText xml:space="preserve">who is based at a university </w:delText>
        </w:r>
        <w:r w:rsidDel="00F15707">
          <w:delText>can create a new venture. They will then initially become the team leader for this venture. They can now edit the venture</w:delText>
        </w:r>
        <w:r w:rsidR="001553BD" w:rsidDel="00F15707">
          <w:delText xml:space="preserve"> details</w:delText>
        </w:r>
        <w:r w:rsidR="00A8129B" w:rsidDel="00F15707">
          <w:delText xml:space="preserve">. Only university-based users can create ventures to keep the project on a university setting. This is to attract outside backers who seek academically based </w:delText>
        </w:r>
        <w:r w:rsidR="00A8129B" w:rsidRPr="00A8129B" w:rsidDel="00F15707">
          <w:delText>entrepreneur</w:delText>
        </w:r>
        <w:r w:rsidR="00A8129B" w:rsidDel="00F15707">
          <w:delText>ial activity.</w:delText>
        </w:r>
      </w:del>
    </w:p>
    <w:p w14:paraId="746B3204" w14:textId="39165072" w:rsidR="00A5192B" w:rsidDel="00F15707" w:rsidRDefault="00A5192B" w:rsidP="00A5192B">
      <w:pPr>
        <w:pStyle w:val="Heading3"/>
        <w:rPr>
          <w:del w:id="1870" w:author="Sarah Thomas" w:date="2014-03-03T14:10:00Z"/>
        </w:rPr>
      </w:pPr>
      <w:bookmarkStart w:id="1871" w:name="_Toc253043808"/>
      <w:del w:id="1872" w:author="Sarah Thomas" w:date="2014-03-03T14:10:00Z">
        <w:r w:rsidDel="00F15707">
          <w:delText xml:space="preserve">Edit Venture </w:delText>
        </w:r>
        <w:r w:rsidR="001553BD" w:rsidDel="00F15707">
          <w:delText>Details</w:delText>
        </w:r>
        <w:bookmarkEnd w:id="1871"/>
      </w:del>
    </w:p>
    <w:p w14:paraId="4F6AB86A" w14:textId="35BED5B0" w:rsidR="00A5192B" w:rsidDel="00F15707" w:rsidRDefault="009573C3" w:rsidP="008D0C79">
      <w:pPr>
        <w:pStyle w:val="BodyText"/>
        <w:rPr>
          <w:del w:id="1873" w:author="Sarah Thomas" w:date="2014-03-03T14:10:00Z"/>
        </w:rPr>
      </w:pPr>
      <w:del w:id="1874" w:author="Sarah Thomas" w:date="2014-03-03T14:10:00Z">
        <w:r w:rsidDel="00F15707">
          <w:delText>This is publically viewable by all users so should be used to generate interest. It should not contain any confidential information</w:delText>
        </w:r>
        <w:r w:rsidR="00A5192B" w:rsidDel="00F15707">
          <w:delText>. Details to include:</w:delText>
        </w:r>
      </w:del>
    </w:p>
    <w:p w14:paraId="4C31A92D" w14:textId="34CD120B" w:rsidR="00A5192B" w:rsidDel="00F15707" w:rsidRDefault="00A5192B" w:rsidP="00A5192B">
      <w:pPr>
        <w:pStyle w:val="ListParagraph"/>
        <w:numPr>
          <w:ilvl w:val="0"/>
          <w:numId w:val="14"/>
        </w:numPr>
        <w:rPr>
          <w:del w:id="1875" w:author="Sarah Thomas" w:date="2014-03-03T14:10:00Z"/>
        </w:rPr>
      </w:pPr>
      <w:del w:id="1876" w:author="Sarah Thomas" w:date="2014-03-03T14:10:00Z">
        <w:r w:rsidDel="00F15707">
          <w:delText>Title of venture</w:delText>
        </w:r>
      </w:del>
    </w:p>
    <w:p w14:paraId="2834080E" w14:textId="60D17A51" w:rsidR="00A5192B" w:rsidDel="00F15707" w:rsidRDefault="00A5192B" w:rsidP="00A5192B">
      <w:pPr>
        <w:pStyle w:val="ListParagraph"/>
        <w:numPr>
          <w:ilvl w:val="0"/>
          <w:numId w:val="14"/>
        </w:numPr>
        <w:rPr>
          <w:del w:id="1877" w:author="Sarah Thomas" w:date="2014-03-03T14:10:00Z"/>
        </w:rPr>
      </w:pPr>
      <w:del w:id="1878" w:author="Sarah Thomas" w:date="2014-03-03T14:10:00Z">
        <w:r w:rsidDel="00F15707">
          <w:delText>Area of venture</w:delText>
        </w:r>
      </w:del>
    </w:p>
    <w:p w14:paraId="6F25B95B" w14:textId="5BDEC2E1" w:rsidR="00A5192B" w:rsidDel="00F15707" w:rsidRDefault="00A5192B" w:rsidP="00A5192B">
      <w:pPr>
        <w:pStyle w:val="ListParagraph"/>
        <w:numPr>
          <w:ilvl w:val="0"/>
          <w:numId w:val="14"/>
        </w:numPr>
        <w:rPr>
          <w:del w:id="1879" w:author="Sarah Thomas" w:date="2014-03-03T14:10:00Z"/>
        </w:rPr>
      </w:pPr>
      <w:del w:id="1880" w:author="Sarah Thomas" w:date="2014-03-03T14:10:00Z">
        <w:r w:rsidDel="00F15707">
          <w:delText xml:space="preserve">Team Leader </w:delText>
        </w:r>
      </w:del>
    </w:p>
    <w:p w14:paraId="1544C1B6" w14:textId="3D4EB4ED" w:rsidR="00A5192B" w:rsidDel="00F15707" w:rsidRDefault="00A5192B" w:rsidP="00A5192B">
      <w:pPr>
        <w:pStyle w:val="ListParagraph"/>
        <w:numPr>
          <w:ilvl w:val="0"/>
          <w:numId w:val="14"/>
        </w:numPr>
        <w:rPr>
          <w:del w:id="1881" w:author="Sarah Thomas" w:date="2014-03-03T14:10:00Z"/>
        </w:rPr>
      </w:pPr>
      <w:del w:id="1882" w:author="Sarah Thomas" w:date="2014-03-03T14:10:00Z">
        <w:r w:rsidDel="00F15707">
          <w:delText>Description of venture</w:delText>
        </w:r>
      </w:del>
    </w:p>
    <w:p w14:paraId="09C81B18" w14:textId="3068A694" w:rsidR="00A5192B" w:rsidDel="00F15707" w:rsidRDefault="00A5192B" w:rsidP="00A5192B">
      <w:pPr>
        <w:pStyle w:val="ListParagraph"/>
        <w:numPr>
          <w:ilvl w:val="0"/>
          <w:numId w:val="14"/>
        </w:numPr>
        <w:rPr>
          <w:del w:id="1883" w:author="Sarah Thomas" w:date="2014-03-03T14:10:00Z"/>
        </w:rPr>
      </w:pPr>
      <w:del w:id="1884" w:author="Sarah Thomas" w:date="2014-03-03T14:10:00Z">
        <w:r w:rsidDel="00F15707">
          <w:delText>Level of investment needed</w:delText>
        </w:r>
      </w:del>
    </w:p>
    <w:p w14:paraId="5CC40F21" w14:textId="499441FD" w:rsidR="00A5192B" w:rsidDel="00F15707" w:rsidRDefault="00A5192B" w:rsidP="00A5192B">
      <w:pPr>
        <w:pStyle w:val="ListParagraph"/>
        <w:numPr>
          <w:ilvl w:val="0"/>
          <w:numId w:val="14"/>
        </w:numPr>
        <w:rPr>
          <w:del w:id="1885" w:author="Sarah Thomas" w:date="2014-03-03T14:10:00Z"/>
        </w:rPr>
      </w:pPr>
      <w:del w:id="1886" w:author="Sarah Thomas" w:date="2014-03-03T14:10:00Z">
        <w:r w:rsidDel="00F15707">
          <w:delText>Level of investment already obtained</w:delText>
        </w:r>
      </w:del>
    </w:p>
    <w:p w14:paraId="5DE738BC" w14:textId="3D1EA0DD" w:rsidR="00A5192B" w:rsidDel="00F15707" w:rsidRDefault="00A5192B" w:rsidP="00A5192B">
      <w:pPr>
        <w:pStyle w:val="ListParagraph"/>
        <w:numPr>
          <w:ilvl w:val="0"/>
          <w:numId w:val="14"/>
        </w:numPr>
        <w:rPr>
          <w:del w:id="1887" w:author="Sarah Thomas" w:date="2014-03-03T14:10:00Z"/>
        </w:rPr>
      </w:pPr>
      <w:del w:id="1888" w:author="Sarah Thomas" w:date="2014-03-03T14:10:00Z">
        <w:r w:rsidDel="00F15707">
          <w:delText>Skills Required</w:delText>
        </w:r>
      </w:del>
    </w:p>
    <w:p w14:paraId="0A7862EF" w14:textId="45C6408C" w:rsidR="00A5192B" w:rsidDel="00F15707" w:rsidRDefault="00A5192B" w:rsidP="00A5192B">
      <w:pPr>
        <w:pStyle w:val="ListParagraph"/>
        <w:numPr>
          <w:ilvl w:val="0"/>
          <w:numId w:val="14"/>
        </w:numPr>
        <w:rPr>
          <w:del w:id="1889" w:author="Sarah Thomas" w:date="2014-03-03T14:10:00Z"/>
        </w:rPr>
      </w:pPr>
      <w:del w:id="1890" w:author="Sarah Thomas" w:date="2014-03-03T14:10:00Z">
        <w:r w:rsidDel="00F15707">
          <w:delText>Skills already acquired</w:delText>
        </w:r>
      </w:del>
    </w:p>
    <w:p w14:paraId="47782E1C" w14:textId="75E1AFB8" w:rsidR="00A5192B" w:rsidDel="00F15707" w:rsidRDefault="00A5192B" w:rsidP="00A5192B">
      <w:pPr>
        <w:pStyle w:val="ListParagraph"/>
        <w:numPr>
          <w:ilvl w:val="0"/>
          <w:numId w:val="14"/>
        </w:numPr>
        <w:rPr>
          <w:del w:id="1891" w:author="Sarah Thomas" w:date="2014-03-03T14:10:00Z"/>
        </w:rPr>
      </w:pPr>
      <w:del w:id="1892" w:author="Sarah Thomas" w:date="2014-03-03T14:10:00Z">
        <w:r w:rsidDel="00F15707">
          <w:delText xml:space="preserve">Team members </w:delText>
        </w:r>
        <w:r w:rsidR="001553BD" w:rsidDel="00F15707">
          <w:delText>screen names</w:delText>
        </w:r>
      </w:del>
    </w:p>
    <w:p w14:paraId="608F15E3" w14:textId="38601602" w:rsidR="00A5192B" w:rsidDel="00F15707" w:rsidRDefault="00A5192B" w:rsidP="00F0790D">
      <w:pPr>
        <w:pStyle w:val="ListParagraph"/>
        <w:numPr>
          <w:ilvl w:val="0"/>
          <w:numId w:val="14"/>
        </w:numPr>
        <w:rPr>
          <w:del w:id="1893" w:author="Sarah Thomas" w:date="2014-03-03T14:10:00Z"/>
        </w:rPr>
      </w:pPr>
      <w:del w:id="1894" w:author="Sarah Thomas" w:date="2014-03-03T14:10:00Z">
        <w:r w:rsidDel="00F15707">
          <w:delText>Social media links</w:delText>
        </w:r>
      </w:del>
    </w:p>
    <w:p w14:paraId="4553A051" w14:textId="37078590" w:rsidR="001553BD" w:rsidDel="00F15707" w:rsidRDefault="001553BD" w:rsidP="008D0C79">
      <w:pPr>
        <w:pStyle w:val="BodyText"/>
        <w:rPr>
          <w:del w:id="1895" w:author="Sarah Thomas" w:date="2014-03-03T14:10:00Z"/>
        </w:rPr>
      </w:pPr>
      <w:del w:id="1896" w:author="Sarah Thomas" w:date="2014-03-03T14:10:00Z">
        <w:r w:rsidRPr="00277AF8" w:rsidDel="00F15707">
          <w:delText>Optional Requirement</w:delText>
        </w:r>
        <w:r w:rsidDel="00F15707">
          <w:delText xml:space="preserve">s: Level of investment sought for equity </w:delText>
        </w:r>
        <w:r w:rsidR="008811F6" w:rsidDel="00F15707">
          <w:delText>e.g.</w:delText>
        </w:r>
        <w:r w:rsidDel="00F15707">
          <w:delText xml:space="preserve"> £10,000 for 10% equity. Valuations of business</w:delText>
        </w:r>
      </w:del>
    </w:p>
    <w:p w14:paraId="1EE164BF" w14:textId="0D03B74C" w:rsidR="001553BD" w:rsidDel="00F15707" w:rsidRDefault="0010580B" w:rsidP="001553BD">
      <w:pPr>
        <w:pStyle w:val="ListParagraph"/>
        <w:ind w:left="0"/>
        <w:rPr>
          <w:del w:id="1897" w:author="Sarah Thomas" w:date="2014-03-03T14:10:00Z"/>
        </w:rPr>
      </w:pPr>
      <w:del w:id="1898" w:author="Sarah Thomas" w:date="2014-03-03T14:10:00Z">
        <w:r w:rsidDel="00F15707">
          <w:br w:type="page"/>
        </w:r>
      </w:del>
    </w:p>
    <w:p w14:paraId="126E1668" w14:textId="03269FDA" w:rsidR="001553BD" w:rsidDel="00F15707" w:rsidRDefault="001553BD" w:rsidP="001553BD">
      <w:pPr>
        <w:pStyle w:val="Heading3"/>
        <w:rPr>
          <w:del w:id="1899" w:author="Sarah Thomas" w:date="2014-03-03T14:10:00Z"/>
        </w:rPr>
      </w:pPr>
      <w:bookmarkStart w:id="1900" w:name="_Toc253043809"/>
      <w:del w:id="1901" w:author="Sarah Thomas" w:date="2014-03-03T14:10:00Z">
        <w:r w:rsidDel="00F15707">
          <w:delText>Build Team</w:delText>
        </w:r>
        <w:bookmarkEnd w:id="1900"/>
      </w:del>
    </w:p>
    <w:p w14:paraId="0B83E24E" w14:textId="54BBB01D" w:rsidR="001553BD" w:rsidDel="00F15707" w:rsidRDefault="008C1ACF" w:rsidP="008D0C79">
      <w:pPr>
        <w:pStyle w:val="BodyText"/>
        <w:rPr>
          <w:del w:id="1902" w:author="Sarah Thomas" w:date="2014-03-03T14:10:00Z"/>
        </w:rPr>
      </w:pPr>
      <w:del w:id="1903" w:author="Sarah Thomas" w:date="2014-03-03T14:10:00Z">
        <w:r w:rsidDel="00F15707">
          <w:delText xml:space="preserve">A team leader can invite registered users to become team members or mentors. Upon mutual consent team members or mentors are added and have access to the private team area. </w:delText>
        </w:r>
      </w:del>
    </w:p>
    <w:p w14:paraId="1A7599B0" w14:textId="4FD09E59" w:rsidR="008C1ACF" w:rsidDel="00F15707" w:rsidRDefault="0050074F" w:rsidP="008C1ACF">
      <w:pPr>
        <w:pStyle w:val="Heading3"/>
        <w:rPr>
          <w:del w:id="1904" w:author="Sarah Thomas" w:date="2014-03-03T14:10:00Z"/>
        </w:rPr>
      </w:pPr>
      <w:bookmarkStart w:id="1905" w:name="_Toc253043810"/>
      <w:del w:id="1906" w:author="Sarah Thomas" w:date="2014-03-03T14:10:00Z">
        <w:r w:rsidDel="00F15707">
          <w:delText>Enter</w:delText>
        </w:r>
        <w:r w:rsidR="008C1ACF" w:rsidDel="00F15707">
          <w:delText xml:space="preserve"> </w:delText>
        </w:r>
        <w:r w:rsidDel="00F15707">
          <w:delText xml:space="preserve">Private </w:delText>
        </w:r>
        <w:r w:rsidR="008C1ACF" w:rsidDel="00F15707">
          <w:delText>Team Area</w:delText>
        </w:r>
        <w:bookmarkEnd w:id="1905"/>
      </w:del>
    </w:p>
    <w:p w14:paraId="2C95AC16" w14:textId="688D8321" w:rsidR="008C1ACF" w:rsidRPr="001553BD" w:rsidDel="00F15707" w:rsidRDefault="008C1ACF" w:rsidP="008C1ACF">
      <w:pPr>
        <w:rPr>
          <w:del w:id="1907" w:author="Sarah Thomas" w:date="2014-03-03T14:10:00Z"/>
        </w:rPr>
      </w:pPr>
      <w:del w:id="1908" w:author="Sarah Thomas" w:date="2014-03-03T14:10:00Z">
        <w:r w:rsidDel="00F15707">
          <w:delText>A private area only accessible by team members and team mentors</w:delText>
        </w:r>
      </w:del>
    </w:p>
    <w:p w14:paraId="04F795D9" w14:textId="63E8818E" w:rsidR="008C1ACF" w:rsidDel="00F15707" w:rsidRDefault="008C1ACF" w:rsidP="008C1ACF">
      <w:pPr>
        <w:pStyle w:val="ListParagraph"/>
        <w:numPr>
          <w:ilvl w:val="0"/>
          <w:numId w:val="14"/>
        </w:numPr>
        <w:rPr>
          <w:del w:id="1909" w:author="Sarah Thomas" w:date="2014-03-03T14:10:00Z"/>
        </w:rPr>
      </w:pPr>
      <w:del w:id="1910" w:author="Sarah Thomas" w:date="2014-03-03T14:10:00Z">
        <w:r w:rsidDel="00F15707">
          <w:delText>Bulletin Board</w:delText>
        </w:r>
      </w:del>
    </w:p>
    <w:p w14:paraId="293C4EBF" w14:textId="619D7176" w:rsidR="008C1ACF" w:rsidDel="00F15707" w:rsidRDefault="008C1ACF" w:rsidP="008C1ACF">
      <w:pPr>
        <w:pStyle w:val="ListParagraph"/>
        <w:numPr>
          <w:ilvl w:val="0"/>
          <w:numId w:val="14"/>
        </w:numPr>
        <w:rPr>
          <w:del w:id="1911" w:author="Sarah Thomas" w:date="2014-03-03T14:10:00Z"/>
        </w:rPr>
      </w:pPr>
      <w:del w:id="1912" w:author="Sarah Thomas" w:date="2014-03-03T14:10:00Z">
        <w:r w:rsidDel="00F15707">
          <w:delText>Details of investments</w:delText>
        </w:r>
      </w:del>
    </w:p>
    <w:p w14:paraId="09A5AF9C" w14:textId="329BB753" w:rsidR="008C1ACF" w:rsidDel="00F15707" w:rsidRDefault="008C1ACF" w:rsidP="008C1ACF">
      <w:pPr>
        <w:pStyle w:val="ListParagraph"/>
        <w:numPr>
          <w:ilvl w:val="0"/>
          <w:numId w:val="14"/>
        </w:numPr>
        <w:rPr>
          <w:del w:id="1913" w:author="Sarah Thomas" w:date="2014-03-03T14:10:00Z"/>
        </w:rPr>
      </w:pPr>
      <w:del w:id="1914" w:author="Sarah Thomas" w:date="2014-03-03T14:10:00Z">
        <w:r w:rsidDel="00F15707">
          <w:delText>Team members emails</w:delText>
        </w:r>
      </w:del>
    </w:p>
    <w:p w14:paraId="344EAC52" w14:textId="6F009CAB" w:rsidR="008C1ACF" w:rsidDel="00F15707" w:rsidRDefault="008C1ACF" w:rsidP="008C1ACF">
      <w:pPr>
        <w:pStyle w:val="ListParagraph"/>
        <w:numPr>
          <w:ilvl w:val="0"/>
          <w:numId w:val="14"/>
        </w:numPr>
        <w:rPr>
          <w:del w:id="1915" w:author="Sarah Thomas" w:date="2014-03-03T14:10:00Z"/>
        </w:rPr>
      </w:pPr>
      <w:del w:id="1916" w:author="Sarah Thomas" w:date="2014-03-03T14:10:00Z">
        <w:r w:rsidDel="00F15707">
          <w:delText>Team mentors emails</w:delText>
        </w:r>
      </w:del>
    </w:p>
    <w:p w14:paraId="4935858E" w14:textId="30153A18" w:rsidR="008C1ACF" w:rsidDel="00F15707" w:rsidRDefault="008C1ACF" w:rsidP="008C1ACF">
      <w:pPr>
        <w:pStyle w:val="ListParagraph"/>
        <w:numPr>
          <w:ilvl w:val="0"/>
          <w:numId w:val="14"/>
        </w:numPr>
        <w:rPr>
          <w:del w:id="1917" w:author="Sarah Thomas" w:date="2014-03-03T14:10:00Z"/>
        </w:rPr>
      </w:pPr>
      <w:del w:id="1918" w:author="Sarah Thomas" w:date="2014-03-03T14:10:00Z">
        <w:r w:rsidDel="00F15707">
          <w:delText>Other confidential information</w:delText>
        </w:r>
      </w:del>
    </w:p>
    <w:p w14:paraId="22143BCB" w14:textId="1125AEE9" w:rsidR="00A5192B" w:rsidDel="00F15707" w:rsidRDefault="00EE2C8C" w:rsidP="00A5192B">
      <w:pPr>
        <w:pStyle w:val="Heading3"/>
        <w:rPr>
          <w:del w:id="1919" w:author="Sarah Thomas" w:date="2014-03-03T14:10:00Z"/>
        </w:rPr>
      </w:pPr>
      <w:bookmarkStart w:id="1920" w:name="_Toc253043811"/>
      <w:del w:id="1921" w:author="Sarah Thomas" w:date="2014-03-03T14:10:00Z">
        <w:r w:rsidDel="00F15707">
          <w:delText>Site Administration</w:delText>
        </w:r>
        <w:bookmarkEnd w:id="1920"/>
      </w:del>
    </w:p>
    <w:p w14:paraId="7D469689" w14:textId="67E68DA9" w:rsidR="00A5192B" w:rsidDel="00F15707" w:rsidRDefault="00A5192B" w:rsidP="008D0C79">
      <w:pPr>
        <w:pStyle w:val="BodyText"/>
        <w:rPr>
          <w:del w:id="1922" w:author="Sarah Thomas" w:date="2014-03-03T14:10:00Z"/>
        </w:rPr>
      </w:pPr>
      <w:del w:id="1923" w:author="Sarah Thomas" w:date="2014-03-03T14:10:00Z">
        <w:r w:rsidDel="00F15707">
          <w:delText>A non-technical administrator should be able to preform the following functions:</w:delText>
        </w:r>
      </w:del>
    </w:p>
    <w:p w14:paraId="180A0407" w14:textId="209D3383" w:rsidR="00A5192B" w:rsidDel="00F15707" w:rsidRDefault="00A5192B" w:rsidP="00A5192B">
      <w:pPr>
        <w:pStyle w:val="ListParagraph"/>
        <w:numPr>
          <w:ilvl w:val="0"/>
          <w:numId w:val="15"/>
        </w:numPr>
        <w:rPr>
          <w:del w:id="1924" w:author="Sarah Thomas" w:date="2014-03-03T14:10:00Z"/>
        </w:rPr>
      </w:pPr>
      <w:del w:id="1925" w:author="Sarah Thomas" w:date="2014-03-03T14:10:00Z">
        <w:r w:rsidDel="00F15707">
          <w:delText>Add or remove users</w:delText>
        </w:r>
      </w:del>
    </w:p>
    <w:p w14:paraId="53493691" w14:textId="7D9F3A62" w:rsidR="00A5192B" w:rsidDel="00F15707" w:rsidRDefault="00A5192B" w:rsidP="00A5192B">
      <w:pPr>
        <w:pStyle w:val="ListParagraph"/>
        <w:numPr>
          <w:ilvl w:val="0"/>
          <w:numId w:val="15"/>
        </w:numPr>
        <w:rPr>
          <w:del w:id="1926" w:author="Sarah Thomas" w:date="2014-03-03T14:10:00Z"/>
        </w:rPr>
      </w:pPr>
      <w:del w:id="1927" w:author="Sarah Thomas" w:date="2014-03-03T14:10:00Z">
        <w:r w:rsidDel="00F15707">
          <w:delText>Add news items to home page</w:delText>
        </w:r>
      </w:del>
    </w:p>
    <w:p w14:paraId="3ABF3118" w14:textId="0389CA5A" w:rsidR="00A5192B" w:rsidDel="00F15707" w:rsidRDefault="00A5192B" w:rsidP="00A5192B">
      <w:pPr>
        <w:pStyle w:val="ListParagraph"/>
        <w:numPr>
          <w:ilvl w:val="0"/>
          <w:numId w:val="15"/>
        </w:numPr>
        <w:rPr>
          <w:del w:id="1928" w:author="Sarah Thomas" w:date="2014-03-03T14:10:00Z"/>
        </w:rPr>
      </w:pPr>
      <w:del w:id="1929" w:author="Sarah Thomas" w:date="2014-03-03T14:10:00Z">
        <w:r w:rsidDel="00F15707">
          <w:delText>Obtain email lists of registered users</w:delText>
        </w:r>
      </w:del>
    </w:p>
    <w:p w14:paraId="483CE24A" w14:textId="0DB51769" w:rsidR="00B8642E" w:rsidDel="00F15707" w:rsidRDefault="00A5192B" w:rsidP="00F0790D">
      <w:pPr>
        <w:pStyle w:val="ListParagraph"/>
        <w:numPr>
          <w:ilvl w:val="0"/>
          <w:numId w:val="15"/>
        </w:numPr>
        <w:rPr>
          <w:del w:id="1930" w:author="Sarah Thomas" w:date="2014-03-03T14:10:00Z"/>
        </w:rPr>
      </w:pPr>
      <w:del w:id="1931" w:author="Sarah Thomas" w:date="2014-03-03T14:10:00Z">
        <w:r w:rsidDel="00F15707">
          <w:delText>Remove/Hide ventures or profiles that violate terms and conditions</w:delText>
        </w:r>
      </w:del>
    </w:p>
    <w:p w14:paraId="6F826453" w14:textId="4BB56094" w:rsidR="00A5192B" w:rsidRPr="001E34AB" w:rsidDel="00F15707" w:rsidRDefault="00A5192B" w:rsidP="00A5192B">
      <w:pPr>
        <w:pStyle w:val="Heading2"/>
        <w:rPr>
          <w:del w:id="1932" w:author="Sarah Thomas" w:date="2014-03-03T14:10:00Z"/>
        </w:rPr>
      </w:pPr>
      <w:bookmarkStart w:id="1933" w:name="_Toc253043812"/>
      <w:del w:id="1934" w:author="Sarah Thomas" w:date="2014-03-03T14:10:00Z">
        <w:r w:rsidDel="00F15707">
          <w:delText>Non-Functional Requirements</w:delText>
        </w:r>
        <w:bookmarkEnd w:id="1933"/>
      </w:del>
    </w:p>
    <w:p w14:paraId="57503297" w14:textId="24E4E353" w:rsidR="0092556A" w:rsidDel="00F15707" w:rsidRDefault="00347A50" w:rsidP="00F0790D">
      <w:pPr>
        <w:pStyle w:val="Heading3"/>
        <w:rPr>
          <w:del w:id="1935" w:author="Sarah Thomas" w:date="2014-03-03T14:10:00Z"/>
        </w:rPr>
      </w:pPr>
      <w:del w:id="1936" w:author="Sarah Thomas" w:date="2014-03-03T14:10:00Z">
        <w:r w:rsidDel="00F15707">
          <w:delText>Performance</w:delText>
        </w:r>
      </w:del>
    </w:p>
    <w:p w14:paraId="756CBEDB" w14:textId="02917874" w:rsidR="00347A50" w:rsidDel="00F15707" w:rsidRDefault="00347A50" w:rsidP="00F0790D">
      <w:pPr>
        <w:pStyle w:val="Heading4"/>
        <w:rPr>
          <w:del w:id="1937" w:author="Sarah Thomas" w:date="2014-03-03T14:10:00Z"/>
        </w:rPr>
      </w:pPr>
      <w:del w:id="1938" w:author="Sarah Thomas" w:date="2014-03-03T14:10:00Z">
        <w:r w:rsidDel="00F15707">
          <w:delText>Capacity</w:delText>
        </w:r>
      </w:del>
    </w:p>
    <w:p w14:paraId="17BA965C" w14:textId="5EDB6AEF" w:rsidR="00E570FB" w:rsidDel="00F15707" w:rsidRDefault="00E570FB" w:rsidP="0097380A">
      <w:pPr>
        <w:rPr>
          <w:del w:id="1939" w:author="Sarah Thomas" w:date="2014-03-03T14:10:00Z"/>
        </w:rPr>
      </w:pPr>
      <w:del w:id="1940" w:author="Sarah Thomas" w:date="2014-03-03T14:10:00Z">
        <w:r w:rsidDel="00F15707">
          <w:delText>The website sho</w:delText>
        </w:r>
        <w:r w:rsidR="00D53F74" w:rsidDel="00F15707">
          <w:delText>uld be able to allow at least 2000</w:delText>
        </w:r>
        <w:r w:rsidDel="00F15707">
          <w:delText xml:space="preserve"> </w:delText>
        </w:r>
        <w:r w:rsidR="00D53F74" w:rsidDel="00F15707">
          <w:delText>request using 10 concurrent connection (from user)</w:delText>
        </w:r>
        <w:r w:rsidDel="00F15707">
          <w:delText>.</w:delText>
        </w:r>
        <w:r w:rsidR="000D27B3" w:rsidDel="00F15707">
          <w:delText xml:space="preserve"> By </w:delText>
        </w:r>
        <w:r w:rsidR="001A2D89" w:rsidDel="00F15707">
          <w:delText>referring to the technique used</w:delText>
        </w:r>
        <w:r w:rsidR="000D27B3" w:rsidDel="00F15707">
          <w:delText xml:space="preserve"> the</w:delText>
        </w:r>
        <w:r w:rsidR="00CD56C2" w:rsidDel="00F15707">
          <w:delText xml:space="preserve"> Hello World Benchmark test </w:delText>
        </w:r>
        <w:r w:rsidR="00CD56C2" w:rsidDel="00F15707">
          <w:fldChar w:fldCharType="begin" w:fldLock="1"/>
        </w:r>
        <w:r w:rsidR="00050823" w:rsidDel="00F15707">
          <w:delInstrText>ADDIN CSL_CITATION { "citationItems" : [ { "id" : "ITEM-1", "itemData" : { "URL" : "http://yvandeuren.be/2012/12/non-functional-requirements-for-a-website/", "accessed" : { "date-parts" : [ [ "2014", "2", "4" ] ] }, "author" : [ { "dropping-particle" : "", "family" : "YVANDEUREN", "given" : "", "non-dropping-particle" : "", "parse-names" : false, "suffix" : "" } ], "id" : "ITEM-1", "issued" : { "date-parts" : [ [ "2012" ] ] }, "title" : "Non Functional Requirements for a website\u2026", "type" : "webpage" }, "uris" : [ "http://www.mendeley.com/documents/?uuid=568b5abc-c30e-4a81-96fd-f6280c5ead7f" ] } ], "mendeley" : { "previouslyFormattedCitation" : "[5]" }, "properties" : { "noteIndex" : 0 }, "schema" : "https://github.com/citation-style-language/schema/raw/master/csl-citation.json" }</w:delInstrText>
        </w:r>
        <w:r w:rsidR="00CD56C2" w:rsidDel="00F15707">
          <w:fldChar w:fldCharType="separate"/>
        </w:r>
        <w:r w:rsidR="00CD56C2" w:rsidRPr="00CD56C2" w:rsidDel="00F15707">
          <w:rPr>
            <w:noProof/>
          </w:rPr>
          <w:delText>[5]</w:delText>
        </w:r>
        <w:r w:rsidR="00CD56C2" w:rsidDel="00F15707">
          <w:fldChar w:fldCharType="end"/>
        </w:r>
        <w:r w:rsidR="0061695B" w:rsidDel="00F15707">
          <w:delText>,</w:delText>
        </w:r>
        <w:r w:rsidR="001A2D89" w:rsidDel="00F15707">
          <w:delText xml:space="preserve"> a tool </w:delText>
        </w:r>
        <w:r w:rsidR="00B35FB0" w:rsidDel="00F15707">
          <w:delText>such as</w:delText>
        </w:r>
        <w:r w:rsidR="0061695B" w:rsidDel="00F15707">
          <w:delText xml:space="preserve"> ApacheBench will be use</w:delText>
        </w:r>
        <w:r w:rsidR="000F6254" w:rsidDel="00F15707">
          <w:delText>d</w:delText>
        </w:r>
        <w:r w:rsidR="0061695B" w:rsidDel="00F15707">
          <w:delText xml:space="preserve"> to carry out this test.</w:delText>
        </w:r>
        <w:r w:rsidR="000D27B3" w:rsidDel="00F15707">
          <w:delText xml:space="preserve"> </w:delText>
        </w:r>
      </w:del>
    </w:p>
    <w:p w14:paraId="3B2C5FC4" w14:textId="6C530398" w:rsidR="00E570FB" w:rsidDel="00F15707" w:rsidRDefault="00E570FB" w:rsidP="0097380A">
      <w:pPr>
        <w:rPr>
          <w:del w:id="1941" w:author="Sarah Thomas" w:date="2014-03-03T14:10:00Z"/>
        </w:rPr>
      </w:pPr>
      <w:del w:id="1942" w:author="Sarah Thomas" w:date="2014-03-03T14:10:00Z">
        <w:r w:rsidDel="00F15707">
          <w:delText xml:space="preserve">The website should be able to store </w:delText>
        </w:r>
        <w:r w:rsidR="00D53F74" w:rsidDel="00F15707">
          <w:delText>at least 5000 users</w:delText>
        </w:r>
        <w:r w:rsidR="000F6254" w:rsidDel="00F15707">
          <w:delText xml:space="preserve"> along with their information</w:delText>
        </w:r>
        <w:r w:rsidR="00FC13FE" w:rsidDel="00F15707">
          <w:delText xml:space="preserve"> inside its database.</w:delText>
        </w:r>
      </w:del>
    </w:p>
    <w:p w14:paraId="6DB2B272" w14:textId="2F579305" w:rsidR="00B35FB0" w:rsidRPr="0097380A" w:rsidDel="00F15707" w:rsidRDefault="00B35FB0" w:rsidP="00F0790D">
      <w:pPr>
        <w:pStyle w:val="BodyText"/>
        <w:rPr>
          <w:del w:id="1943" w:author="Sarah Thomas" w:date="2014-03-03T14:10:00Z"/>
        </w:rPr>
      </w:pPr>
      <w:del w:id="1944" w:author="Sarah Thomas" w:date="2014-03-03T14:10:00Z">
        <w:r w:rsidDel="00F15707">
          <w:delText xml:space="preserve">The website should be able to store and retrieve at a minimum </w:delText>
        </w:r>
      </w:del>
      <w:del w:id="1945" w:author="Sarah Thomas" w:date="2014-02-05T07:13:00Z">
        <w:r w:rsidDel="00C9623B">
          <w:delText xml:space="preserve">of </w:delText>
        </w:r>
      </w:del>
      <w:del w:id="1946" w:author="Sarah Thomas" w:date="2014-03-03T14:10:00Z">
        <w:r w:rsidDel="00F15707">
          <w:delText>each profile image of every registered user of the website</w:delText>
        </w:r>
      </w:del>
    </w:p>
    <w:p w14:paraId="67E2D5E3" w14:textId="73A303E0" w:rsidR="00347A50" w:rsidDel="00F15707" w:rsidRDefault="00347A50" w:rsidP="00F0790D">
      <w:pPr>
        <w:pStyle w:val="Heading4"/>
        <w:rPr>
          <w:del w:id="1947" w:author="Sarah Thomas" w:date="2014-03-03T14:10:00Z"/>
        </w:rPr>
      </w:pPr>
      <w:del w:id="1948" w:author="Sarah Thomas" w:date="2014-03-03T14:10:00Z">
        <w:r w:rsidDel="00F15707">
          <w:delText>Availability</w:delText>
        </w:r>
      </w:del>
    </w:p>
    <w:p w14:paraId="1BA87EAC" w14:textId="7D29A8F6" w:rsidR="000D27B3" w:rsidDel="00F15707" w:rsidRDefault="00FC13FE" w:rsidP="00F0790D">
      <w:pPr>
        <w:rPr>
          <w:del w:id="1949" w:author="Sarah Thomas" w:date="2014-03-03T14:10:00Z"/>
        </w:rPr>
      </w:pPr>
      <w:del w:id="1950" w:author="Sarah Thomas" w:date="2014-03-03T14:10:00Z">
        <w:r w:rsidDel="00F15707">
          <w:delText>The website sho</w:delText>
        </w:r>
        <w:r w:rsidR="000D27B3" w:rsidDel="00F15707">
          <w:delText xml:space="preserve">uld be available 99.5% of the whole time it is operational. Equation for calculating maximum downtime (reboot, troubleshooting but not including maintenance work): </w:delText>
        </w:r>
      </w:del>
    </w:p>
    <w:p w14:paraId="34EDCA9E" w14:textId="0F2820AA" w:rsidR="000D27B3" w:rsidDel="00F15707" w:rsidRDefault="000D27B3" w:rsidP="00F0790D">
      <w:pPr>
        <w:rPr>
          <w:del w:id="1951" w:author="Sarah Thomas" w:date="2014-03-03T14:10:00Z"/>
        </w:rPr>
      </w:pPr>
      <w:del w:id="1952" w:author="Sarah Thomas" w:date="2014-03-03T14:10:00Z">
        <w:r w:rsidDel="00F15707">
          <w:delText>The total number of minutes in a month x (100</w:delText>
        </w:r>
        <w:r w:rsidR="00B35FB0" w:rsidDel="00F15707">
          <w:delText xml:space="preserve"> </w:delText>
        </w:r>
        <w:r w:rsidDel="00F15707">
          <w:delText>-</w:delText>
        </w:r>
        <w:r w:rsidR="00B35FB0" w:rsidDel="00F15707">
          <w:delText xml:space="preserve"> </w:delText>
        </w:r>
        <w:r w:rsidDel="00F15707">
          <w:delText>uptime%)</w:delText>
        </w:r>
        <w:r w:rsidR="00B35FB0" w:rsidDel="00F15707">
          <w:delText xml:space="preserve"> </w:delText>
        </w:r>
        <w:r w:rsidDel="00F15707">
          <w:delText>/</w:delText>
        </w:r>
        <w:r w:rsidR="00B35FB0" w:rsidDel="00F15707">
          <w:delText xml:space="preserve"> </w:delText>
        </w:r>
        <w:r w:rsidDel="00F15707">
          <w:delText>100</w:delText>
        </w:r>
      </w:del>
    </w:p>
    <w:p w14:paraId="2182EB56" w14:textId="2585FE9D" w:rsidR="000D27B3" w:rsidDel="00F15707" w:rsidRDefault="000D27B3" w:rsidP="00F0790D">
      <w:pPr>
        <w:ind w:firstLine="720"/>
        <w:rPr>
          <w:del w:id="1953" w:author="Sarah Thomas" w:date="2014-03-03T14:10:00Z"/>
        </w:rPr>
      </w:pPr>
      <w:del w:id="1954" w:author="Sarah Thomas" w:date="2014-03-03T14:10:00Z">
        <w:r w:rsidDel="00F15707">
          <w:delText>= 30</w:delText>
        </w:r>
        <w:r w:rsidR="00B35FB0" w:rsidDel="00F15707">
          <w:delText xml:space="preserve"> </w:delText>
        </w:r>
        <w:r w:rsidDel="00F15707">
          <w:delText>days x 24</w:delText>
        </w:r>
        <w:r w:rsidR="00B35FB0" w:rsidDel="00F15707">
          <w:delText xml:space="preserve"> </w:delText>
        </w:r>
        <w:r w:rsidDel="00F15707">
          <w:delText>hours x 60</w:delText>
        </w:r>
        <w:r w:rsidR="00B35FB0" w:rsidDel="00F15707">
          <w:delText xml:space="preserve"> </w:delText>
        </w:r>
        <w:r w:rsidDel="00F15707">
          <w:delText>min x (100-99.5)</w:delText>
        </w:r>
        <w:r w:rsidR="00B35FB0" w:rsidDel="00F15707">
          <w:delText xml:space="preserve"> </w:delText>
        </w:r>
        <w:r w:rsidDel="00F15707">
          <w:delText>/</w:delText>
        </w:r>
        <w:r w:rsidR="00B35FB0" w:rsidDel="00F15707">
          <w:delText xml:space="preserve"> </w:delText>
        </w:r>
        <w:r w:rsidDel="00F15707">
          <w:delText>100</w:delText>
        </w:r>
      </w:del>
    </w:p>
    <w:p w14:paraId="368B1736" w14:textId="41EF9617" w:rsidR="000D27B3" w:rsidDel="00F15707" w:rsidRDefault="000D27B3" w:rsidP="00F0790D">
      <w:pPr>
        <w:pStyle w:val="ListParagraph"/>
        <w:rPr>
          <w:del w:id="1955" w:author="Sarah Thomas" w:date="2014-03-03T14:10:00Z"/>
        </w:rPr>
      </w:pPr>
      <w:del w:id="1956" w:author="Sarah Thomas" w:date="2014-03-03T14:10:00Z">
        <w:r w:rsidDel="00F15707">
          <w:delText>= 43200 x (0.5)/100</w:delText>
        </w:r>
      </w:del>
    </w:p>
    <w:p w14:paraId="4BB33DD4" w14:textId="1F5DD104" w:rsidR="00B35FB0" w:rsidDel="00F15707" w:rsidRDefault="00B35FB0" w:rsidP="00F0790D">
      <w:pPr>
        <w:pStyle w:val="ListParagraph"/>
        <w:rPr>
          <w:del w:id="1957" w:author="Sarah Thomas" w:date="2014-03-03T14:10:00Z"/>
        </w:rPr>
      </w:pPr>
    </w:p>
    <w:p w14:paraId="61F3320D" w14:textId="3D14DC2F" w:rsidR="00FC13FE" w:rsidRPr="0097380A" w:rsidDel="00F15707" w:rsidRDefault="000D27B3" w:rsidP="00F0790D">
      <w:pPr>
        <w:pStyle w:val="ListParagraph"/>
        <w:rPr>
          <w:del w:id="1958" w:author="Sarah Thomas" w:date="2014-03-03T14:10:00Z"/>
        </w:rPr>
      </w:pPr>
      <w:del w:id="1959" w:author="Sarah Thomas" w:date="2014-03-03T14:10:00Z">
        <w:r w:rsidDel="00F15707">
          <w:delText>= 216 minutes (max downtime)</w:delText>
        </w:r>
      </w:del>
      <w:del w:id="1960" w:author="Sarah Thomas" w:date="2014-02-05T07:13:00Z">
        <w:r w:rsidDel="00C9623B">
          <w:delText>.</w:delText>
        </w:r>
      </w:del>
    </w:p>
    <w:p w14:paraId="64DD5474" w14:textId="62AD0E18" w:rsidR="00347A50" w:rsidDel="00F15707" w:rsidRDefault="00347A50" w:rsidP="00F0790D">
      <w:pPr>
        <w:pStyle w:val="Heading4"/>
        <w:rPr>
          <w:del w:id="1961" w:author="Sarah Thomas" w:date="2014-03-03T14:10:00Z"/>
        </w:rPr>
      </w:pPr>
      <w:del w:id="1962" w:author="Sarah Thomas" w:date="2014-03-03T14:10:00Z">
        <w:r w:rsidDel="00F15707">
          <w:delText>Latency</w:delText>
        </w:r>
      </w:del>
    </w:p>
    <w:p w14:paraId="05BB59D7" w14:textId="149EB530" w:rsidR="00FC13FE" w:rsidRPr="0097380A" w:rsidDel="00F15707" w:rsidRDefault="00FC13FE" w:rsidP="00F0790D">
      <w:pPr>
        <w:pStyle w:val="ListParagraph"/>
        <w:numPr>
          <w:ilvl w:val="0"/>
          <w:numId w:val="39"/>
        </w:numPr>
        <w:rPr>
          <w:del w:id="1963" w:author="Sarah Thomas" w:date="2014-03-03T14:10:00Z"/>
        </w:rPr>
      </w:pPr>
      <w:del w:id="1964" w:author="Sarah Thomas" w:date="2014-03-03T14:10:00Z">
        <w:r w:rsidDel="00F15707">
          <w:delText>95% of the transactions shall be processed in less than 1 second.</w:delText>
        </w:r>
      </w:del>
    </w:p>
    <w:p w14:paraId="1071C73D" w14:textId="4D08CD79" w:rsidR="00347A50" w:rsidDel="00F15707" w:rsidRDefault="00347A50" w:rsidP="00F0790D">
      <w:pPr>
        <w:pStyle w:val="Heading3"/>
        <w:rPr>
          <w:del w:id="1965" w:author="Sarah Thomas" w:date="2014-03-03T14:10:00Z"/>
        </w:rPr>
      </w:pPr>
      <w:del w:id="1966" w:author="Sarah Thomas" w:date="2014-03-03T14:10:00Z">
        <w:r w:rsidDel="00F15707">
          <w:delText>Manageability / Maintainability</w:delText>
        </w:r>
      </w:del>
    </w:p>
    <w:p w14:paraId="45A00E9C" w14:textId="7BF952E6" w:rsidR="00347A50" w:rsidDel="00F15707" w:rsidRDefault="00347A50" w:rsidP="00F0790D">
      <w:pPr>
        <w:pStyle w:val="Heading4"/>
        <w:rPr>
          <w:del w:id="1967" w:author="Sarah Thomas" w:date="2014-03-03T14:10:00Z"/>
        </w:rPr>
      </w:pPr>
      <w:del w:id="1968" w:author="Sarah Thomas" w:date="2014-03-03T14:10:00Z">
        <w:r w:rsidDel="00F15707">
          <w:delText>Monitoring</w:delText>
        </w:r>
      </w:del>
    </w:p>
    <w:p w14:paraId="5C30B16C" w14:textId="1F1B4362" w:rsidR="000F6254" w:rsidRPr="0097380A" w:rsidDel="00F15707" w:rsidRDefault="000F6254" w:rsidP="0097380A">
      <w:pPr>
        <w:rPr>
          <w:del w:id="1969" w:author="Sarah Thomas" w:date="2014-03-03T14:10:00Z"/>
        </w:rPr>
      </w:pPr>
      <w:del w:id="1970" w:author="Sarah Thomas" w:date="2014-03-03T14:10:00Z">
        <w:r w:rsidDel="00F15707">
          <w:delText xml:space="preserve">The website should be able to log errors to a log file found within the web server. </w:delText>
        </w:r>
      </w:del>
    </w:p>
    <w:p w14:paraId="1E42AAA3" w14:textId="12BAF317" w:rsidR="00347A50" w:rsidDel="00F15707" w:rsidRDefault="00347A50" w:rsidP="00F0790D">
      <w:pPr>
        <w:pStyle w:val="Heading4"/>
        <w:rPr>
          <w:del w:id="1971" w:author="Sarah Thomas" w:date="2014-03-03T14:10:00Z"/>
        </w:rPr>
      </w:pPr>
      <w:del w:id="1972" w:author="Sarah Thomas" w:date="2014-03-03T14:10:00Z">
        <w:r w:rsidDel="00F15707">
          <w:delText>Maintenance</w:delText>
        </w:r>
      </w:del>
    </w:p>
    <w:p w14:paraId="6A341F63" w14:textId="7402A9E2" w:rsidR="004A2CDB" w:rsidRPr="0097380A" w:rsidDel="00F15707" w:rsidRDefault="004A2CDB" w:rsidP="0097380A">
      <w:pPr>
        <w:rPr>
          <w:del w:id="1973" w:author="Sarah Thomas" w:date="2014-03-03T14:10:00Z"/>
        </w:rPr>
      </w:pPr>
      <w:del w:id="1974" w:author="Sarah Thomas" w:date="2014-03-03T14:10:00Z">
        <w:r w:rsidDel="00F15707">
          <w:delText>The website should be able to have feature</w:delText>
        </w:r>
        <w:r w:rsidR="00C76F2E" w:rsidDel="00F15707">
          <w:delText>s</w:delText>
        </w:r>
        <w:r w:rsidDel="00F15707">
          <w:delText xml:space="preserve"> where the database and the system can be backup and the backup image of the website allow </w:delText>
        </w:r>
      </w:del>
      <w:del w:id="1975" w:author="Sarah Thomas" w:date="2014-02-05T07:14:00Z">
        <w:r w:rsidDel="00C9623B">
          <w:delText xml:space="preserve">to </w:delText>
        </w:r>
      </w:del>
      <w:del w:id="1976" w:author="Sarah Thomas" w:date="2014-03-03T14:10:00Z">
        <w:r w:rsidDel="00F15707">
          <w:delText>continuity incase of disaster recovery.</w:delText>
        </w:r>
        <w:r w:rsidR="00C76F2E" w:rsidDel="00F15707">
          <w:delText xml:space="preserve"> This only </w:delText>
        </w:r>
      </w:del>
      <w:del w:id="1977" w:author="Sarah Thomas" w:date="2014-02-05T07:15:00Z">
        <w:r w:rsidR="00C76F2E" w:rsidDel="00C9623B">
          <w:delText xml:space="preserve">can </w:delText>
        </w:r>
      </w:del>
      <w:del w:id="1978" w:author="Sarah Thomas" w:date="2014-03-03T14:10:00Z">
        <w:r w:rsidR="00C76F2E" w:rsidDel="00F15707">
          <w:delText xml:space="preserve">be done </w:delText>
        </w:r>
      </w:del>
      <w:del w:id="1979" w:author="Sarah Thomas" w:date="2014-02-05T07:15:00Z">
        <w:r w:rsidR="00C76F2E" w:rsidDel="00C9623B">
          <w:delText xml:space="preserve">my </w:delText>
        </w:r>
      </w:del>
      <w:del w:id="1980" w:author="Sarah Thomas" w:date="2014-03-03T14:10:00Z">
        <w:r w:rsidR="00C76F2E" w:rsidDel="00F15707">
          <w:delText>administrator of the website with root access to the system.</w:delText>
        </w:r>
      </w:del>
    </w:p>
    <w:p w14:paraId="7E98E6F5" w14:textId="12428C6E" w:rsidR="00347A50" w:rsidDel="00F15707" w:rsidRDefault="00347A50" w:rsidP="00F0790D">
      <w:pPr>
        <w:pStyle w:val="Heading4"/>
        <w:rPr>
          <w:del w:id="1981" w:author="Sarah Thomas" w:date="2014-03-03T14:10:00Z"/>
        </w:rPr>
      </w:pPr>
      <w:del w:id="1982" w:author="Sarah Thomas" w:date="2014-03-03T14:10:00Z">
        <w:r w:rsidDel="00F15707">
          <w:delText>Operations</w:delText>
        </w:r>
      </w:del>
    </w:p>
    <w:p w14:paraId="0B2C5831" w14:textId="770BE191" w:rsidR="00C76F2E" w:rsidRPr="0097380A" w:rsidDel="00F15707" w:rsidRDefault="002D5B5A" w:rsidP="00F0790D">
      <w:pPr>
        <w:rPr>
          <w:del w:id="1983" w:author="Sarah Thomas" w:date="2014-03-03T14:10:00Z"/>
        </w:rPr>
      </w:pPr>
      <w:del w:id="1984" w:author="Sarah Thomas" w:date="2014-03-03T14:10:00Z">
        <w:r w:rsidDel="00F15707">
          <w:delText>The website should be able to work in a less secure communication (HTTP) versus more secure environment (HTTPS)</w:delText>
        </w:r>
      </w:del>
      <w:del w:id="1985" w:author="Sarah Thomas" w:date="2014-02-05T07:16:00Z">
        <w:r w:rsidDel="003D18C6">
          <w:delText xml:space="preserve">, </w:delText>
        </w:r>
      </w:del>
      <w:del w:id="1986" w:author="Sarah Thomas" w:date="2014-03-03T14:10:00Z">
        <w:r w:rsidDel="00F15707">
          <w:delText>The argument here is that HTTPS</w:delText>
        </w:r>
      </w:del>
      <w:del w:id="1987" w:author="Sarah Thomas" w:date="2014-02-05T07:16:00Z">
        <w:r w:rsidDel="003D18C6">
          <w:delText xml:space="preserve"> </w:delText>
        </w:r>
      </w:del>
      <w:del w:id="1988" w:author="Sarah Thomas" w:date="2014-03-03T14:10:00Z">
        <w:r w:rsidDel="00F15707">
          <w:delText>where SSL is used</w:delText>
        </w:r>
        <w:r w:rsidR="001A2D89" w:rsidDel="00F15707">
          <w:delText xml:space="preserve"> requires registering for a signed</w:delText>
        </w:r>
      </w:del>
      <w:del w:id="1989" w:author="Sarah Thomas" w:date="2014-02-05T07:17:00Z">
        <w:r w:rsidR="001A2D89" w:rsidDel="003D18C6">
          <w:delText xml:space="preserve"> certificate thus requires purchasing the certificate</w:delText>
        </w:r>
      </w:del>
      <w:del w:id="1990" w:author="Sarah Thomas" w:date="2014-03-03T14:10:00Z">
        <w:r w:rsidR="001A2D89" w:rsidDel="00F15707">
          <w:delText xml:space="preserve">. For development purpose, a less secure environment will be used. </w:delText>
        </w:r>
      </w:del>
      <w:del w:id="1991" w:author="Sarah Thomas" w:date="2014-02-05T07:17:00Z">
        <w:r w:rsidR="001A2D89" w:rsidDel="003D18C6">
          <w:delText xml:space="preserve">Additional feature to the website would be </w:delText>
        </w:r>
      </w:del>
      <w:del w:id="1992" w:author="Sarah Thomas" w:date="2014-03-03T14:10:00Z">
        <w:r w:rsidR="001A2D89" w:rsidDel="00F15707">
          <w:delText>provid</w:delText>
        </w:r>
      </w:del>
      <w:del w:id="1993" w:author="Sarah Thomas" w:date="2014-02-05T07:18:00Z">
        <w:r w:rsidR="001A2D89" w:rsidDel="003D18C6">
          <w:delText>ing</w:delText>
        </w:r>
      </w:del>
      <w:del w:id="1994" w:author="Sarah Thomas" w:date="2014-03-03T14:10:00Z">
        <w:r w:rsidR="001A2D89" w:rsidDel="00F15707">
          <w:delText xml:space="preserve"> support for HTTPS connection for login authentication and other sensitive transaction.</w:delText>
        </w:r>
      </w:del>
    </w:p>
    <w:p w14:paraId="2D121CA8" w14:textId="38F8BA02" w:rsidR="00347A50" w:rsidDel="00F15707" w:rsidRDefault="00347A50" w:rsidP="00F0790D">
      <w:pPr>
        <w:pStyle w:val="Heading3"/>
        <w:rPr>
          <w:del w:id="1995" w:author="Sarah Thomas" w:date="2014-03-03T14:10:00Z"/>
        </w:rPr>
      </w:pPr>
      <w:del w:id="1996" w:author="Sarah Thomas" w:date="2014-03-03T14:10:00Z">
        <w:r w:rsidDel="00F15707">
          <w:delText>System Interface</w:delText>
        </w:r>
      </w:del>
    </w:p>
    <w:p w14:paraId="2027AC7D" w14:textId="04BF0923" w:rsidR="00347A50" w:rsidDel="00F15707" w:rsidRDefault="00347A50" w:rsidP="00F0790D">
      <w:pPr>
        <w:pStyle w:val="Heading4"/>
        <w:rPr>
          <w:del w:id="1997" w:author="Sarah Thomas" w:date="2014-03-03T14:10:00Z"/>
        </w:rPr>
      </w:pPr>
      <w:del w:id="1998" w:author="Sarah Thomas" w:date="2014-03-03T14:10:00Z">
        <w:r w:rsidDel="00F15707">
          <w:delText>User Interface</w:delText>
        </w:r>
      </w:del>
    </w:p>
    <w:p w14:paraId="43E82058" w14:textId="14F186EF" w:rsidR="005E47A7" w:rsidRPr="00E8161B" w:rsidDel="00F15707" w:rsidRDefault="005E47A7" w:rsidP="005E47A7">
      <w:pPr>
        <w:rPr>
          <w:del w:id="1999" w:author="Sarah Thomas" w:date="2014-03-03T14:10:00Z"/>
        </w:rPr>
      </w:pPr>
      <w:del w:id="2000" w:author="Sarah Thomas" w:date="2014-03-03T14:10:00Z">
        <w:r w:rsidDel="00F15707">
          <w:delText>The website should be compliant to HTML5 specification as well CSS3 specification.</w:delText>
        </w:r>
      </w:del>
    </w:p>
    <w:p w14:paraId="451DB031" w14:textId="6330A894" w:rsidR="007C5311" w:rsidDel="00F15707" w:rsidRDefault="007C5311" w:rsidP="0097380A">
      <w:pPr>
        <w:rPr>
          <w:del w:id="2001" w:author="Sarah Thomas" w:date="2014-03-03T14:10:00Z"/>
        </w:rPr>
      </w:pPr>
      <w:del w:id="2002" w:author="Sarah Thomas" w:date="2014-03-03T14:10:00Z">
        <w:r w:rsidDel="00F15707">
          <w:delText>The website should deploy a responsive web layout that would enable a responsive view on a smaller screen devices such as smart phone or tablets. This feature can be implemented using third party frameworks such as Bootstrap or Zurb Foundation</w:delText>
        </w:r>
        <w:r w:rsidR="002D09EB" w:rsidDel="00F15707">
          <w:delText xml:space="preserve"> </w:delText>
        </w:r>
        <w:r w:rsidR="002D09EB" w:rsidDel="00F15707">
          <w:fldChar w:fldCharType="begin" w:fldLock="1"/>
        </w:r>
        <w:r w:rsidR="00050823" w:rsidDel="00F15707">
          <w:delInstrText>ADDIN CSL_CITATION { "citationItems" : [ { "id" : "ITEM-1", "itemData" : { "URL" : "http://foundation.zurb.com/", "abstract" : "Front-End Framework for Website", "accessed" : { "date-parts" : [ [ "2014", "2", "4" ] ] }, "author" : [ { "dropping-particle" : "", "family" : "Zurb", "given" : "", "non-dropping-particle" : "", "parse-names" : false, "suffix" : "" } ], "id" : "ITEM-1", "issued" : { "date-parts" : [ [ "2014" ] ] }, "number" : "5", "publisher" : "Zurb Inc.", "title" : "Foundation", "type" : "webpage" }, "uris" : [ "http://www.mendeley.com/documents/?uuid=9a9c4c46-9cab-43fd-8b5e-40feee2dfe6c" ] } ], "mendeley" : { "previouslyFormattedCitation" : "[6]" }, "properties" : { "noteIndex" : 0 }, "schema" : "https://github.com/citation-style-language/schema/raw/master/csl-citation.json" }</w:delInstrText>
        </w:r>
        <w:r w:rsidR="002D09EB" w:rsidDel="00F15707">
          <w:fldChar w:fldCharType="separate"/>
        </w:r>
        <w:r w:rsidR="002D09EB" w:rsidRPr="002D09EB" w:rsidDel="00F15707">
          <w:rPr>
            <w:noProof/>
          </w:rPr>
          <w:delText>[6]</w:delText>
        </w:r>
        <w:r w:rsidR="002D09EB" w:rsidDel="00F15707">
          <w:fldChar w:fldCharType="end"/>
        </w:r>
        <w:r w:rsidDel="00F15707">
          <w:delText>.</w:delText>
        </w:r>
      </w:del>
    </w:p>
    <w:p w14:paraId="2DCC3838" w14:textId="4F687BE0" w:rsidR="00C76F2E" w:rsidDel="00F15707" w:rsidRDefault="00C76F2E" w:rsidP="00F0790D">
      <w:pPr>
        <w:pStyle w:val="BodyText"/>
        <w:rPr>
          <w:del w:id="2003" w:author="Sarah Thomas" w:date="2014-03-03T14:10:00Z"/>
        </w:rPr>
      </w:pPr>
      <w:del w:id="2004" w:author="Sarah Thomas" w:date="2014-03-03T14:10:00Z">
        <w:r w:rsidDel="00F15707">
          <w:delText>The website will be written only in English language for both public facing frontend of the website as well backend administration section of the website.</w:delText>
        </w:r>
      </w:del>
    </w:p>
    <w:p w14:paraId="0E9598BC" w14:textId="108DFBA2" w:rsidR="00C76F2E" w:rsidDel="003D18C6" w:rsidRDefault="00C76F2E" w:rsidP="00F0790D">
      <w:pPr>
        <w:pStyle w:val="BodyText"/>
        <w:rPr>
          <w:del w:id="2005" w:author="Sarah Thomas" w:date="2014-02-05T07:19:00Z"/>
        </w:rPr>
      </w:pPr>
      <w:del w:id="2006" w:author="Sarah Thomas" w:date="2014-02-05T07:19:00Z">
        <w:r w:rsidDel="003D18C6">
          <w:delText>Additional feature might include supporting international localization such as dates, time or currency format.</w:delText>
        </w:r>
      </w:del>
    </w:p>
    <w:p w14:paraId="061EEC22" w14:textId="4A97E80D" w:rsidR="003D18C6" w:rsidDel="00F15707" w:rsidRDefault="004618CD" w:rsidP="00F0790D">
      <w:pPr>
        <w:pStyle w:val="BodyText"/>
        <w:rPr>
          <w:del w:id="2007" w:author="Sarah Thomas" w:date="2014-03-03T14:10:00Z"/>
        </w:rPr>
      </w:pPr>
      <w:del w:id="2008" w:author="Sarah Thomas" w:date="2014-03-03T14:10:00Z">
        <w:r w:rsidDel="00F15707">
          <w:delText>The website UI should look modern and reassuring to the user and the UX (user experience) stays relative to typical of current modern social website. An example would be the login or registration process of the website.</w:delText>
        </w:r>
      </w:del>
    </w:p>
    <w:p w14:paraId="7EBF04BC" w14:textId="77F7855D" w:rsidR="00347A50" w:rsidDel="00F15707" w:rsidRDefault="00DC5074" w:rsidP="00F0790D">
      <w:pPr>
        <w:pStyle w:val="Heading4"/>
        <w:rPr>
          <w:del w:id="2009" w:author="Sarah Thomas" w:date="2014-03-03T14:10:00Z"/>
        </w:rPr>
      </w:pPr>
      <w:del w:id="2010" w:author="Sarah Thomas" w:date="2014-03-03T14:10:00Z">
        <w:r w:rsidDel="00F15707">
          <w:delText>Software</w:delText>
        </w:r>
        <w:r w:rsidR="00347A50" w:rsidDel="00F15707">
          <w:delText xml:space="preserve"> Interface</w:delText>
        </w:r>
      </w:del>
    </w:p>
    <w:p w14:paraId="47AF1D36" w14:textId="6A042BA0" w:rsidR="007C5311" w:rsidDel="00F15707" w:rsidRDefault="007C5311" w:rsidP="0097380A">
      <w:pPr>
        <w:rPr>
          <w:del w:id="2011" w:author="Sarah Thomas" w:date="2014-03-03T14:10:00Z"/>
        </w:rPr>
      </w:pPr>
      <w:del w:id="2012" w:author="Sarah Thomas" w:date="2014-03-03T14:10:00Z">
        <w:r w:rsidDel="00F15707">
          <w:delText xml:space="preserve">The system should be able to run on </w:delText>
        </w:r>
        <w:r w:rsidR="00DC5074" w:rsidDel="00F15707">
          <w:delText>x86_64 architecture</w:delText>
        </w:r>
        <w:r w:rsidDel="00F15707">
          <w:delText xml:space="preserve"> servers on a typical Linux web stack provided by a commercial shared web hosting service which include the following web stack:</w:delText>
        </w:r>
      </w:del>
    </w:p>
    <w:p w14:paraId="76B2AF0B" w14:textId="5C7B5019" w:rsidR="007C5311" w:rsidDel="00F15707" w:rsidRDefault="00E32CDE" w:rsidP="00F0790D">
      <w:pPr>
        <w:pStyle w:val="BodyText"/>
        <w:numPr>
          <w:ilvl w:val="0"/>
          <w:numId w:val="39"/>
        </w:numPr>
        <w:rPr>
          <w:del w:id="2013" w:author="Sarah Thomas" w:date="2014-03-03T14:10:00Z"/>
        </w:rPr>
      </w:pPr>
      <w:del w:id="2014" w:author="Sarah Thomas" w:date="2014-03-03T14:10:00Z">
        <w:r w:rsidDel="00F15707">
          <w:delText xml:space="preserve">Web server: </w:delText>
        </w:r>
        <w:r w:rsidR="007C5311" w:rsidDel="00F15707">
          <w:delText>Apache</w:delText>
        </w:r>
        <w:r w:rsidR="00DC5074" w:rsidDel="00F15707">
          <w:delText xml:space="preserve"> (2.2.x)</w:delText>
        </w:r>
        <w:r w:rsidR="0009690E" w:rsidDel="00F15707">
          <w:delText>, Nginx</w:delText>
        </w:r>
        <w:r w:rsidR="00B145CD" w:rsidDel="00F15707">
          <w:delText xml:space="preserve"> (1.5.x)</w:delText>
        </w:r>
      </w:del>
    </w:p>
    <w:p w14:paraId="7239F081" w14:textId="75D1A922" w:rsidR="007C5311" w:rsidDel="00F15707" w:rsidRDefault="00E32CDE" w:rsidP="00F0790D">
      <w:pPr>
        <w:pStyle w:val="BodyText"/>
        <w:numPr>
          <w:ilvl w:val="0"/>
          <w:numId w:val="39"/>
        </w:numPr>
        <w:rPr>
          <w:del w:id="2015" w:author="Sarah Thomas" w:date="2014-03-03T14:10:00Z"/>
        </w:rPr>
      </w:pPr>
      <w:del w:id="2016" w:author="Sarah Thomas" w:date="2014-03-03T14:10:00Z">
        <w:r w:rsidDel="00F15707">
          <w:delText>Database management system: MySQL</w:delText>
        </w:r>
        <w:r w:rsidR="00B145CD" w:rsidDel="00F15707">
          <w:delText xml:space="preserve"> (5.5.x)</w:delText>
        </w:r>
        <w:r w:rsidR="0009690E" w:rsidDel="00F15707">
          <w:delText>, MongoDB</w:delText>
        </w:r>
        <w:r w:rsidR="00B145CD" w:rsidDel="00F15707">
          <w:delText xml:space="preserve"> (2.4.x)</w:delText>
        </w:r>
      </w:del>
    </w:p>
    <w:p w14:paraId="119F30D3" w14:textId="7A2BB372" w:rsidR="00E32CDE" w:rsidDel="00F15707" w:rsidRDefault="00E32CDE" w:rsidP="00F0790D">
      <w:pPr>
        <w:pStyle w:val="BodyText"/>
        <w:numPr>
          <w:ilvl w:val="0"/>
          <w:numId w:val="39"/>
        </w:numPr>
        <w:rPr>
          <w:del w:id="2017" w:author="Sarah Thomas" w:date="2014-03-03T14:10:00Z"/>
        </w:rPr>
      </w:pPr>
      <w:del w:id="2018" w:author="Sarah Thomas" w:date="2014-03-03T14:10:00Z">
        <w:r w:rsidDel="00F15707">
          <w:delText>Programming Language: PHP</w:delText>
        </w:r>
        <w:r w:rsidR="00B145CD" w:rsidDel="00F15707">
          <w:delText xml:space="preserve"> (&gt;5.2</w:delText>
        </w:r>
        <w:r w:rsidR="00DC5074" w:rsidDel="00F15707">
          <w:delText>.x)</w:delText>
        </w:r>
        <w:r w:rsidDel="00F15707">
          <w:delText>, Perl</w:delText>
        </w:r>
        <w:r w:rsidR="00B145CD" w:rsidDel="00F15707">
          <w:delText xml:space="preserve"> (5.10.x)</w:delText>
        </w:r>
        <w:r w:rsidDel="00F15707">
          <w:delText>, Python</w:delText>
        </w:r>
        <w:r w:rsidR="00B145CD" w:rsidDel="00F15707">
          <w:delText xml:space="preserve"> (2.7.x)</w:delText>
        </w:r>
      </w:del>
    </w:p>
    <w:p w14:paraId="7CD0053C" w14:textId="6C3D2235" w:rsidR="00E07F8C" w:rsidRPr="0097380A" w:rsidDel="00F15707" w:rsidRDefault="00E07F8C" w:rsidP="00F0790D">
      <w:pPr>
        <w:pStyle w:val="BodyText"/>
        <w:rPr>
          <w:del w:id="2019" w:author="Sarah Thomas" w:date="2014-03-03T14:10:00Z"/>
        </w:rPr>
      </w:pPr>
      <w:del w:id="2020" w:author="Sarah Thomas" w:date="2014-03-03T14:10:00Z">
        <w:r w:rsidDel="00F15707">
          <w:delText>Port 80 will be used for network communication port for the server serving the files to clients. If the additional feature of SSL (HTTPS) is implemented, port 443 will be used for that purpose.</w:delText>
        </w:r>
      </w:del>
    </w:p>
    <w:p w14:paraId="4EF67A38" w14:textId="05BFA58A" w:rsidR="00347A50" w:rsidDel="00F15707" w:rsidRDefault="00347A50" w:rsidP="00F0790D">
      <w:pPr>
        <w:pStyle w:val="Heading3"/>
        <w:rPr>
          <w:del w:id="2021" w:author="Sarah Thomas" w:date="2014-03-03T14:10:00Z"/>
        </w:rPr>
      </w:pPr>
      <w:del w:id="2022" w:author="Sarah Thomas" w:date="2014-03-03T14:10:00Z">
        <w:r w:rsidDel="00F15707">
          <w:delText>Security</w:delText>
        </w:r>
      </w:del>
    </w:p>
    <w:p w14:paraId="5B3189B5" w14:textId="60EAC9D7" w:rsidR="0009690E" w:rsidDel="00F15707" w:rsidRDefault="0009690E" w:rsidP="0097380A">
      <w:pPr>
        <w:rPr>
          <w:del w:id="2023" w:author="Sarah Thomas" w:date="2014-03-03T14:10:00Z"/>
        </w:rPr>
      </w:pPr>
      <w:del w:id="2024" w:author="Sarah Thomas" w:date="2014-03-03T14:10:00Z">
        <w:r w:rsidDel="00F15707">
          <w:delText>Security for accessing the website is covered by registering and authentication of users to the website. There website should have a root / super user that has access to all areas of the website. This includes a root user for the database of the website to read, modify and delete data on the database.</w:delText>
        </w:r>
      </w:del>
    </w:p>
    <w:p w14:paraId="1A0DAF49" w14:textId="2EA65B16" w:rsidR="0009690E" w:rsidDel="00F15707" w:rsidRDefault="0009690E" w:rsidP="00F0790D">
      <w:pPr>
        <w:pStyle w:val="BodyText"/>
        <w:rPr>
          <w:del w:id="2025" w:author="Sarah Thomas" w:date="2014-03-03T14:10:00Z"/>
        </w:rPr>
      </w:pPr>
      <w:del w:id="2026" w:author="Sarah Thomas" w:date="2014-03-03T14:10:00Z">
        <w:r w:rsidDel="00F15707">
          <w:delText xml:space="preserve">A different administration account user will be use for </w:delText>
        </w:r>
        <w:r w:rsidR="00C76F2E" w:rsidDel="00F15707">
          <w:delText>day-to-day</w:delText>
        </w:r>
        <w:r w:rsidDel="00F15707">
          <w:delText xml:space="preserve"> maintenance of the website apart for the root / super user used for development purpose and critical maintenance.</w:delText>
        </w:r>
      </w:del>
    </w:p>
    <w:p w14:paraId="660D1EC4" w14:textId="4F7AB125" w:rsidR="00C76F2E" w:rsidDel="00F15707" w:rsidRDefault="00C76F2E" w:rsidP="00F0790D">
      <w:pPr>
        <w:pStyle w:val="BodyText"/>
        <w:rPr>
          <w:del w:id="2027" w:author="Sarah Thomas" w:date="2014-03-03T14:10:00Z"/>
        </w:rPr>
      </w:pPr>
      <w:del w:id="2028" w:author="Sarah Thomas" w:date="2014-02-05T07:20:00Z">
        <w:r w:rsidDel="003D18C6">
          <w:delText>The part where</w:delText>
        </w:r>
      </w:del>
      <w:del w:id="2029" w:author="Sarah Thomas" w:date="2014-03-03T14:10:00Z">
        <w:r w:rsidDel="00F15707">
          <w:delText xml:space="preserve"> third party authentication is used</w:delText>
        </w:r>
      </w:del>
      <w:del w:id="2030" w:author="Sarah Thomas" w:date="2014-02-05T07:20:00Z">
        <w:r w:rsidDel="003D18C6">
          <w:delText xml:space="preserve"> for the system</w:delText>
        </w:r>
      </w:del>
      <w:del w:id="2031" w:author="Sarah Thomas" w:date="2014-03-03T14:10:00Z">
        <w:r w:rsidDel="00F15707">
          <w:delText xml:space="preserve">, such as </w:delText>
        </w:r>
      </w:del>
      <w:del w:id="2032" w:author="Sarah Thomas" w:date="2014-02-05T07:20:00Z">
        <w:r w:rsidDel="003D18C6">
          <w:delText xml:space="preserve">using </w:delText>
        </w:r>
      </w:del>
      <w:del w:id="2033" w:author="Sarah Thomas" w:date="2014-03-03T14:10:00Z">
        <w:r w:rsidDel="00F15707">
          <w:delText>Facebook Graph, the data or scheme should be compatible with the local authentication module of the website.</w:delText>
        </w:r>
      </w:del>
    </w:p>
    <w:p w14:paraId="087D0F18" w14:textId="38B4AF96" w:rsidR="00F0183D" w:rsidDel="00F15707" w:rsidRDefault="00F0183D" w:rsidP="00F0790D">
      <w:pPr>
        <w:pStyle w:val="BodyText"/>
        <w:rPr>
          <w:del w:id="2034" w:author="Sarah Thomas" w:date="2014-03-03T14:10:00Z"/>
        </w:rPr>
      </w:pPr>
      <w:del w:id="2035" w:author="Sarah Thomas" w:date="2014-03-03T14:10:00Z">
        <w:r w:rsidDel="00F15707">
          <w:delText xml:space="preserve">Server maintenance such as update or patch will not be covered in security section of this SRS since it is outside the scope of the system. </w:delText>
        </w:r>
      </w:del>
    </w:p>
    <w:p w14:paraId="6F254357" w14:textId="34650C32" w:rsidR="00F0563C" w:rsidRPr="0097380A" w:rsidDel="00F15707" w:rsidRDefault="00F0563C" w:rsidP="00F0790D">
      <w:pPr>
        <w:pStyle w:val="BodyText"/>
        <w:rPr>
          <w:del w:id="2036" w:author="Sarah Thomas" w:date="2014-03-03T14:10:00Z"/>
        </w:rPr>
      </w:pPr>
      <w:del w:id="2037" w:author="Sarah Thomas" w:date="2014-03-03T14:10:00Z">
        <w:r w:rsidDel="00F15707">
          <w:delText xml:space="preserve">Data validation should be </w:delText>
        </w:r>
      </w:del>
      <w:del w:id="2038" w:author="Sarah Thomas" w:date="2014-02-05T07:21:00Z">
        <w:r w:rsidDel="003D18C6">
          <w:delText xml:space="preserve">done </w:delText>
        </w:r>
      </w:del>
      <w:del w:id="2039" w:author="Sarah Thomas" w:date="2014-02-05T07:22:00Z">
        <w:r w:rsidDel="003D18C6">
          <w:delText>to</w:delText>
        </w:r>
      </w:del>
      <w:del w:id="2040" w:author="Sarah Thomas" w:date="2014-03-03T14:10:00Z">
        <w:r w:rsidDel="00F15707">
          <w:delText xml:space="preserve"> all </w:delText>
        </w:r>
      </w:del>
      <w:del w:id="2041" w:author="Sarah Thomas" w:date="2014-02-05T07:22:00Z">
        <w:r w:rsidDel="003D18C6">
          <w:delText xml:space="preserve">web </w:delText>
        </w:r>
      </w:del>
      <w:del w:id="2042" w:author="Sarah Thomas" w:date="2014-03-03T14:10:00Z">
        <w:r w:rsidDel="00F15707">
          <w:delText>forms use</w:delText>
        </w:r>
      </w:del>
      <w:del w:id="2043" w:author="Sarah Thomas" w:date="2014-02-05T07:21:00Z">
        <w:r w:rsidDel="003D18C6">
          <w:delText>s</w:delText>
        </w:r>
      </w:del>
      <w:del w:id="2044" w:author="Sarah Thomas" w:date="2014-03-03T14:10:00Z">
        <w:r w:rsidDel="00F15707">
          <w:delText xml:space="preserve"> by the website prior processing and committing them to the database</w:delText>
        </w:r>
      </w:del>
      <w:del w:id="2045" w:author="Sarah Thomas" w:date="2014-02-05T07:21:00Z">
        <w:r w:rsidDel="003D18C6">
          <w:delText xml:space="preserve"> of the website</w:delText>
        </w:r>
      </w:del>
      <w:del w:id="2046" w:author="Sarah Thomas" w:date="2014-03-03T14:10:00Z">
        <w:r w:rsidDel="00F15707">
          <w:delText>.</w:delText>
        </w:r>
      </w:del>
    </w:p>
    <w:p w14:paraId="1AD32887" w14:textId="2412E5CF" w:rsidR="00347A50" w:rsidDel="00F15707" w:rsidRDefault="00347A50" w:rsidP="00F0790D">
      <w:pPr>
        <w:pStyle w:val="Heading4"/>
        <w:rPr>
          <w:del w:id="2047" w:author="Sarah Thomas" w:date="2014-03-03T14:10:00Z"/>
        </w:rPr>
      </w:pPr>
      <w:del w:id="2048" w:author="Sarah Thomas" w:date="2014-03-03T14:10:00Z">
        <w:r w:rsidDel="00F15707">
          <w:delText>Protection</w:delText>
        </w:r>
      </w:del>
    </w:p>
    <w:p w14:paraId="25FFC684" w14:textId="0564EE55" w:rsidR="00347A50" w:rsidDel="00F15707" w:rsidRDefault="0009690E" w:rsidP="0097380A">
      <w:pPr>
        <w:rPr>
          <w:del w:id="2049" w:author="Sarah Thomas" w:date="2014-03-03T14:10:00Z"/>
        </w:rPr>
      </w:pPr>
      <w:del w:id="2050" w:author="Sarah Thomas" w:date="2014-03-03T14:10:00Z">
        <w:r w:rsidDel="00F15707">
          <w:delText>Password and other sensitive data such as credit card information should be sufficiently encrypted using industry standard of storing sensitive data within the database. This includes using hash and salting the encrypted data.</w:delText>
        </w:r>
      </w:del>
    </w:p>
    <w:p w14:paraId="3F526D9D" w14:textId="0CA4FA75" w:rsidR="00B35FB0" w:rsidRPr="0097380A" w:rsidDel="00F15707" w:rsidRDefault="00B35FB0" w:rsidP="00F0790D">
      <w:pPr>
        <w:pStyle w:val="BodyText"/>
        <w:rPr>
          <w:del w:id="2051" w:author="Sarah Thomas" w:date="2014-03-03T14:10:00Z"/>
        </w:rPr>
      </w:pPr>
      <w:del w:id="2052" w:author="Sarah Thomas" w:date="2014-03-03T14:10:00Z">
        <w:r w:rsidDel="00F15707">
          <w:delText>A minimum of MD5 hash should be applied to password and other sensitive data of the website when storing them.</w:delText>
        </w:r>
      </w:del>
    </w:p>
    <w:p w14:paraId="1729C627" w14:textId="32B0E05B" w:rsidR="00347A50" w:rsidDel="00F15707" w:rsidRDefault="00347A50" w:rsidP="00F0790D">
      <w:pPr>
        <w:pStyle w:val="Heading3"/>
        <w:rPr>
          <w:del w:id="2053" w:author="Sarah Thomas" w:date="2014-03-03T14:10:00Z"/>
        </w:rPr>
      </w:pPr>
      <w:del w:id="2054" w:author="Sarah Thomas" w:date="2014-03-03T14:10:00Z">
        <w:r w:rsidDel="00F15707">
          <w:delText>Data Management</w:delText>
        </w:r>
      </w:del>
    </w:p>
    <w:p w14:paraId="75A16816" w14:textId="6311C543" w:rsidR="00C76F2E" w:rsidDel="00F15707" w:rsidRDefault="00C76F2E" w:rsidP="0097380A">
      <w:pPr>
        <w:rPr>
          <w:del w:id="2055" w:author="Sarah Thomas" w:date="2014-03-03T14:10:00Z"/>
        </w:rPr>
      </w:pPr>
      <w:del w:id="2056" w:author="Sarah Thomas" w:date="2014-03-03T14:10:00Z">
        <w:r w:rsidDel="00F15707">
          <w:delText>The data that would be stored by the website on the database and parts of the website should be using UTF-8 encoding and follows English UK localization format such as using £ and dd/mm/yyyy format.</w:delText>
        </w:r>
      </w:del>
    </w:p>
    <w:p w14:paraId="0F099630" w14:textId="354CB608" w:rsidR="00B35FB0" w:rsidRPr="0097380A" w:rsidDel="00F15707" w:rsidRDefault="00B35FB0" w:rsidP="00F0790D">
      <w:pPr>
        <w:pStyle w:val="BodyText"/>
        <w:rPr>
          <w:del w:id="2057" w:author="Sarah Thomas" w:date="2014-03-03T14:10:00Z"/>
        </w:rPr>
      </w:pPr>
      <w:del w:id="2058" w:author="Sarah Thomas" w:date="2014-03-03T14:10:00Z">
        <w:r w:rsidDel="00F15707">
          <w:delText>Binary data such as text files, script fi</w:delText>
        </w:r>
        <w:r w:rsidR="004618CD" w:rsidDel="00F15707">
          <w:delText xml:space="preserve">les and images should be stored </w:delText>
        </w:r>
        <w:r w:rsidDel="00F15707">
          <w:delText xml:space="preserve">using appropriate </w:delText>
        </w:r>
        <w:r w:rsidR="004618CD" w:rsidDel="00F15707">
          <w:delText>permission flags by the host OS file system</w:delText>
        </w:r>
        <w:r w:rsidR="002D09EB" w:rsidDel="00F15707">
          <w:delText>, s</w:delText>
        </w:r>
        <w:r w:rsidR="004618CD" w:rsidDel="00F15707">
          <w:delText>uch as chmod 644 for files and 755 for directory.</w:delText>
        </w:r>
      </w:del>
    </w:p>
    <w:p w14:paraId="3AB1AE5C" w14:textId="48320F40" w:rsidR="0092556A" w:rsidDel="00F15707" w:rsidRDefault="00A57983" w:rsidP="00A57983">
      <w:pPr>
        <w:pStyle w:val="Heading2"/>
        <w:rPr>
          <w:del w:id="2059" w:author="Sarah Thomas" w:date="2014-03-03T14:10:00Z"/>
        </w:rPr>
      </w:pPr>
      <w:bookmarkStart w:id="2060" w:name="_Toc253043813"/>
      <w:del w:id="2061" w:author="Sarah Thomas" w:date="2014-03-03T14:10:00Z">
        <w:r w:rsidDel="00F15707">
          <w:delText>Class Diagram</w:delText>
        </w:r>
        <w:bookmarkEnd w:id="2060"/>
      </w:del>
    </w:p>
    <w:p w14:paraId="3D7FED52" w14:textId="4991C33A" w:rsidR="00A57983" w:rsidDel="00F15707" w:rsidRDefault="00A57983" w:rsidP="008D0C79">
      <w:pPr>
        <w:pStyle w:val="BodyText"/>
        <w:rPr>
          <w:del w:id="2062" w:author="Sarah Thomas" w:date="2014-03-03T14:10:00Z"/>
        </w:rPr>
      </w:pPr>
      <w:del w:id="2063" w:author="Sarah Thomas" w:date="2014-03-03T14:10:00Z">
        <w:r w:rsidDel="00F15707">
          <w:delText xml:space="preserve">The following class diagram represents the system at the highest level to model specifications. It </w:delText>
        </w:r>
        <w:r w:rsidR="00445820" w:rsidDel="00F15707">
          <w:delText xml:space="preserve">does not represent actual software </w:delText>
        </w:r>
        <w:r w:rsidDel="00F15707">
          <w:delText>implementation.</w:delText>
        </w:r>
      </w:del>
    </w:p>
    <w:p w14:paraId="024D5E48" w14:textId="01721E9F" w:rsidR="00C773D7" w:rsidDel="00F15707" w:rsidRDefault="00A57983" w:rsidP="00C773D7">
      <w:pPr>
        <w:keepNext/>
        <w:rPr>
          <w:del w:id="2064" w:author="Sarah Thomas" w:date="2014-03-03T14:10:00Z"/>
        </w:rPr>
      </w:pPr>
      <w:del w:id="2065" w:author="Sarah Thomas" w:date="2014-03-03T14:10:00Z">
        <w:r w:rsidDel="00F15707">
          <w:rPr>
            <w:noProof/>
            <w:lang w:val="en-US"/>
          </w:rPr>
          <w:drawing>
            <wp:inline distT="0" distB="0" distL="0" distR="0" wp14:anchorId="3A9613E3" wp14:editId="69734D0E">
              <wp:extent cx="5270500" cy="441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2.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4415155"/>
                      </a:xfrm>
                      <a:prstGeom prst="rect">
                        <a:avLst/>
                      </a:prstGeom>
                    </pic:spPr>
                  </pic:pic>
                </a:graphicData>
              </a:graphic>
            </wp:inline>
          </w:drawing>
        </w:r>
      </w:del>
    </w:p>
    <w:p w14:paraId="6D26A2A8" w14:textId="00EF8705" w:rsidR="00C773D7" w:rsidDel="00F15707" w:rsidRDefault="00C773D7" w:rsidP="00F0790D">
      <w:pPr>
        <w:pStyle w:val="Caption"/>
        <w:jc w:val="center"/>
        <w:rPr>
          <w:del w:id="2066" w:author="Sarah Thomas" w:date="2014-03-03T14:10:00Z"/>
        </w:rPr>
      </w:pPr>
      <w:del w:id="2067" w:author="Sarah Thomas" w:date="2014-03-03T14:10:00Z">
        <w:r w:rsidDel="00F15707">
          <w:delText xml:space="preserve">Figure </w:delText>
        </w:r>
        <w:r w:rsidR="00246E0B" w:rsidDel="00F15707">
          <w:rPr>
            <w:b w:val="0"/>
            <w:bCs w:val="0"/>
          </w:rPr>
          <w:fldChar w:fldCharType="begin"/>
        </w:r>
        <w:r w:rsidR="00246E0B" w:rsidDel="00F15707">
          <w:delInstrText xml:space="preserve"> SEQ Figure \* ARABIC </w:delInstrText>
        </w:r>
        <w:r w:rsidR="00246E0B" w:rsidDel="00F15707">
          <w:rPr>
            <w:b w:val="0"/>
            <w:bCs w:val="0"/>
          </w:rPr>
          <w:fldChar w:fldCharType="separate"/>
        </w:r>
        <w:r w:rsidR="0028129D" w:rsidDel="00F15707">
          <w:rPr>
            <w:noProof/>
          </w:rPr>
          <w:delText>2</w:delText>
        </w:r>
        <w:r w:rsidR="00246E0B" w:rsidDel="00F15707">
          <w:rPr>
            <w:b w:val="0"/>
            <w:bCs w:val="0"/>
            <w:noProof/>
          </w:rPr>
          <w:fldChar w:fldCharType="end"/>
        </w:r>
        <w:r w:rsidDel="00F15707">
          <w:delText xml:space="preserve"> - Class Diagram</w:delText>
        </w:r>
      </w:del>
    </w:p>
    <w:p w14:paraId="5DBD91D8" w14:textId="393BFB42" w:rsidR="00A57983" w:rsidRPr="00A57983" w:rsidDel="00F15707" w:rsidRDefault="00A57983" w:rsidP="00A57983">
      <w:pPr>
        <w:rPr>
          <w:del w:id="2068" w:author="Sarah Thomas" w:date="2014-03-03T14:10:00Z"/>
        </w:rPr>
      </w:pPr>
      <w:del w:id="2069" w:author="Sarah Thomas" w:date="2014-03-03T14:10:00Z">
        <w:r w:rsidDel="00F15707">
          <w:delText xml:space="preserve"> </w:delText>
        </w:r>
      </w:del>
    </w:p>
    <w:p w14:paraId="24A0579C" w14:textId="4D501929" w:rsidR="00A5192B" w:rsidRPr="00F0790D" w:rsidDel="00F15707" w:rsidRDefault="005C63CB" w:rsidP="00F0790D">
      <w:pPr>
        <w:pStyle w:val="Heading1"/>
        <w:rPr>
          <w:del w:id="2070" w:author="Sarah Thomas" w:date="2014-03-03T14:10:00Z"/>
          <w:rFonts w:cs="Times New Roman"/>
          <w:szCs w:val="24"/>
          <w:highlight w:val="lightGray"/>
        </w:rPr>
      </w:pPr>
      <w:bookmarkStart w:id="2071" w:name="_Toc253043814"/>
      <w:bookmarkStart w:id="2072" w:name="_Ref253124777"/>
      <w:del w:id="2073" w:author="Sarah Thomas" w:date="2014-03-03T14:10:00Z">
        <w:r w:rsidRPr="00A5192B" w:rsidDel="00F15707">
          <w:delText>Testing Schedule</w:delText>
        </w:r>
        <w:bookmarkEnd w:id="2071"/>
        <w:bookmarkEnd w:id="2072"/>
      </w:del>
    </w:p>
    <w:p w14:paraId="3A645AF6" w14:textId="3F5E2D81" w:rsidR="00EE5885" w:rsidRPr="00F0790D" w:rsidDel="00F15707" w:rsidRDefault="00EE5885" w:rsidP="00F0790D">
      <w:pPr>
        <w:pStyle w:val="Heading2"/>
        <w:rPr>
          <w:del w:id="2074" w:author="Sarah Thomas" w:date="2014-03-03T14:10:00Z"/>
        </w:rPr>
      </w:pPr>
      <w:del w:id="2075" w:author="Sarah Thomas" w:date="2014-03-03T14:10:00Z">
        <w:r w:rsidRPr="00F0790D" w:rsidDel="00F15707">
          <w:delText>Methods</w:delText>
        </w:r>
      </w:del>
    </w:p>
    <w:p w14:paraId="637FAEAC" w14:textId="1849D0E4" w:rsidR="00B343D7" w:rsidDel="00F15707" w:rsidRDefault="00DE7CD8" w:rsidP="00F0790D">
      <w:pPr>
        <w:pStyle w:val="BodyText"/>
        <w:rPr>
          <w:del w:id="2076" w:author="Sarah Thomas" w:date="2014-03-03T14:10:00Z"/>
        </w:rPr>
      </w:pPr>
      <w:del w:id="2077" w:author="Sarah Thomas" w:date="2014-03-03T14:10:00Z">
        <w:r w:rsidDel="00F15707">
          <w:delText>Methods that are going to be adopted for testing are:</w:delText>
        </w:r>
      </w:del>
    </w:p>
    <w:p w14:paraId="487BA7A8" w14:textId="7B3D1462" w:rsidR="00DE7CD8" w:rsidDel="00F15707" w:rsidRDefault="00DE7CD8" w:rsidP="00F0790D">
      <w:pPr>
        <w:pStyle w:val="BodyText"/>
        <w:numPr>
          <w:ilvl w:val="0"/>
          <w:numId w:val="45"/>
        </w:numPr>
        <w:rPr>
          <w:del w:id="2078" w:author="Sarah Thomas" w:date="2014-03-03T14:10:00Z"/>
        </w:rPr>
      </w:pPr>
      <w:del w:id="2079" w:author="Sarah Thomas" w:date="2014-03-03T14:10:00Z">
        <w:r w:rsidRPr="00F0790D" w:rsidDel="00F15707">
          <w:rPr>
            <w:b/>
          </w:rPr>
          <w:delText>Unit Testing</w:delText>
        </w:r>
        <w:r w:rsidDel="00F15707">
          <w:delText xml:space="preserve"> – This is useful for testing every unit within a module where </w:delText>
        </w:r>
        <w:r w:rsidR="00050823" w:rsidDel="00F15707">
          <w:delText xml:space="preserve">testing </w:delText>
        </w:r>
        <w:r w:rsidDel="00F15707">
          <w:delText xml:space="preserve">automation can be done </w:delText>
        </w:r>
        <w:r w:rsidR="00050823" w:rsidDel="00F15707">
          <w:delText xml:space="preserve">using PHPUnit </w:delText>
        </w:r>
        <w:r w:rsidR="00050823" w:rsidDel="00F15707">
          <w:fldChar w:fldCharType="begin" w:fldLock="1"/>
        </w:r>
        <w:r w:rsidR="00050823" w:rsidDel="00F15707">
          <w:delInstrText>ADDIN CSL_CITATION { "citationItems" : [ { "id" : "ITEM-1", "itemData" : { "URL" : "http://phpunit.de/getting-started.html", "accessed" : { "date-parts" : [ [ "2014", "2", "5" ] ] }, "author" : [ { "dropping-particle" : "", "family" : "Sebastian", "given" : "Bergmann", "non-dropping-particle" : "", "parse-names" : false, "suffix" : "" } ], "id" : "ITEM-1", "issued" : { "date-parts" : [ [ "2014" ] ] }, "title" : "Getting Started with PHPUnit", "type" : "webpage" }, "uris" : [ "http://www.mendeley.com/documents/?uuid=75dbbb7e-1e93-4fa9-b781-61135ae08ec9" ] } ], "mendeley" : { "previouslyFormattedCitation" : "[7]" }, "properties" : { "noteIndex" : 0 }, "schema" : "https://github.com/citation-style-language/schema/raw/master/csl-citation.json" }</w:delInstrText>
        </w:r>
        <w:r w:rsidR="00050823" w:rsidDel="00F15707">
          <w:fldChar w:fldCharType="separate"/>
        </w:r>
        <w:r w:rsidR="00050823" w:rsidRPr="00050823" w:rsidDel="00F15707">
          <w:rPr>
            <w:noProof/>
          </w:rPr>
          <w:delText>[7]</w:delText>
        </w:r>
        <w:r w:rsidR="00050823" w:rsidDel="00F15707">
          <w:fldChar w:fldCharType="end"/>
        </w:r>
        <w:r w:rsidR="00050823" w:rsidDel="00F15707">
          <w:delText xml:space="preserve"> where supplied input and the expected output are set and tested against the function required and see whether it passes or fails.</w:delText>
        </w:r>
      </w:del>
    </w:p>
    <w:p w14:paraId="6961E33D" w14:textId="5F62286E" w:rsidR="00DE7CD8" w:rsidDel="00F15707" w:rsidRDefault="00DE7CD8" w:rsidP="00F0790D">
      <w:pPr>
        <w:pStyle w:val="BodyText"/>
        <w:numPr>
          <w:ilvl w:val="0"/>
          <w:numId w:val="45"/>
        </w:numPr>
        <w:rPr>
          <w:del w:id="2080" w:author="Sarah Thomas" w:date="2014-03-03T14:10:00Z"/>
        </w:rPr>
      </w:pPr>
      <w:del w:id="2081" w:author="Sarah Thomas" w:date="2014-03-03T14:10:00Z">
        <w:r w:rsidRPr="00F0790D" w:rsidDel="00F15707">
          <w:rPr>
            <w:b/>
          </w:rPr>
          <w:delText>Module Testing</w:delText>
        </w:r>
        <w:r w:rsidR="00050823" w:rsidDel="00F15707">
          <w:delText xml:space="preserve"> – The website will be made by a number of modules that represent the system such as user authentication, user profiles, venture profiles and search modules. Testing them individually and making sure they work as intended before connecting them together.</w:delText>
        </w:r>
      </w:del>
    </w:p>
    <w:p w14:paraId="5F44F81D" w14:textId="2EBEBBDA" w:rsidR="00DE7CD8" w:rsidDel="00F15707" w:rsidRDefault="00DE7CD8" w:rsidP="00F0790D">
      <w:pPr>
        <w:pStyle w:val="BodyText"/>
        <w:numPr>
          <w:ilvl w:val="0"/>
          <w:numId w:val="45"/>
        </w:numPr>
        <w:rPr>
          <w:del w:id="2082" w:author="Sarah Thomas" w:date="2014-03-03T14:10:00Z"/>
        </w:rPr>
      </w:pPr>
      <w:del w:id="2083" w:author="Sarah Thomas" w:date="2014-03-03T14:10:00Z">
        <w:r w:rsidRPr="00F0790D" w:rsidDel="00F15707">
          <w:rPr>
            <w:b/>
          </w:rPr>
          <w:delText>System Testing</w:delText>
        </w:r>
        <w:r w:rsidR="00050823" w:rsidDel="00F15707">
          <w:delText xml:space="preserve"> – This step is required to test the whole system by testing how data flow from interconnecting modules within the website.</w:delText>
        </w:r>
      </w:del>
    </w:p>
    <w:p w14:paraId="4A2A1999" w14:textId="240A402C" w:rsidR="00DE7CD8" w:rsidDel="00F15707" w:rsidRDefault="00DE7CD8" w:rsidP="00F0790D">
      <w:pPr>
        <w:pStyle w:val="BodyText"/>
        <w:numPr>
          <w:ilvl w:val="0"/>
          <w:numId w:val="45"/>
        </w:numPr>
        <w:rPr>
          <w:del w:id="2084" w:author="Sarah Thomas" w:date="2014-03-03T14:10:00Z"/>
        </w:rPr>
      </w:pPr>
      <w:del w:id="2085" w:author="Sarah Thomas" w:date="2014-03-03T14:10:00Z">
        <w:r w:rsidRPr="00F0790D" w:rsidDel="00F15707">
          <w:rPr>
            <w:b/>
          </w:rPr>
          <w:delText>Acceptance Testing</w:delText>
        </w:r>
        <w:r w:rsidR="00EE5885" w:rsidDel="00F15707">
          <w:delText xml:space="preserve"> – This test will be done with the stakeholders of the project and check whether the functional and non-functional requirements are met.</w:delText>
        </w:r>
      </w:del>
    </w:p>
    <w:p w14:paraId="4E93999F" w14:textId="6E85DD65" w:rsidR="00EE5885" w:rsidDel="00F15707" w:rsidRDefault="00EE5885" w:rsidP="00F0790D">
      <w:pPr>
        <w:pStyle w:val="Heading2"/>
        <w:rPr>
          <w:del w:id="2086" w:author="Sarah Thomas" w:date="2014-03-03T14:10:00Z"/>
        </w:rPr>
      </w:pPr>
      <w:del w:id="2087" w:author="Sarah Thomas" w:date="2014-03-03T14:10:00Z">
        <w:r w:rsidDel="00F15707">
          <w:delText>Test case</w:delText>
        </w:r>
      </w:del>
    </w:p>
    <w:p w14:paraId="7DEAE528" w14:textId="728F9D51" w:rsidR="00EE5885" w:rsidDel="00F15707" w:rsidRDefault="00EE5885" w:rsidP="00F0790D">
      <w:pPr>
        <w:rPr>
          <w:del w:id="2088" w:author="Sarah Thomas" w:date="2014-03-03T14:10:00Z"/>
        </w:rPr>
      </w:pPr>
      <w:del w:id="2089" w:author="Sarah Thomas" w:date="2014-03-03T14:10:00Z">
        <w:r w:rsidRPr="00F0790D" w:rsidDel="00F15707">
          <w:rPr>
            <w:b/>
          </w:rPr>
          <w:delText>Scenarios</w:delText>
        </w:r>
        <w:r w:rsidDel="00F15707">
          <w:delText>:</w:delText>
        </w:r>
      </w:del>
    </w:p>
    <w:p w14:paraId="7FD2657B" w14:textId="270F1307" w:rsidR="00EE5885" w:rsidDel="00F15707" w:rsidRDefault="00EE5885" w:rsidP="00F0790D">
      <w:pPr>
        <w:pStyle w:val="BodyText"/>
        <w:numPr>
          <w:ilvl w:val="0"/>
          <w:numId w:val="47"/>
        </w:numPr>
        <w:rPr>
          <w:del w:id="2090" w:author="Sarah Thomas" w:date="2014-03-03T14:10:00Z"/>
        </w:rPr>
      </w:pPr>
      <w:del w:id="2091" w:author="Sarah Thomas" w:date="2014-03-03T14:10:00Z">
        <w:r w:rsidDel="00F15707">
          <w:delText>User authentication and registration</w:delText>
        </w:r>
      </w:del>
    </w:p>
    <w:p w14:paraId="30C3FF56" w14:textId="031DCE27" w:rsidR="00EE5885" w:rsidDel="00F15707" w:rsidRDefault="00EE5885" w:rsidP="00F0790D">
      <w:pPr>
        <w:pStyle w:val="BodyText"/>
        <w:numPr>
          <w:ilvl w:val="0"/>
          <w:numId w:val="47"/>
        </w:numPr>
        <w:rPr>
          <w:del w:id="2092" w:author="Sarah Thomas" w:date="2014-03-03T14:10:00Z"/>
        </w:rPr>
      </w:pPr>
      <w:del w:id="2093" w:author="Sarah Thomas" w:date="2014-03-03T14:10:00Z">
        <w:r w:rsidDel="00F15707">
          <w:delText>Listing, finding and viewing user</w:delText>
        </w:r>
        <w:r w:rsidR="00894DBA" w:rsidDel="00F15707">
          <w:delText xml:space="preserve"> profiles</w:delText>
        </w:r>
      </w:del>
    </w:p>
    <w:p w14:paraId="18271D8B" w14:textId="570C4819" w:rsidR="00894DBA" w:rsidDel="00F15707" w:rsidRDefault="00894DBA" w:rsidP="00F0790D">
      <w:pPr>
        <w:pStyle w:val="BodyText"/>
        <w:numPr>
          <w:ilvl w:val="0"/>
          <w:numId w:val="47"/>
        </w:numPr>
        <w:rPr>
          <w:del w:id="2094" w:author="Sarah Thomas" w:date="2014-03-03T14:10:00Z"/>
        </w:rPr>
      </w:pPr>
      <w:del w:id="2095" w:author="Sarah Thomas" w:date="2014-03-03T14:10:00Z">
        <w:r w:rsidDel="00F15707">
          <w:delText>Editing Public and Private Profile</w:delText>
        </w:r>
      </w:del>
    </w:p>
    <w:p w14:paraId="6DF5AAAF" w14:textId="129BC351" w:rsidR="00894DBA" w:rsidDel="00F15707" w:rsidRDefault="00894DBA" w:rsidP="00F0790D">
      <w:pPr>
        <w:pStyle w:val="BodyText"/>
        <w:numPr>
          <w:ilvl w:val="0"/>
          <w:numId w:val="47"/>
        </w:numPr>
        <w:rPr>
          <w:del w:id="2096" w:author="Sarah Thomas" w:date="2014-03-03T14:10:00Z"/>
        </w:rPr>
      </w:pPr>
      <w:del w:id="2097" w:author="Sarah Thomas" w:date="2014-02-05T07:24:00Z">
        <w:r w:rsidDel="003D18C6">
          <w:delText xml:space="preserve">Inter </w:delText>
        </w:r>
      </w:del>
      <w:del w:id="2098" w:author="Sarah Thomas" w:date="2014-03-03T14:10:00Z">
        <w:r w:rsidDel="00F15707">
          <w:delText>user communication</w:delText>
        </w:r>
      </w:del>
    </w:p>
    <w:p w14:paraId="50CFA675" w14:textId="3E0AE842" w:rsidR="00894DBA" w:rsidDel="00F15707" w:rsidRDefault="00894DBA" w:rsidP="00F0790D">
      <w:pPr>
        <w:pStyle w:val="BodyText"/>
        <w:numPr>
          <w:ilvl w:val="0"/>
          <w:numId w:val="47"/>
        </w:numPr>
        <w:rPr>
          <w:del w:id="2099" w:author="Sarah Thomas" w:date="2014-03-03T14:10:00Z"/>
        </w:rPr>
      </w:pPr>
      <w:del w:id="2100" w:author="Sarah Thomas" w:date="2014-03-03T14:10:00Z">
        <w:r w:rsidDel="00F15707">
          <w:delText>Listing, finding and viewing ventures</w:delText>
        </w:r>
      </w:del>
    </w:p>
    <w:p w14:paraId="0B261D1F" w14:textId="2F186BCE" w:rsidR="00894DBA" w:rsidDel="00F15707" w:rsidRDefault="00894DBA" w:rsidP="00F0790D">
      <w:pPr>
        <w:pStyle w:val="BodyText"/>
        <w:numPr>
          <w:ilvl w:val="0"/>
          <w:numId w:val="47"/>
        </w:numPr>
        <w:rPr>
          <w:del w:id="2101" w:author="Sarah Thomas" w:date="2014-03-03T14:10:00Z"/>
        </w:rPr>
      </w:pPr>
      <w:del w:id="2102" w:author="Sarah Thomas" w:date="2014-03-03T14:10:00Z">
        <w:r w:rsidDel="00F15707">
          <w:delText>Managing ventures</w:delText>
        </w:r>
      </w:del>
    </w:p>
    <w:p w14:paraId="55DCE284" w14:textId="04165A6C" w:rsidR="00894DBA" w:rsidDel="00F15707" w:rsidRDefault="00894DBA" w:rsidP="00F0790D">
      <w:pPr>
        <w:pStyle w:val="BodyText"/>
        <w:rPr>
          <w:del w:id="2103" w:author="Sarah Thomas" w:date="2014-03-03T14:10:00Z"/>
        </w:rPr>
      </w:pPr>
      <w:del w:id="2104" w:author="Sarah Thomas" w:date="2014-03-03T14:10:00Z">
        <w:r w:rsidRPr="00F0790D" w:rsidDel="00F15707">
          <w:rPr>
            <w:b/>
          </w:rPr>
          <w:delText>Case</w:delText>
        </w:r>
        <w:r w:rsidDel="00F15707">
          <w:delText>:</w:delText>
        </w:r>
      </w:del>
    </w:p>
    <w:p w14:paraId="15EAC340" w14:textId="49A71552" w:rsidR="00894DBA" w:rsidDel="00F15707" w:rsidRDefault="00894DBA" w:rsidP="00F0790D">
      <w:pPr>
        <w:pStyle w:val="BodyText"/>
        <w:numPr>
          <w:ilvl w:val="0"/>
          <w:numId w:val="48"/>
        </w:numPr>
        <w:rPr>
          <w:del w:id="2105" w:author="Sarah Thomas" w:date="2014-03-03T14:10:00Z"/>
        </w:rPr>
      </w:pPr>
      <w:del w:id="2106" w:author="Sarah Thomas" w:date="2014-03-03T14:10:00Z">
        <w:r w:rsidRPr="00F0790D" w:rsidDel="00F15707">
          <w:rPr>
            <w:b/>
          </w:rPr>
          <w:delText>Scenario 1</w:delText>
        </w:r>
        <w:r w:rsidDel="00F15707">
          <w:delText>:</w:delText>
        </w:r>
      </w:del>
    </w:p>
    <w:p w14:paraId="16BF0919" w14:textId="7C2BB4F9" w:rsidR="00894DBA" w:rsidDel="00F15707" w:rsidRDefault="00894DBA" w:rsidP="00F0790D">
      <w:pPr>
        <w:pStyle w:val="BodyText"/>
        <w:numPr>
          <w:ilvl w:val="1"/>
          <w:numId w:val="48"/>
        </w:numPr>
        <w:rPr>
          <w:del w:id="2107" w:author="Sarah Thomas" w:date="2014-03-03T14:10:00Z"/>
        </w:rPr>
      </w:pPr>
      <w:del w:id="2108" w:author="Sarah Thomas" w:date="2014-03-03T14:10:00Z">
        <w:r w:rsidDel="00F15707">
          <w:delText>Choose input that would fire up the validator checks of the page and check whether the system prevented user from logging in.</w:delText>
        </w:r>
      </w:del>
    </w:p>
    <w:p w14:paraId="59694631" w14:textId="02E064CD" w:rsidR="00894DBA" w:rsidDel="00F15707" w:rsidRDefault="00894DBA" w:rsidP="00F0790D">
      <w:pPr>
        <w:pStyle w:val="BodyText"/>
        <w:numPr>
          <w:ilvl w:val="1"/>
          <w:numId w:val="48"/>
        </w:numPr>
        <w:rPr>
          <w:del w:id="2109" w:author="Sarah Thomas" w:date="2014-03-03T14:10:00Z"/>
        </w:rPr>
      </w:pPr>
      <w:del w:id="2110" w:author="Sarah Thomas" w:date="2014-03-03T14:10:00Z">
        <w:r w:rsidDel="00F15707">
          <w:delText>Check whether the system would allow same username register more than once.</w:delText>
        </w:r>
      </w:del>
    </w:p>
    <w:p w14:paraId="3B86551E" w14:textId="13DDA5DA" w:rsidR="00894DBA" w:rsidDel="00F15707" w:rsidRDefault="00894DBA" w:rsidP="00F0790D">
      <w:pPr>
        <w:pStyle w:val="BodyText"/>
        <w:numPr>
          <w:ilvl w:val="0"/>
          <w:numId w:val="48"/>
        </w:numPr>
        <w:rPr>
          <w:del w:id="2111" w:author="Sarah Thomas" w:date="2014-03-03T14:10:00Z"/>
        </w:rPr>
      </w:pPr>
      <w:del w:id="2112" w:author="Sarah Thomas" w:date="2014-03-03T14:10:00Z">
        <w:r w:rsidRPr="00F0790D" w:rsidDel="00F15707">
          <w:rPr>
            <w:b/>
          </w:rPr>
          <w:delText>Scenario 2</w:delText>
        </w:r>
        <w:r w:rsidDel="00F15707">
          <w:delText xml:space="preserve">: </w:delText>
        </w:r>
      </w:del>
    </w:p>
    <w:p w14:paraId="179B624E" w14:textId="1CA108E0" w:rsidR="00894DBA" w:rsidDel="00F15707" w:rsidRDefault="00894DBA" w:rsidP="00F0790D">
      <w:pPr>
        <w:pStyle w:val="BodyText"/>
        <w:numPr>
          <w:ilvl w:val="1"/>
          <w:numId w:val="48"/>
        </w:numPr>
        <w:rPr>
          <w:del w:id="2113" w:author="Sarah Thomas" w:date="2014-03-03T14:10:00Z"/>
        </w:rPr>
      </w:pPr>
      <w:del w:id="2114" w:author="Sarah Thomas" w:date="2014-03-03T14:10:00Z">
        <w:r w:rsidDel="00F15707">
          <w:delText>Check</w:delText>
        </w:r>
        <w:r w:rsidR="00581D0E" w:rsidDel="00F15707">
          <w:delText xml:space="preserve"> whether user can open other user profile page.</w:delText>
        </w:r>
      </w:del>
    </w:p>
    <w:p w14:paraId="33465E37" w14:textId="0782FAAF" w:rsidR="00581D0E" w:rsidDel="00F15707" w:rsidRDefault="00581D0E" w:rsidP="00F0790D">
      <w:pPr>
        <w:pStyle w:val="BodyText"/>
        <w:numPr>
          <w:ilvl w:val="1"/>
          <w:numId w:val="48"/>
        </w:numPr>
        <w:rPr>
          <w:del w:id="2115" w:author="Sarah Thomas" w:date="2014-03-03T14:10:00Z"/>
        </w:rPr>
      </w:pPr>
      <w:del w:id="2116" w:author="Sarah Thomas" w:date="2014-03-03T14:10:00Z">
        <w:r w:rsidDel="00F15707">
          <w:delText>Check whether user can open non-existing user profile page</w:delText>
        </w:r>
      </w:del>
    </w:p>
    <w:p w14:paraId="0013B24C" w14:textId="5ECBDBC1" w:rsidR="00581D0E" w:rsidDel="00F15707" w:rsidRDefault="00581D0E" w:rsidP="00F0790D">
      <w:pPr>
        <w:pStyle w:val="BodyText"/>
        <w:numPr>
          <w:ilvl w:val="1"/>
          <w:numId w:val="48"/>
        </w:numPr>
        <w:rPr>
          <w:del w:id="2117" w:author="Sarah Thomas" w:date="2014-03-03T14:10:00Z"/>
        </w:rPr>
      </w:pPr>
      <w:del w:id="2118" w:author="Sarah Thomas" w:date="2014-03-03T14:10:00Z">
        <w:r w:rsidDel="00F15707">
          <w:delText>Check whether the website list all available users from the website.</w:delText>
        </w:r>
      </w:del>
    </w:p>
    <w:p w14:paraId="0A89857C" w14:textId="0231511B" w:rsidR="00581D0E" w:rsidDel="00F15707" w:rsidRDefault="00581D0E" w:rsidP="00F0790D">
      <w:pPr>
        <w:pStyle w:val="BodyText"/>
        <w:numPr>
          <w:ilvl w:val="1"/>
          <w:numId w:val="48"/>
        </w:numPr>
        <w:rPr>
          <w:del w:id="2119" w:author="Sarah Thomas" w:date="2014-03-03T14:10:00Z"/>
        </w:rPr>
      </w:pPr>
      <w:del w:id="2120" w:author="Sarah Thomas" w:date="2014-03-03T14:10:00Z">
        <w:r w:rsidDel="00F15707">
          <w:delText>Check for invalid search string entered as a search parameter and check whether handle the exception gracefully.</w:delText>
        </w:r>
      </w:del>
    </w:p>
    <w:p w14:paraId="58D2A01D" w14:textId="452BE56B" w:rsidR="00581D0E" w:rsidDel="00F15707" w:rsidRDefault="00581D0E" w:rsidP="00F0790D">
      <w:pPr>
        <w:pStyle w:val="BodyText"/>
        <w:numPr>
          <w:ilvl w:val="0"/>
          <w:numId w:val="48"/>
        </w:numPr>
        <w:rPr>
          <w:del w:id="2121" w:author="Sarah Thomas" w:date="2014-03-03T14:10:00Z"/>
        </w:rPr>
      </w:pPr>
      <w:del w:id="2122" w:author="Sarah Thomas" w:date="2014-03-03T14:10:00Z">
        <w:r w:rsidRPr="00F0790D" w:rsidDel="00F15707">
          <w:rPr>
            <w:b/>
          </w:rPr>
          <w:delText>Scenario 3</w:delText>
        </w:r>
        <w:r w:rsidDel="00F15707">
          <w:delText>:</w:delText>
        </w:r>
      </w:del>
    </w:p>
    <w:p w14:paraId="0DE87D10" w14:textId="2F8C3AD8" w:rsidR="00581D0E" w:rsidDel="00F15707" w:rsidRDefault="00581D0E" w:rsidP="00F0790D">
      <w:pPr>
        <w:pStyle w:val="BodyText"/>
        <w:numPr>
          <w:ilvl w:val="1"/>
          <w:numId w:val="48"/>
        </w:numPr>
        <w:rPr>
          <w:del w:id="2123" w:author="Sarah Thomas" w:date="2014-03-03T14:10:00Z"/>
        </w:rPr>
      </w:pPr>
      <w:del w:id="2124" w:author="Sarah Thomas" w:date="2014-03-03T14:10:00Z">
        <w:r w:rsidDel="00F15707">
          <w:delText>Check whether user can edit and save their user profile.</w:delText>
        </w:r>
      </w:del>
    </w:p>
    <w:p w14:paraId="034D7DD5" w14:textId="4EB998CC" w:rsidR="00581D0E" w:rsidDel="00F15707" w:rsidRDefault="00581D0E" w:rsidP="00F0790D">
      <w:pPr>
        <w:pStyle w:val="BodyText"/>
        <w:numPr>
          <w:ilvl w:val="1"/>
          <w:numId w:val="48"/>
        </w:numPr>
        <w:rPr>
          <w:del w:id="2125" w:author="Sarah Thomas" w:date="2014-03-03T14:10:00Z"/>
        </w:rPr>
      </w:pPr>
      <w:del w:id="2126" w:author="Sarah Thomas" w:date="2014-03-03T14:10:00Z">
        <w:r w:rsidDel="00F15707">
          <w:delText>Check whether user can edit and save user profile they don’t own.</w:delText>
        </w:r>
      </w:del>
    </w:p>
    <w:p w14:paraId="4AA68CB3" w14:textId="3B22BCBA" w:rsidR="00581D0E" w:rsidDel="00F15707" w:rsidRDefault="00581D0E" w:rsidP="00F0790D">
      <w:pPr>
        <w:pStyle w:val="BodyText"/>
        <w:numPr>
          <w:ilvl w:val="0"/>
          <w:numId w:val="48"/>
        </w:numPr>
        <w:rPr>
          <w:del w:id="2127" w:author="Sarah Thomas" w:date="2014-03-03T14:10:00Z"/>
        </w:rPr>
      </w:pPr>
      <w:del w:id="2128" w:author="Sarah Thomas" w:date="2014-03-03T14:10:00Z">
        <w:r w:rsidRPr="00F0790D" w:rsidDel="00F15707">
          <w:rPr>
            <w:b/>
          </w:rPr>
          <w:delText>Scenario 4</w:delText>
        </w:r>
        <w:r w:rsidDel="00F15707">
          <w:delText xml:space="preserve">: </w:delText>
        </w:r>
      </w:del>
    </w:p>
    <w:p w14:paraId="616DA7C2" w14:textId="58560282" w:rsidR="00581D0E" w:rsidDel="00F15707" w:rsidRDefault="00581D0E" w:rsidP="00F0790D">
      <w:pPr>
        <w:pStyle w:val="BodyText"/>
        <w:numPr>
          <w:ilvl w:val="1"/>
          <w:numId w:val="48"/>
        </w:numPr>
        <w:rPr>
          <w:del w:id="2129" w:author="Sarah Thomas" w:date="2014-03-03T14:10:00Z"/>
        </w:rPr>
      </w:pPr>
      <w:del w:id="2130" w:author="Sarah Thomas" w:date="2014-03-03T14:10:00Z">
        <w:r w:rsidDel="00F15707">
          <w:delText>Check whether user can send, accept and read requests from other user.</w:delText>
        </w:r>
      </w:del>
    </w:p>
    <w:p w14:paraId="5A1160F4" w14:textId="4C9CC694" w:rsidR="00581D0E" w:rsidDel="00F15707" w:rsidRDefault="00581D0E" w:rsidP="00F0790D">
      <w:pPr>
        <w:pStyle w:val="BodyText"/>
        <w:numPr>
          <w:ilvl w:val="0"/>
          <w:numId w:val="48"/>
        </w:numPr>
        <w:rPr>
          <w:del w:id="2131" w:author="Sarah Thomas" w:date="2014-03-03T14:10:00Z"/>
        </w:rPr>
      </w:pPr>
      <w:del w:id="2132" w:author="Sarah Thomas" w:date="2014-03-03T14:10:00Z">
        <w:r w:rsidRPr="00F0790D" w:rsidDel="00F15707">
          <w:rPr>
            <w:b/>
          </w:rPr>
          <w:delText>Scenario 5</w:delText>
        </w:r>
        <w:r w:rsidDel="00F15707">
          <w:delText>:</w:delText>
        </w:r>
      </w:del>
    </w:p>
    <w:p w14:paraId="67C1574A" w14:textId="487DB4DE" w:rsidR="00581D0E" w:rsidDel="00F15707" w:rsidRDefault="00581D0E" w:rsidP="00F0790D">
      <w:pPr>
        <w:pStyle w:val="BodyText"/>
        <w:numPr>
          <w:ilvl w:val="1"/>
          <w:numId w:val="48"/>
        </w:numPr>
        <w:rPr>
          <w:del w:id="2133" w:author="Sarah Thomas" w:date="2014-03-03T14:10:00Z"/>
        </w:rPr>
      </w:pPr>
      <w:del w:id="2134" w:author="Sarah Thomas" w:date="2014-03-03T14:10:00Z">
        <w:r w:rsidDel="00F15707">
          <w:delText>Check whether user can view ventures</w:delText>
        </w:r>
      </w:del>
    </w:p>
    <w:p w14:paraId="1C697637" w14:textId="3714DDBC" w:rsidR="00581D0E" w:rsidDel="00F15707" w:rsidRDefault="00581D0E" w:rsidP="00F0790D">
      <w:pPr>
        <w:pStyle w:val="BodyText"/>
        <w:numPr>
          <w:ilvl w:val="1"/>
          <w:numId w:val="48"/>
        </w:numPr>
        <w:rPr>
          <w:del w:id="2135" w:author="Sarah Thomas" w:date="2014-03-03T14:10:00Z"/>
        </w:rPr>
      </w:pPr>
      <w:del w:id="2136" w:author="Sarah Thomas" w:date="2014-03-03T14:10:00Z">
        <w:r w:rsidDel="00F15707">
          <w:delText>Check whether the website list all the available ventures on the system.</w:delText>
        </w:r>
      </w:del>
    </w:p>
    <w:p w14:paraId="46FA98AB" w14:textId="6C94F3CF" w:rsidR="00581D0E" w:rsidDel="00F15707" w:rsidRDefault="00581D0E" w:rsidP="00F0790D">
      <w:pPr>
        <w:pStyle w:val="BodyText"/>
        <w:numPr>
          <w:ilvl w:val="0"/>
          <w:numId w:val="48"/>
        </w:numPr>
        <w:rPr>
          <w:del w:id="2137" w:author="Sarah Thomas" w:date="2014-03-03T14:10:00Z"/>
        </w:rPr>
      </w:pPr>
      <w:del w:id="2138" w:author="Sarah Thomas" w:date="2014-03-03T14:10:00Z">
        <w:r w:rsidRPr="00F0790D" w:rsidDel="00F15707">
          <w:rPr>
            <w:b/>
          </w:rPr>
          <w:delText>Scenario 6</w:delText>
        </w:r>
        <w:r w:rsidDel="00F15707">
          <w:delText>:</w:delText>
        </w:r>
      </w:del>
    </w:p>
    <w:p w14:paraId="16BFC059" w14:textId="06859083" w:rsidR="00581D0E" w:rsidDel="00F15707" w:rsidRDefault="00581D0E" w:rsidP="00F0790D">
      <w:pPr>
        <w:pStyle w:val="BodyText"/>
        <w:numPr>
          <w:ilvl w:val="1"/>
          <w:numId w:val="48"/>
        </w:numPr>
        <w:rPr>
          <w:del w:id="2139" w:author="Sarah Thomas" w:date="2014-03-03T14:10:00Z"/>
        </w:rPr>
      </w:pPr>
      <w:del w:id="2140" w:author="Sarah Thomas" w:date="2014-03-03T14:10:00Z">
        <w:r w:rsidDel="00F15707">
          <w:delText>Check whether owner can modify venture details</w:delText>
        </w:r>
      </w:del>
    </w:p>
    <w:p w14:paraId="5D77C7A4" w14:textId="6EA8572E" w:rsidR="00581D0E" w:rsidRPr="00F0790D" w:rsidDel="00F15707" w:rsidRDefault="00581D0E" w:rsidP="00F0790D">
      <w:pPr>
        <w:pStyle w:val="BodyText"/>
        <w:numPr>
          <w:ilvl w:val="1"/>
          <w:numId w:val="48"/>
        </w:numPr>
        <w:rPr>
          <w:del w:id="2141" w:author="Sarah Thomas" w:date="2014-03-03T14:10:00Z"/>
        </w:rPr>
      </w:pPr>
      <w:del w:id="2142" w:author="Sarah Thomas" w:date="2014-03-03T14:10:00Z">
        <w:r w:rsidDel="00F15707">
          <w:delText>Check whether other user can modify venture details they don’t own.</w:delText>
        </w:r>
      </w:del>
    </w:p>
    <w:p w14:paraId="6786E25A" w14:textId="7A3DD1D7" w:rsidR="00EE5885" w:rsidDel="00F15707" w:rsidRDefault="00E005D3" w:rsidP="00F0790D">
      <w:pPr>
        <w:pStyle w:val="BodyText"/>
        <w:rPr>
          <w:del w:id="2143" w:author="Sarah Thomas" w:date="2014-03-03T14:10:00Z"/>
        </w:rPr>
      </w:pPr>
      <w:del w:id="2144" w:author="Sarah Thomas" w:date="2014-03-03T14:10:00Z">
        <w:r w:rsidDel="00F15707">
          <w:delText xml:space="preserve">Non-Functional Requirements </w:delText>
        </w:r>
      </w:del>
      <w:del w:id="2145" w:author="Sarah Thomas" w:date="2014-02-05T07:26:00Z">
        <w:r w:rsidDel="00550D17">
          <w:delText xml:space="preserve">are </w:delText>
        </w:r>
      </w:del>
      <w:del w:id="2146" w:author="Sarah Thomas" w:date="2014-03-03T14:10:00Z">
        <w:r w:rsidDel="00F15707">
          <w:delText xml:space="preserve">handle </w:delText>
        </w:r>
      </w:del>
      <w:del w:id="2147" w:author="Sarah Thomas" w:date="2014-02-05T07:26:00Z">
        <w:r w:rsidDel="00550D17">
          <w:delText xml:space="preserve">using </w:delText>
        </w:r>
      </w:del>
      <w:del w:id="2148" w:author="Sarah Thomas" w:date="2014-03-03T14:10:00Z">
        <w:r w:rsidDel="00F15707">
          <w:delText xml:space="preserve">acceptance testing and most of the testing for all case </w:delText>
        </w:r>
      </w:del>
      <w:del w:id="2149" w:author="Sarah Thomas" w:date="2014-02-05T07:27:00Z">
        <w:r w:rsidDel="00550D17">
          <w:delText>are done</w:delText>
        </w:r>
      </w:del>
      <w:del w:id="2150" w:author="Sarah Thomas" w:date="2014-03-03T14:10:00Z">
        <w:r w:rsidDel="00F15707">
          <w:delText xml:space="preserve"> using black-box method </w:delText>
        </w:r>
      </w:del>
      <w:del w:id="2151" w:author="Sarah Thomas" w:date="2014-02-05T07:27:00Z">
        <w:r w:rsidDel="00550D17">
          <w:delText>since unit</w:delText>
        </w:r>
      </w:del>
      <w:del w:id="2152" w:author="Sarah Thomas" w:date="2014-03-03T14:10:00Z">
        <w:r w:rsidDel="00F15707">
          <w:delText xml:space="preserve">-testing will test the code for known variable </w:delText>
        </w:r>
      </w:del>
      <w:del w:id="2153" w:author="Sarah Thomas" w:date="2014-02-05T07:28:00Z">
        <w:r w:rsidDel="00550D17">
          <w:delText>as in</w:delText>
        </w:r>
      </w:del>
      <w:del w:id="2154" w:author="Sarah Thomas" w:date="2014-03-03T14:10:00Z">
        <w:r w:rsidDel="00F15707">
          <w:delText xml:space="preserve"> white-box method.</w:delText>
        </w:r>
      </w:del>
    </w:p>
    <w:p w14:paraId="265C0324" w14:textId="3D2D9F23" w:rsidR="00E005D3" w:rsidDel="00F15707" w:rsidRDefault="00E005D3" w:rsidP="00F0790D">
      <w:pPr>
        <w:pStyle w:val="Heading2"/>
        <w:rPr>
          <w:del w:id="2155" w:author="Sarah Thomas" w:date="2014-03-03T14:10:00Z"/>
        </w:rPr>
      </w:pPr>
      <w:del w:id="2156" w:author="Sarah Thomas" w:date="2014-03-03T14:10:00Z">
        <w:r w:rsidDel="00F15707">
          <w:delText>Schedule</w:delText>
        </w:r>
      </w:del>
    </w:p>
    <w:p w14:paraId="06464B66" w14:textId="1E21A56D" w:rsidR="00E005D3" w:rsidDel="00F15707" w:rsidRDefault="00E005D3" w:rsidP="00F0790D">
      <w:pPr>
        <w:rPr>
          <w:del w:id="2157" w:author="Sarah Thomas" w:date="2014-03-03T14:10:00Z"/>
        </w:rPr>
      </w:pPr>
      <w:del w:id="2158" w:author="Sarah Thomas" w:date="2014-03-03T14:10:00Z">
        <w:r w:rsidDel="00F15707">
          <w:delText>Based on the Gantt chart found under Appendix 4.3, different type of testing method</w:delText>
        </w:r>
      </w:del>
      <w:del w:id="2159" w:author="Sarah Thomas" w:date="2014-02-05T07:28:00Z">
        <w:r w:rsidDel="00550D17">
          <w:delText xml:space="preserve"> </w:delText>
        </w:r>
      </w:del>
      <w:del w:id="2160" w:author="Sarah Thomas" w:date="2014-03-03T14:10:00Z">
        <w:r w:rsidDel="00F15707">
          <w:delText xml:space="preserve">will be </w:delText>
        </w:r>
      </w:del>
      <w:del w:id="2161" w:author="Sarah Thomas" w:date="2014-02-05T07:28:00Z">
        <w:r w:rsidDel="00550D17">
          <w:delText xml:space="preserve">done </w:delText>
        </w:r>
      </w:del>
      <w:del w:id="2162" w:author="Sarah Thomas" w:date="2014-03-03T14:10:00Z">
        <w:r w:rsidDel="00F15707">
          <w:delText>during different phase of the system development process:</w:delText>
        </w:r>
      </w:del>
    </w:p>
    <w:p w14:paraId="796EECD0" w14:textId="0BD410EE" w:rsidR="00E005D3" w:rsidDel="00550D17" w:rsidRDefault="00E005D3">
      <w:pPr>
        <w:pStyle w:val="BodyText"/>
        <w:numPr>
          <w:ilvl w:val="0"/>
          <w:numId w:val="50"/>
        </w:numPr>
        <w:rPr>
          <w:del w:id="2163" w:author="Sarah Thomas" w:date="2014-02-05T07:30:00Z"/>
        </w:rPr>
        <w:pPrChange w:id="2164" w:author="Sarah Thomas" w:date="2014-02-05T07:30:00Z">
          <w:pPr/>
        </w:pPrChange>
      </w:pPr>
      <w:del w:id="2165" w:author="Sarah Thomas" w:date="2014-03-03T14:10:00Z">
        <w:r w:rsidDel="00F15707">
          <w:delText>System &amp; Software Design phase: Unit Testing with Module Testing</w:delText>
        </w:r>
      </w:del>
    </w:p>
    <w:p w14:paraId="6C384F8C" w14:textId="619A40A1" w:rsidR="00E005D3" w:rsidDel="00550D17" w:rsidRDefault="00E005D3">
      <w:pPr>
        <w:pStyle w:val="BodyText"/>
        <w:numPr>
          <w:ilvl w:val="0"/>
          <w:numId w:val="50"/>
        </w:numPr>
        <w:rPr>
          <w:del w:id="2166" w:author="Sarah Thomas" w:date="2014-02-05T07:29:00Z"/>
        </w:rPr>
        <w:pPrChange w:id="2167" w:author="Sarah Thomas" w:date="2014-02-05T07:29:00Z">
          <w:pPr/>
        </w:pPrChange>
      </w:pPr>
      <w:del w:id="2168" w:author="Sarah Thomas" w:date="2014-03-03T14:10:00Z">
        <w:r w:rsidDel="00F15707">
          <w:delText>Implementation &amp; Unit Testing phase: Unit Testing and Module Testing</w:delText>
        </w:r>
      </w:del>
    </w:p>
    <w:p w14:paraId="54EF373B" w14:textId="45C25C18" w:rsidR="00E005D3" w:rsidDel="00F15707" w:rsidRDefault="00E005D3">
      <w:pPr>
        <w:pStyle w:val="BodyText"/>
        <w:numPr>
          <w:ilvl w:val="0"/>
          <w:numId w:val="50"/>
        </w:numPr>
        <w:rPr>
          <w:del w:id="2169" w:author="Sarah Thomas" w:date="2014-03-03T14:10:00Z"/>
        </w:rPr>
        <w:pPrChange w:id="2170" w:author="Sarah Thomas" w:date="2014-02-05T07:29:00Z">
          <w:pPr/>
        </w:pPrChange>
      </w:pPr>
      <w:del w:id="2171" w:author="Sarah Thomas" w:date="2014-03-03T14:10:00Z">
        <w:r w:rsidDel="00F15707">
          <w:delText>Integration &amp; System Testing phase: Module Testing and System Testing.</w:delText>
        </w:r>
      </w:del>
    </w:p>
    <w:p w14:paraId="53D3A3F1" w14:textId="46859D07" w:rsidR="00E005D3" w:rsidDel="00F15707" w:rsidRDefault="00E005D3">
      <w:pPr>
        <w:pStyle w:val="BodyText"/>
        <w:numPr>
          <w:ilvl w:val="0"/>
          <w:numId w:val="50"/>
        </w:numPr>
        <w:rPr>
          <w:del w:id="2172" w:author="Sarah Thomas" w:date="2014-03-03T14:10:00Z"/>
        </w:rPr>
        <w:pPrChange w:id="2173" w:author="Sarah Thomas" w:date="2014-02-05T07:29:00Z">
          <w:pPr/>
        </w:pPrChange>
      </w:pPr>
      <w:del w:id="2174" w:author="Sarah Thomas" w:date="2014-03-03T14:10:00Z">
        <w:r w:rsidDel="00F15707">
          <w:delText xml:space="preserve">Operation and Maintenance phase: Acceptance testing </w:delText>
        </w:r>
      </w:del>
    </w:p>
    <w:p w14:paraId="26953216" w14:textId="0EE5FFF2" w:rsidR="00E005D3" w:rsidDel="00F15707" w:rsidRDefault="00E005D3" w:rsidP="00F0790D">
      <w:pPr>
        <w:pStyle w:val="BodyText"/>
        <w:rPr>
          <w:del w:id="2175" w:author="Sarah Thomas" w:date="2014-03-03T14:10:00Z"/>
        </w:rPr>
      </w:pPr>
    </w:p>
    <w:p w14:paraId="44AF33CF" w14:textId="7F73550A" w:rsidR="00E005D3" w:rsidRPr="00F0790D" w:rsidDel="00550D17" w:rsidRDefault="00E005D3" w:rsidP="00F0790D">
      <w:pPr>
        <w:pStyle w:val="BodyText"/>
        <w:rPr>
          <w:del w:id="2176" w:author="Sarah Thomas" w:date="2014-02-05T07:30:00Z"/>
        </w:rPr>
      </w:pPr>
      <w:del w:id="2177" w:author="Sarah Thomas" w:date="2014-02-05T07:30:00Z">
        <w:r w:rsidDel="00550D17">
          <w:delText>Testing will be done by the all the member of Group-1 and will be divided depending on what part of the system they are developing</w:delText>
        </w:r>
      </w:del>
    </w:p>
    <w:p w14:paraId="3AB9F008" w14:textId="010044A9" w:rsidR="00B343D7" w:rsidDel="00F15707" w:rsidRDefault="00B343D7" w:rsidP="00F0790D">
      <w:pPr>
        <w:pStyle w:val="BodyText"/>
        <w:rPr>
          <w:del w:id="2178" w:author="Sarah Thomas" w:date="2014-03-03T14:10:00Z"/>
        </w:rPr>
      </w:pPr>
      <w:del w:id="2179" w:author="Sarah Thomas" w:date="2014-03-03T14:10:00Z">
        <w:r w:rsidDel="00F15707">
          <w:delText xml:space="preserve">Period: 6 February – 17 March </w:delText>
        </w:r>
      </w:del>
    </w:p>
    <w:p w14:paraId="4F76C901" w14:textId="53771841" w:rsidR="00E005D3" w:rsidDel="00F15707" w:rsidRDefault="00E005D3" w:rsidP="00F0790D">
      <w:pPr>
        <w:pStyle w:val="Heading2"/>
        <w:rPr>
          <w:del w:id="2180" w:author="Sarah Thomas" w:date="2014-03-03T14:10:00Z"/>
        </w:rPr>
      </w:pPr>
      <w:del w:id="2181" w:author="Sarah Thomas" w:date="2014-03-03T14:10:00Z">
        <w:r w:rsidDel="00F15707">
          <w:delText>Summary</w:delText>
        </w:r>
      </w:del>
    </w:p>
    <w:p w14:paraId="1D76366B" w14:textId="52FBCC4E" w:rsidR="00E005D3" w:rsidDel="00F15707" w:rsidRDefault="00E005D3" w:rsidP="00F0790D">
      <w:pPr>
        <w:pStyle w:val="BodyText"/>
        <w:rPr>
          <w:del w:id="2182" w:author="Sarah Thomas" w:date="2014-03-03T14:10:00Z"/>
        </w:rPr>
      </w:pPr>
      <w:del w:id="2183" w:author="Sarah Thomas" w:date="2014-03-03T14:10:00Z">
        <w:r w:rsidDel="00F15707">
          <w:delText>Below is an overview of items that needed to be tested.</w:delText>
        </w:r>
      </w:del>
    </w:p>
    <w:p w14:paraId="11E01936" w14:textId="5A8F0996" w:rsidR="00B343D7" w:rsidDel="00F15707" w:rsidRDefault="00B343D7" w:rsidP="00F0790D">
      <w:pPr>
        <w:pStyle w:val="BodyText"/>
        <w:rPr>
          <w:del w:id="2184" w:author="Sarah Thomas" w:date="2014-03-03T14:10:00Z"/>
        </w:rPr>
      </w:pPr>
      <w:del w:id="2185" w:author="Sarah Thomas" w:date="2014-03-03T14:10:00Z">
        <w:r w:rsidDel="00F15707">
          <w:delText>Function to test:</w:delText>
        </w:r>
      </w:del>
    </w:p>
    <w:p w14:paraId="2B597CAF" w14:textId="20712285" w:rsidR="00B343D7" w:rsidDel="00F15707" w:rsidRDefault="00B343D7" w:rsidP="00F0790D">
      <w:pPr>
        <w:pStyle w:val="BodyText"/>
        <w:numPr>
          <w:ilvl w:val="0"/>
          <w:numId w:val="44"/>
        </w:numPr>
        <w:rPr>
          <w:del w:id="2186" w:author="Sarah Thomas" w:date="2014-03-03T14:10:00Z"/>
        </w:rPr>
      </w:pPr>
      <w:del w:id="2187" w:author="Sarah Thomas" w:date="2014-03-03T14:10:00Z">
        <w:r w:rsidDel="00F15707">
          <w:delText>Functional</w:delText>
        </w:r>
      </w:del>
    </w:p>
    <w:p w14:paraId="06ED3475" w14:textId="2B9723E2" w:rsidR="00B343D7" w:rsidDel="00F15707" w:rsidRDefault="0003761F" w:rsidP="00F0790D">
      <w:pPr>
        <w:pStyle w:val="BodyText"/>
        <w:numPr>
          <w:ilvl w:val="1"/>
          <w:numId w:val="44"/>
        </w:numPr>
        <w:rPr>
          <w:del w:id="2188" w:author="Sarah Thomas" w:date="2014-03-03T14:10:00Z"/>
        </w:rPr>
      </w:pPr>
      <w:del w:id="2189" w:author="Sarah Thomas" w:date="2014-03-03T14:10:00Z">
        <w:r w:rsidDel="00F15707">
          <w:delText>New user registration</w:delText>
        </w:r>
      </w:del>
    </w:p>
    <w:p w14:paraId="2F73A62D" w14:textId="553F6BF2" w:rsidR="0003761F" w:rsidDel="00F15707" w:rsidRDefault="0003761F" w:rsidP="00F0790D">
      <w:pPr>
        <w:pStyle w:val="BodyText"/>
        <w:numPr>
          <w:ilvl w:val="1"/>
          <w:numId w:val="44"/>
        </w:numPr>
        <w:rPr>
          <w:del w:id="2190" w:author="Sarah Thomas" w:date="2014-03-03T14:10:00Z"/>
        </w:rPr>
      </w:pPr>
      <w:del w:id="2191" w:author="Sarah Thomas" w:date="2014-03-03T14:10:00Z">
        <w:r w:rsidDel="00F15707">
          <w:delText>User login</w:delText>
        </w:r>
      </w:del>
    </w:p>
    <w:p w14:paraId="53E1B65B" w14:textId="5F6663C3" w:rsidR="0003761F" w:rsidDel="00F15707" w:rsidRDefault="0003761F" w:rsidP="00F0790D">
      <w:pPr>
        <w:pStyle w:val="BodyText"/>
        <w:numPr>
          <w:ilvl w:val="1"/>
          <w:numId w:val="44"/>
        </w:numPr>
        <w:rPr>
          <w:del w:id="2192" w:author="Sarah Thomas" w:date="2014-03-03T14:10:00Z"/>
        </w:rPr>
      </w:pPr>
      <w:del w:id="2193" w:author="Sarah Thomas" w:date="2014-03-03T14:10:00Z">
        <w:r w:rsidDel="00F15707">
          <w:delText>Search Public Profiles</w:delText>
        </w:r>
      </w:del>
    </w:p>
    <w:p w14:paraId="2B5F1725" w14:textId="15EC0EFC" w:rsidR="0003761F" w:rsidDel="00F15707" w:rsidRDefault="0003761F" w:rsidP="00F0790D">
      <w:pPr>
        <w:pStyle w:val="BodyText"/>
        <w:numPr>
          <w:ilvl w:val="1"/>
          <w:numId w:val="44"/>
        </w:numPr>
        <w:rPr>
          <w:del w:id="2194" w:author="Sarah Thomas" w:date="2014-03-03T14:10:00Z"/>
        </w:rPr>
      </w:pPr>
      <w:del w:id="2195" w:author="Sarah Thomas" w:date="2014-03-03T14:10:00Z">
        <w:r w:rsidDel="00F15707">
          <w:delText>View Public Profiles</w:delText>
        </w:r>
      </w:del>
    </w:p>
    <w:p w14:paraId="157406D3" w14:textId="6C7445EA" w:rsidR="0003761F" w:rsidDel="00F15707" w:rsidRDefault="0003761F" w:rsidP="00F0790D">
      <w:pPr>
        <w:pStyle w:val="BodyText"/>
        <w:numPr>
          <w:ilvl w:val="1"/>
          <w:numId w:val="44"/>
        </w:numPr>
        <w:rPr>
          <w:del w:id="2196" w:author="Sarah Thomas" w:date="2014-03-03T14:10:00Z"/>
        </w:rPr>
      </w:pPr>
      <w:del w:id="2197" w:author="Sarah Thomas" w:date="2014-03-03T14:10:00Z">
        <w:r w:rsidDel="00F15707">
          <w:delText>Edit Public Profiles</w:delText>
        </w:r>
      </w:del>
    </w:p>
    <w:p w14:paraId="06E42902" w14:textId="1369B01D" w:rsidR="0003761F" w:rsidDel="00F15707" w:rsidRDefault="0003761F" w:rsidP="00F0790D">
      <w:pPr>
        <w:pStyle w:val="BodyText"/>
        <w:numPr>
          <w:ilvl w:val="1"/>
          <w:numId w:val="44"/>
        </w:numPr>
        <w:rPr>
          <w:del w:id="2198" w:author="Sarah Thomas" w:date="2014-03-03T14:10:00Z"/>
        </w:rPr>
      </w:pPr>
      <w:del w:id="2199" w:author="Sarah Thomas" w:date="2014-03-03T14:10:00Z">
        <w:r w:rsidDel="00F15707">
          <w:delText>Edit Private Profile</w:delText>
        </w:r>
      </w:del>
    </w:p>
    <w:p w14:paraId="50F45984" w14:textId="0EE31A64" w:rsidR="0003761F" w:rsidDel="00F15707" w:rsidRDefault="0003761F" w:rsidP="00F0790D">
      <w:pPr>
        <w:pStyle w:val="BodyText"/>
        <w:numPr>
          <w:ilvl w:val="1"/>
          <w:numId w:val="44"/>
        </w:numPr>
        <w:rPr>
          <w:del w:id="2200" w:author="Sarah Thomas" w:date="2014-03-03T14:10:00Z"/>
        </w:rPr>
      </w:pPr>
      <w:del w:id="2201" w:author="Sarah Thomas" w:date="2014-03-03T14:10:00Z">
        <w:r w:rsidDel="00F15707">
          <w:delText>Contact Another User</w:delText>
        </w:r>
      </w:del>
    </w:p>
    <w:p w14:paraId="2C6EC4EB" w14:textId="5308B2BD" w:rsidR="0003761F" w:rsidDel="00F15707" w:rsidRDefault="0003761F" w:rsidP="00F0790D">
      <w:pPr>
        <w:pStyle w:val="BodyText"/>
        <w:numPr>
          <w:ilvl w:val="1"/>
          <w:numId w:val="44"/>
        </w:numPr>
        <w:rPr>
          <w:del w:id="2202" w:author="Sarah Thomas" w:date="2014-03-03T14:10:00Z"/>
        </w:rPr>
      </w:pPr>
      <w:del w:id="2203" w:author="Sarah Thomas" w:date="2014-03-03T14:10:00Z">
        <w:r w:rsidDel="00F15707">
          <w:delText>Create New Venture</w:delText>
        </w:r>
      </w:del>
    </w:p>
    <w:p w14:paraId="7FB228D8" w14:textId="2DCFEF43" w:rsidR="0003761F" w:rsidDel="00F15707" w:rsidRDefault="0003761F" w:rsidP="00F0790D">
      <w:pPr>
        <w:pStyle w:val="BodyText"/>
        <w:numPr>
          <w:ilvl w:val="1"/>
          <w:numId w:val="44"/>
        </w:numPr>
        <w:rPr>
          <w:del w:id="2204" w:author="Sarah Thomas" w:date="2014-03-03T14:10:00Z"/>
        </w:rPr>
      </w:pPr>
      <w:del w:id="2205" w:author="Sarah Thomas" w:date="2014-03-03T14:10:00Z">
        <w:r w:rsidDel="00F15707">
          <w:delText>Edit Venture Details</w:delText>
        </w:r>
      </w:del>
    </w:p>
    <w:p w14:paraId="70D5D9A2" w14:textId="21D8D514" w:rsidR="0003761F" w:rsidDel="00F15707" w:rsidRDefault="0003761F" w:rsidP="00F0790D">
      <w:pPr>
        <w:pStyle w:val="BodyText"/>
        <w:numPr>
          <w:ilvl w:val="1"/>
          <w:numId w:val="44"/>
        </w:numPr>
        <w:rPr>
          <w:del w:id="2206" w:author="Sarah Thomas" w:date="2014-03-03T14:10:00Z"/>
        </w:rPr>
      </w:pPr>
      <w:del w:id="2207" w:author="Sarah Thomas" w:date="2014-03-03T14:10:00Z">
        <w:r w:rsidDel="00F15707">
          <w:delText>Build Team</w:delText>
        </w:r>
      </w:del>
    </w:p>
    <w:p w14:paraId="0A852D03" w14:textId="5B724789" w:rsidR="0003761F" w:rsidDel="00F15707" w:rsidRDefault="0003761F" w:rsidP="00F0790D">
      <w:pPr>
        <w:pStyle w:val="BodyText"/>
        <w:numPr>
          <w:ilvl w:val="1"/>
          <w:numId w:val="44"/>
        </w:numPr>
        <w:rPr>
          <w:del w:id="2208" w:author="Sarah Thomas" w:date="2014-03-03T14:10:00Z"/>
        </w:rPr>
      </w:pPr>
      <w:del w:id="2209" w:author="Sarah Thomas" w:date="2014-03-03T14:10:00Z">
        <w:r w:rsidDel="00F15707">
          <w:delText>Enter Private Team Area</w:delText>
        </w:r>
      </w:del>
    </w:p>
    <w:p w14:paraId="3E7EA7F5" w14:textId="0EA1306B" w:rsidR="0003761F" w:rsidDel="00F15707" w:rsidRDefault="0003761F" w:rsidP="00F0790D">
      <w:pPr>
        <w:pStyle w:val="BodyText"/>
        <w:numPr>
          <w:ilvl w:val="1"/>
          <w:numId w:val="44"/>
        </w:numPr>
        <w:rPr>
          <w:del w:id="2210" w:author="Sarah Thomas" w:date="2014-03-03T14:10:00Z"/>
        </w:rPr>
      </w:pPr>
      <w:del w:id="2211" w:author="Sarah Thomas" w:date="2014-03-03T14:10:00Z">
        <w:r w:rsidDel="00F15707">
          <w:delText>Site Administration</w:delText>
        </w:r>
      </w:del>
    </w:p>
    <w:p w14:paraId="1BFE32DB" w14:textId="03C1F768" w:rsidR="0003761F" w:rsidDel="00F15707" w:rsidRDefault="0003761F" w:rsidP="00F0790D">
      <w:pPr>
        <w:pStyle w:val="BodyText"/>
        <w:numPr>
          <w:ilvl w:val="0"/>
          <w:numId w:val="44"/>
        </w:numPr>
        <w:rPr>
          <w:del w:id="2212" w:author="Sarah Thomas" w:date="2014-03-03T14:10:00Z"/>
        </w:rPr>
      </w:pPr>
      <w:del w:id="2213" w:author="Sarah Thomas" w:date="2014-03-03T14:10:00Z">
        <w:r w:rsidDel="00F15707">
          <w:delText>Non-Functional Requirements</w:delText>
        </w:r>
      </w:del>
    </w:p>
    <w:p w14:paraId="68278E7D" w14:textId="176EA2ED" w:rsidR="0003761F" w:rsidDel="00F15707" w:rsidRDefault="0003761F" w:rsidP="00F0790D">
      <w:pPr>
        <w:pStyle w:val="BodyText"/>
        <w:numPr>
          <w:ilvl w:val="1"/>
          <w:numId w:val="44"/>
        </w:numPr>
        <w:rPr>
          <w:del w:id="2214" w:author="Sarah Thomas" w:date="2014-03-03T14:10:00Z"/>
        </w:rPr>
      </w:pPr>
      <w:del w:id="2215" w:author="Sarah Thomas" w:date="2014-03-03T14:10:00Z">
        <w:r w:rsidDel="00F15707">
          <w:delText>Capacity: Allow 2000 requests using 10 concurrent connection</w:delText>
        </w:r>
      </w:del>
    </w:p>
    <w:p w14:paraId="3C354A3D" w14:textId="43C715C5" w:rsidR="0003761F" w:rsidDel="00F15707" w:rsidRDefault="0003761F" w:rsidP="00F0790D">
      <w:pPr>
        <w:pStyle w:val="BodyText"/>
        <w:numPr>
          <w:ilvl w:val="1"/>
          <w:numId w:val="44"/>
        </w:numPr>
        <w:rPr>
          <w:del w:id="2216" w:author="Sarah Thomas" w:date="2014-03-03T14:10:00Z"/>
        </w:rPr>
      </w:pPr>
      <w:del w:id="2217" w:author="Sarah Thomas" w:date="2014-03-03T14:10:00Z">
        <w:r w:rsidDel="00F15707">
          <w:delText>Capacity: Store and retrieve</w:delText>
        </w:r>
        <w:r w:rsidR="00AB54C7" w:rsidDel="00F15707">
          <w:delText xml:space="preserve"> 5000 users from database</w:delText>
        </w:r>
      </w:del>
    </w:p>
    <w:p w14:paraId="4DCBF7FF" w14:textId="247104D3" w:rsidR="00AB54C7" w:rsidDel="00F15707" w:rsidRDefault="00AB54C7" w:rsidP="00F0790D">
      <w:pPr>
        <w:pStyle w:val="BodyText"/>
        <w:numPr>
          <w:ilvl w:val="1"/>
          <w:numId w:val="44"/>
        </w:numPr>
        <w:rPr>
          <w:del w:id="2218" w:author="Sarah Thomas" w:date="2014-03-03T14:10:00Z"/>
        </w:rPr>
      </w:pPr>
      <w:del w:id="2219" w:author="Sarah Thomas" w:date="2014-03-03T14:10:00Z">
        <w:r w:rsidDel="00F15707">
          <w:delText>Availability: Website available 99.5% of the time under operational time frame.</w:delText>
        </w:r>
      </w:del>
    </w:p>
    <w:p w14:paraId="7F87EAE4" w14:textId="186C21A0" w:rsidR="00AB54C7" w:rsidDel="00F15707" w:rsidRDefault="00AB54C7" w:rsidP="00F0790D">
      <w:pPr>
        <w:pStyle w:val="BodyText"/>
        <w:numPr>
          <w:ilvl w:val="1"/>
          <w:numId w:val="44"/>
        </w:numPr>
        <w:rPr>
          <w:del w:id="2220" w:author="Sarah Thomas" w:date="2014-03-03T14:10:00Z"/>
        </w:rPr>
      </w:pPr>
      <w:del w:id="2221" w:author="Sarah Thomas" w:date="2014-03-03T14:10:00Z">
        <w:r w:rsidDel="00F15707">
          <w:delText>Latency: 95% of transaction processed in less than 1 second</w:delText>
        </w:r>
      </w:del>
    </w:p>
    <w:p w14:paraId="4C4FC8F0" w14:textId="0D3EBB64" w:rsidR="00AB54C7" w:rsidDel="00F15707" w:rsidRDefault="00AB54C7" w:rsidP="00F0790D">
      <w:pPr>
        <w:pStyle w:val="BodyText"/>
        <w:numPr>
          <w:ilvl w:val="1"/>
          <w:numId w:val="44"/>
        </w:numPr>
        <w:rPr>
          <w:del w:id="2222" w:author="Sarah Thomas" w:date="2014-03-03T14:10:00Z"/>
        </w:rPr>
      </w:pPr>
      <w:del w:id="2223" w:author="Sarah Thomas" w:date="2014-03-03T14:10:00Z">
        <w:r w:rsidDel="00F15707">
          <w:delText>Monitoring: Website errors logged into web server’s log file.</w:delText>
        </w:r>
      </w:del>
    </w:p>
    <w:p w14:paraId="03FA9E24" w14:textId="4CF405F4" w:rsidR="00AB54C7" w:rsidDel="00F15707" w:rsidRDefault="00AB54C7" w:rsidP="00F0790D">
      <w:pPr>
        <w:pStyle w:val="BodyText"/>
        <w:numPr>
          <w:ilvl w:val="1"/>
          <w:numId w:val="44"/>
        </w:numPr>
        <w:rPr>
          <w:del w:id="2224" w:author="Sarah Thomas" w:date="2014-03-03T14:10:00Z"/>
        </w:rPr>
      </w:pPr>
      <w:del w:id="2225" w:author="Sarah Thomas" w:date="2014-03-03T14:10:00Z">
        <w:r w:rsidDel="00F15707">
          <w:delText>Maintenance: Backup of database and asset files, allow admin account to manage them.</w:delText>
        </w:r>
      </w:del>
    </w:p>
    <w:p w14:paraId="409186B9" w14:textId="553D861C" w:rsidR="00AB54C7" w:rsidDel="00F15707" w:rsidRDefault="00AB54C7" w:rsidP="00F0790D">
      <w:pPr>
        <w:pStyle w:val="BodyText"/>
        <w:numPr>
          <w:ilvl w:val="1"/>
          <w:numId w:val="44"/>
        </w:numPr>
        <w:rPr>
          <w:del w:id="2226" w:author="Sarah Thomas" w:date="2014-03-03T14:10:00Z"/>
        </w:rPr>
      </w:pPr>
      <w:del w:id="2227" w:author="Sarah Thomas" w:date="2014-03-03T14:10:00Z">
        <w:r w:rsidDel="00F15707">
          <w:delText>Operations: Website working under normal HTTP request.</w:delText>
        </w:r>
      </w:del>
    </w:p>
    <w:p w14:paraId="069A01AD" w14:textId="4A9EFE22" w:rsidR="00AB54C7" w:rsidDel="00F15707" w:rsidRDefault="00AB54C7" w:rsidP="00F0790D">
      <w:pPr>
        <w:pStyle w:val="BodyText"/>
        <w:numPr>
          <w:ilvl w:val="1"/>
          <w:numId w:val="44"/>
        </w:numPr>
        <w:rPr>
          <w:del w:id="2228" w:author="Sarah Thomas" w:date="2014-03-03T14:10:00Z"/>
        </w:rPr>
      </w:pPr>
      <w:del w:id="2229" w:author="Sarah Thomas" w:date="2014-03-03T14:10:00Z">
        <w:r w:rsidDel="00F15707">
          <w:delText>User Interface: Website HTML5 and CSS3 compliant</w:delText>
        </w:r>
      </w:del>
    </w:p>
    <w:p w14:paraId="557D8B54" w14:textId="15845A1B" w:rsidR="00AB54C7" w:rsidDel="00F15707" w:rsidRDefault="00AB54C7" w:rsidP="00F0790D">
      <w:pPr>
        <w:pStyle w:val="BodyText"/>
        <w:numPr>
          <w:ilvl w:val="1"/>
          <w:numId w:val="44"/>
        </w:numPr>
        <w:rPr>
          <w:del w:id="2230" w:author="Sarah Thomas" w:date="2014-03-03T14:10:00Z"/>
        </w:rPr>
      </w:pPr>
      <w:del w:id="2231" w:author="Sarah Thomas" w:date="2014-03-03T14:10:00Z">
        <w:r w:rsidDel="00F15707">
          <w:delText>User Interface: Responsive web layout on smaller screen size.</w:delText>
        </w:r>
      </w:del>
    </w:p>
    <w:p w14:paraId="3E65A504" w14:textId="2D1D781E" w:rsidR="00AB54C7" w:rsidDel="00F15707" w:rsidRDefault="00AB54C7" w:rsidP="00F0790D">
      <w:pPr>
        <w:pStyle w:val="BodyText"/>
        <w:numPr>
          <w:ilvl w:val="1"/>
          <w:numId w:val="44"/>
        </w:numPr>
        <w:rPr>
          <w:del w:id="2232" w:author="Sarah Thomas" w:date="2014-03-03T14:10:00Z"/>
        </w:rPr>
      </w:pPr>
      <w:del w:id="2233" w:author="Sarah Thomas" w:date="2014-03-03T14:10:00Z">
        <w:r w:rsidDel="00F15707">
          <w:delText>User Interface: Modern and reassuring UI and UX.</w:delText>
        </w:r>
      </w:del>
    </w:p>
    <w:p w14:paraId="0FC38173" w14:textId="35CEDC09" w:rsidR="00AB54C7" w:rsidDel="00F15707" w:rsidRDefault="00AB54C7" w:rsidP="00F0790D">
      <w:pPr>
        <w:pStyle w:val="BodyText"/>
        <w:numPr>
          <w:ilvl w:val="1"/>
          <w:numId w:val="44"/>
        </w:numPr>
        <w:rPr>
          <w:del w:id="2234" w:author="Sarah Thomas" w:date="2014-03-03T14:10:00Z"/>
        </w:rPr>
      </w:pPr>
      <w:del w:id="2235" w:author="Sarah Thomas" w:date="2014-03-03T14:10:00Z">
        <w:r w:rsidDel="00F15707">
          <w:delText>Software Interface: Working on LAMP web stack.</w:delText>
        </w:r>
      </w:del>
    </w:p>
    <w:p w14:paraId="5F3008A0" w14:textId="67D79DB7" w:rsidR="00AB54C7" w:rsidDel="00F15707" w:rsidRDefault="00AB54C7" w:rsidP="00F0790D">
      <w:pPr>
        <w:pStyle w:val="BodyText"/>
        <w:numPr>
          <w:ilvl w:val="1"/>
          <w:numId w:val="44"/>
        </w:numPr>
        <w:rPr>
          <w:del w:id="2236" w:author="Sarah Thomas" w:date="2014-03-03T14:10:00Z"/>
        </w:rPr>
      </w:pPr>
      <w:del w:id="2237" w:author="Sarah Thomas" w:date="2014-03-03T14:10:00Z">
        <w:r w:rsidDel="00F15707">
          <w:delText>Software Interface: Working on port 80 of the web stack.</w:delText>
        </w:r>
      </w:del>
    </w:p>
    <w:p w14:paraId="1AA7F737" w14:textId="505FAB49" w:rsidR="00AB54C7" w:rsidDel="00F15707" w:rsidRDefault="00E9367A" w:rsidP="00F0790D">
      <w:pPr>
        <w:pStyle w:val="BodyText"/>
        <w:numPr>
          <w:ilvl w:val="1"/>
          <w:numId w:val="44"/>
        </w:numPr>
        <w:rPr>
          <w:del w:id="2238" w:author="Sarah Thomas" w:date="2014-03-03T14:10:00Z"/>
        </w:rPr>
      </w:pPr>
      <w:del w:id="2239" w:author="Sarah Thomas" w:date="2014-03-03T14:10:00Z">
        <w:r w:rsidDel="00F15707">
          <w:delText>Security: Root / Super user exist and has control to everything</w:delText>
        </w:r>
      </w:del>
    </w:p>
    <w:p w14:paraId="5DA4A31F" w14:textId="4AC40F5B" w:rsidR="00E9367A" w:rsidDel="00F15707" w:rsidRDefault="00E9367A" w:rsidP="00F0790D">
      <w:pPr>
        <w:pStyle w:val="BodyText"/>
        <w:numPr>
          <w:ilvl w:val="1"/>
          <w:numId w:val="44"/>
        </w:numPr>
        <w:rPr>
          <w:del w:id="2240" w:author="Sarah Thomas" w:date="2014-03-03T14:10:00Z"/>
        </w:rPr>
      </w:pPr>
      <w:del w:id="2241" w:author="Sarah Thomas" w:date="2014-03-03T14:10:00Z">
        <w:r w:rsidDel="00F15707">
          <w:delText>Security: Other admin users has limited rights.</w:delText>
        </w:r>
      </w:del>
    </w:p>
    <w:p w14:paraId="0CB03CC7" w14:textId="044ABDF0" w:rsidR="00E9367A" w:rsidDel="00F15707" w:rsidRDefault="00E9367A" w:rsidP="00F0790D">
      <w:pPr>
        <w:pStyle w:val="BodyText"/>
        <w:numPr>
          <w:ilvl w:val="1"/>
          <w:numId w:val="44"/>
        </w:numPr>
        <w:rPr>
          <w:del w:id="2242" w:author="Sarah Thomas" w:date="2014-03-03T14:10:00Z"/>
        </w:rPr>
      </w:pPr>
      <w:del w:id="2243" w:author="Sarah Thomas" w:date="2014-03-03T14:10:00Z">
        <w:r w:rsidDel="00F15707">
          <w:delText>Security: Facebook Graph working and authenticates user login.</w:delText>
        </w:r>
      </w:del>
    </w:p>
    <w:p w14:paraId="12B5CDB6" w14:textId="7205EF06" w:rsidR="00F0563C" w:rsidDel="00F15707" w:rsidRDefault="00F0563C" w:rsidP="00F0790D">
      <w:pPr>
        <w:pStyle w:val="BodyText"/>
        <w:numPr>
          <w:ilvl w:val="1"/>
          <w:numId w:val="44"/>
        </w:numPr>
        <w:rPr>
          <w:del w:id="2244" w:author="Sarah Thomas" w:date="2014-03-03T14:10:00Z"/>
        </w:rPr>
      </w:pPr>
      <w:del w:id="2245" w:author="Sarah Thomas" w:date="2014-03-03T14:10:00Z">
        <w:r w:rsidDel="00F15707">
          <w:delText>Security: Data validation of web forms before committing them to database.</w:delText>
        </w:r>
      </w:del>
    </w:p>
    <w:p w14:paraId="1F92C96A" w14:textId="384537E7" w:rsidR="00E9367A" w:rsidDel="00F15707" w:rsidRDefault="00E9367A" w:rsidP="00F0790D">
      <w:pPr>
        <w:pStyle w:val="BodyText"/>
        <w:numPr>
          <w:ilvl w:val="1"/>
          <w:numId w:val="44"/>
        </w:numPr>
        <w:rPr>
          <w:del w:id="2246" w:author="Sarah Thomas" w:date="2014-03-03T14:10:00Z"/>
        </w:rPr>
      </w:pPr>
      <w:del w:id="2247" w:author="Sarah Thomas" w:date="2014-03-03T14:10:00Z">
        <w:r w:rsidDel="00F15707">
          <w:delText>Protection: Password and other sensitive data uses MD5 hash.</w:delText>
        </w:r>
      </w:del>
    </w:p>
    <w:p w14:paraId="53FB3456" w14:textId="54E911F9" w:rsidR="00E9367A" w:rsidDel="00F15707" w:rsidRDefault="00E9367A" w:rsidP="00F0790D">
      <w:pPr>
        <w:pStyle w:val="BodyText"/>
        <w:numPr>
          <w:ilvl w:val="1"/>
          <w:numId w:val="44"/>
        </w:numPr>
        <w:rPr>
          <w:del w:id="2248" w:author="Sarah Thomas" w:date="2014-03-03T14:10:00Z"/>
        </w:rPr>
      </w:pPr>
      <w:del w:id="2249" w:author="Sarah Thomas" w:date="2014-03-03T14:10:00Z">
        <w:r w:rsidDel="00F15707">
          <w:delText>Data Management: All data used and entered to the database uses UTF-8 encoding and uses English UK localization.</w:delText>
        </w:r>
      </w:del>
    </w:p>
    <w:p w14:paraId="6713ACC5" w14:textId="16F303DF" w:rsidR="00E9367A" w:rsidDel="00F15707" w:rsidRDefault="00E9367A" w:rsidP="00F0790D">
      <w:pPr>
        <w:pStyle w:val="BodyText"/>
        <w:numPr>
          <w:ilvl w:val="1"/>
          <w:numId w:val="44"/>
        </w:numPr>
        <w:rPr>
          <w:del w:id="2250" w:author="Sarah Thomas" w:date="2014-03-03T14:10:00Z"/>
        </w:rPr>
      </w:pPr>
      <w:del w:id="2251" w:author="Sarah Thomas" w:date="2014-03-03T14:10:00Z">
        <w:r w:rsidDel="00F15707">
          <w:delText>Data Management: Files stored with 644 flags, directory with 755 flags permission.</w:delText>
        </w:r>
      </w:del>
    </w:p>
    <w:p w14:paraId="184C3314" w14:textId="0508241A" w:rsidR="0010580B" w:rsidRPr="00F0790D" w:rsidDel="00F15707" w:rsidRDefault="0010580B" w:rsidP="00F0790D">
      <w:pPr>
        <w:pStyle w:val="BodyText"/>
        <w:rPr>
          <w:del w:id="2252" w:author="Sarah Thomas" w:date="2014-03-03T14:14:00Z"/>
        </w:rPr>
      </w:pPr>
      <w:del w:id="2253" w:author="Sarah Thomas" w:date="2014-03-03T14:14:00Z">
        <w:r w:rsidDel="00F15707">
          <w:br w:type="page"/>
        </w:r>
      </w:del>
    </w:p>
    <w:p w14:paraId="1B6EC480" w14:textId="0375239E" w:rsidR="001E34AB" w:rsidRDefault="001E34AB" w:rsidP="00F0790D">
      <w:pPr>
        <w:pStyle w:val="Heading1"/>
        <w:rPr>
          <w:ins w:id="2254" w:author="Sarah Thomas" w:date="2014-03-03T14:11:00Z"/>
        </w:rPr>
      </w:pPr>
      <w:bookmarkStart w:id="2255" w:name="_Toc253043815"/>
      <w:bookmarkStart w:id="2256" w:name="_Ref253124635"/>
      <w:bookmarkStart w:id="2257" w:name="_Toc255483852"/>
      <w:r w:rsidRPr="001E34AB">
        <w:t>Appendices</w:t>
      </w:r>
      <w:bookmarkEnd w:id="2255"/>
      <w:bookmarkEnd w:id="2256"/>
      <w:bookmarkEnd w:id="2257"/>
    </w:p>
    <w:p w14:paraId="3E453ADD" w14:textId="1090E407" w:rsidR="00766C26" w:rsidRPr="00FB0B3E" w:rsidRDefault="00F15707">
      <w:pPr>
        <w:pStyle w:val="Heading2"/>
        <w:rPr>
          <w:ins w:id="2258" w:author="Sarah Thomas" w:date="2014-03-03T14:22:00Z"/>
        </w:rPr>
        <w:pPrChange w:id="2259" w:author="Sarah Thomas" w:date="2014-03-03T14:22:00Z">
          <w:pPr>
            <w:widowControl w:val="0"/>
            <w:autoSpaceDE w:val="0"/>
            <w:autoSpaceDN w:val="0"/>
            <w:adjustRightInd w:val="0"/>
          </w:pPr>
        </w:pPrChange>
      </w:pPr>
      <w:bookmarkStart w:id="2260" w:name="_Toc255483853"/>
      <w:ins w:id="2261" w:author="Sarah Thomas" w:date="2014-03-03T14:11:00Z">
        <w:r w:rsidRPr="00812194">
          <w:t>User Documentation</w:t>
        </w:r>
      </w:ins>
      <w:bookmarkEnd w:id="2260"/>
    </w:p>
    <w:p w14:paraId="40CDA73D" w14:textId="77777777" w:rsidR="00766C26" w:rsidRPr="00766C26" w:rsidRDefault="00F15707">
      <w:pPr>
        <w:pStyle w:val="Heading2"/>
        <w:rPr>
          <w:ins w:id="2262" w:author="Sarah Thomas" w:date="2014-03-03T14:22:00Z"/>
          <w:szCs w:val="24"/>
          <w:rPrChange w:id="2263" w:author="Sarah Thomas" w:date="2014-03-03T14:22:00Z">
            <w:rPr>
              <w:ins w:id="2264" w:author="Sarah Thomas" w:date="2014-03-03T14:22:00Z"/>
              <w:rFonts w:ascii="Times" w:hAnsi="Times" w:cs="Times"/>
              <w:sz w:val="30"/>
              <w:szCs w:val="30"/>
            </w:rPr>
          </w:rPrChange>
        </w:rPr>
        <w:pPrChange w:id="2265" w:author="Sarah Thomas" w:date="2014-03-03T14:22:00Z">
          <w:pPr>
            <w:widowControl w:val="0"/>
            <w:autoSpaceDE w:val="0"/>
            <w:autoSpaceDN w:val="0"/>
            <w:adjustRightInd w:val="0"/>
          </w:pPr>
        </w:pPrChange>
      </w:pPr>
      <w:bookmarkStart w:id="2266" w:name="_Toc255483854"/>
      <w:ins w:id="2267" w:author="Sarah Thomas" w:date="2014-03-03T14:11:00Z">
        <w:r w:rsidRPr="0073101D">
          <w:lastRenderedPageBreak/>
          <w:t> </w:t>
        </w:r>
        <w:r w:rsidRPr="00766C26">
          <w:rPr>
            <w:rPrChange w:id="2268" w:author="Sarah Thomas" w:date="2014-03-03T14:22:00Z">
              <w:rPr>
                <w:b/>
                <w:bCs/>
                <w:iCs/>
              </w:rPr>
            </w:rPrChange>
          </w:rPr>
          <w:t>B. Minutes of All Group Meetings + (possibly) others (details of design, tests, etc.)</w:t>
        </w:r>
        <w:bookmarkEnd w:id="2266"/>
        <w:r w:rsidRPr="00766C26">
          <w:rPr>
            <w:rPrChange w:id="2269" w:author="Sarah Thomas" w:date="2014-03-03T14:22:00Z">
              <w:rPr>
                <w:b/>
                <w:bCs/>
                <w:iCs/>
              </w:rPr>
            </w:rPrChange>
          </w:rPr>
          <w:t xml:space="preserve"> </w:t>
        </w:r>
      </w:ins>
    </w:p>
    <w:p w14:paraId="7FD9E9C6" w14:textId="2C959B37" w:rsidR="00F15707" w:rsidRPr="00FB0B3E" w:rsidRDefault="00F15707">
      <w:pPr>
        <w:pStyle w:val="Heading2"/>
        <w:rPr>
          <w:ins w:id="2270" w:author="Sarah Thomas" w:date="2014-03-03T14:11:00Z"/>
          <w:szCs w:val="24"/>
        </w:rPr>
        <w:pPrChange w:id="2271" w:author="Sarah Thomas" w:date="2014-03-03T14:22:00Z">
          <w:pPr>
            <w:widowControl w:val="0"/>
            <w:autoSpaceDE w:val="0"/>
            <w:autoSpaceDN w:val="0"/>
            <w:adjustRightInd w:val="0"/>
          </w:pPr>
        </w:pPrChange>
      </w:pPr>
      <w:bookmarkStart w:id="2272" w:name="_Toc255483855"/>
      <w:ins w:id="2273" w:author="Sarah Thomas" w:date="2014-03-03T14:11:00Z">
        <w:r w:rsidRPr="00812194">
          <w:t>C. Full Code Listing</w:t>
        </w:r>
        <w:bookmarkEnd w:id="2272"/>
      </w:ins>
    </w:p>
    <w:p w14:paraId="65EA5C72" w14:textId="77777777" w:rsidR="00F15707" w:rsidRPr="00766C26" w:rsidRDefault="00F15707">
      <w:pPr>
        <w:pStyle w:val="BodyText"/>
        <w:rPr>
          <w:ins w:id="2274" w:author="Sarah Thomas" w:date="2014-03-03T14:11:00Z"/>
          <w:rStyle w:val="Emphasis"/>
          <w:rPrChange w:id="2275" w:author="Sarah Thomas" w:date="2014-03-03T14:25:00Z">
            <w:rPr>
              <w:ins w:id="2276" w:author="Sarah Thomas" w:date="2014-03-03T14:11:00Z"/>
              <w:szCs w:val="24"/>
            </w:rPr>
          </w:rPrChange>
        </w:rPr>
        <w:pPrChange w:id="2277" w:author="Sarah Thomas" w:date="2014-03-03T14:24:00Z">
          <w:pPr>
            <w:widowControl w:val="0"/>
            <w:autoSpaceDE w:val="0"/>
            <w:autoSpaceDN w:val="0"/>
            <w:adjustRightInd w:val="0"/>
          </w:pPr>
        </w:pPrChange>
      </w:pPr>
      <w:ins w:id="2278" w:author="Sarah Thomas" w:date="2014-03-03T14:11:00Z">
        <w:r w:rsidRPr="00766C26">
          <w:rPr>
            <w:rStyle w:val="Emphasis"/>
            <w:highlight w:val="lightGray"/>
            <w:rPrChange w:id="2279" w:author="Sarah Thomas" w:date="2014-03-03T14:25:00Z">
              <w:rPr>
                <w:rFonts w:ascii="Times" w:hAnsi="Times" w:cs="Times"/>
                <w:sz w:val="30"/>
                <w:szCs w:val="30"/>
              </w:rPr>
            </w:rPrChange>
          </w:rPr>
          <w:t xml:space="preserve">(Hard copy is unnecessary. Please save your code in </w:t>
        </w:r>
        <w:proofErr w:type="gramStart"/>
        <w:r w:rsidRPr="00766C26">
          <w:rPr>
            <w:rStyle w:val="Emphasis"/>
            <w:highlight w:val="lightGray"/>
            <w:rPrChange w:id="2280" w:author="Sarah Thomas" w:date="2014-03-03T14:25:00Z">
              <w:rPr>
                <w:rFonts w:ascii="Times" w:hAnsi="Times" w:cs="Times"/>
                <w:sz w:val="30"/>
                <w:szCs w:val="30"/>
              </w:rPr>
            </w:rPrChange>
          </w:rPr>
          <w:t>well structured</w:t>
        </w:r>
        <w:proofErr w:type="gramEnd"/>
        <w:r w:rsidRPr="00766C26">
          <w:rPr>
            <w:rStyle w:val="Emphasis"/>
            <w:highlight w:val="lightGray"/>
            <w:rPrChange w:id="2281" w:author="Sarah Thomas" w:date="2014-03-03T14:25:00Z">
              <w:rPr>
                <w:rFonts w:ascii="Times" w:hAnsi="Times" w:cs="Times"/>
                <w:sz w:val="30"/>
                <w:szCs w:val="30"/>
              </w:rPr>
            </w:rPrChange>
          </w:rPr>
          <w:t xml:space="preserve"> folders in the CD)</w:t>
        </w:r>
      </w:ins>
    </w:p>
    <w:p w14:paraId="0F2D6BB8" w14:textId="77777777" w:rsidR="00F15707" w:rsidRPr="00812194" w:rsidRDefault="00F15707">
      <w:pPr>
        <w:pPrChange w:id="2282" w:author="Sarah Thomas" w:date="2014-03-03T14:11:00Z">
          <w:pPr>
            <w:pStyle w:val="Heading1"/>
          </w:pPr>
        </w:pPrChange>
      </w:pPr>
    </w:p>
    <w:p w14:paraId="45ECCA05" w14:textId="3E2C60D6" w:rsidR="00B04225" w:rsidDel="00F15707" w:rsidRDefault="00B04225" w:rsidP="00B04225">
      <w:pPr>
        <w:pStyle w:val="Heading2"/>
        <w:rPr>
          <w:del w:id="2283" w:author="Sarah Thomas" w:date="2014-03-03T14:11:00Z"/>
        </w:rPr>
      </w:pPr>
      <w:del w:id="2284" w:author="Sarah Thomas" w:date="2014-03-03T14:11:00Z">
        <w:r w:rsidDel="00F15707">
          <w:delText>Look and Feel</w:delText>
        </w:r>
      </w:del>
    </w:p>
    <w:p w14:paraId="18D68419" w14:textId="576D178D" w:rsidR="0028129D" w:rsidRPr="00F0790D" w:rsidDel="00F15707" w:rsidRDefault="00B04225" w:rsidP="00F0790D">
      <w:pPr>
        <w:rPr>
          <w:del w:id="2285" w:author="Sarah Thomas" w:date="2014-03-03T14:11:00Z"/>
        </w:rPr>
      </w:pPr>
      <w:del w:id="2286" w:author="Sarah Thomas" w:date="2014-03-03T14:11:00Z">
        <w:r w:rsidDel="00F15707">
          <w:delText>An example of how the user interface may look in the final website</w:delText>
        </w:r>
      </w:del>
    </w:p>
    <w:p w14:paraId="175CFD4E" w14:textId="28B983D1" w:rsidR="00B04225" w:rsidDel="00F15707" w:rsidRDefault="00B04225" w:rsidP="00F0790D">
      <w:pPr>
        <w:pStyle w:val="BodyText"/>
        <w:keepNext/>
        <w:jc w:val="center"/>
        <w:rPr>
          <w:del w:id="2287" w:author="Sarah Thomas" w:date="2014-03-03T14:11:00Z"/>
        </w:rPr>
      </w:pPr>
      <w:del w:id="2288" w:author="Sarah Thomas" w:date="2014-03-03T14:11:00Z">
        <w:r w:rsidDel="00F15707">
          <w:rPr>
            <w:noProof/>
            <w:lang w:val="en-US"/>
          </w:rPr>
          <w:drawing>
            <wp:inline distT="0" distB="0" distL="0" distR="0" wp14:anchorId="47E3F412" wp14:editId="4EEDEE29">
              <wp:extent cx="2190750" cy="2425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_Up2.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425700"/>
                      </a:xfrm>
                      <a:prstGeom prst="rect">
                        <a:avLst/>
                      </a:prstGeom>
                    </pic:spPr>
                  </pic:pic>
                </a:graphicData>
              </a:graphic>
            </wp:inline>
          </w:drawing>
        </w:r>
      </w:del>
    </w:p>
    <w:p w14:paraId="1E9C9A4D" w14:textId="7D2781B0" w:rsidR="00B04225" w:rsidRPr="00B04225" w:rsidDel="00F15707" w:rsidRDefault="00B04225" w:rsidP="00F0790D">
      <w:pPr>
        <w:pStyle w:val="Caption"/>
        <w:jc w:val="center"/>
        <w:rPr>
          <w:del w:id="2289" w:author="Sarah Thomas" w:date="2014-03-03T14:11:00Z"/>
        </w:rPr>
      </w:pPr>
      <w:del w:id="2290" w:author="Sarah Thomas" w:date="2014-03-03T14:11:00Z">
        <w:r w:rsidDel="00F15707">
          <w:delText xml:space="preserve">Figure </w:delText>
        </w:r>
        <w:r w:rsidR="00246E0B" w:rsidDel="00F15707">
          <w:rPr>
            <w:b w:val="0"/>
            <w:bCs w:val="0"/>
          </w:rPr>
          <w:fldChar w:fldCharType="begin"/>
        </w:r>
        <w:r w:rsidR="00246E0B" w:rsidDel="00F15707">
          <w:delInstrText xml:space="preserve"> SEQ Figure \* ARABIC </w:delInstrText>
        </w:r>
        <w:r w:rsidR="00246E0B" w:rsidDel="00F15707">
          <w:rPr>
            <w:b w:val="0"/>
            <w:bCs w:val="0"/>
          </w:rPr>
          <w:fldChar w:fldCharType="separate"/>
        </w:r>
        <w:r w:rsidR="0028129D" w:rsidDel="00F15707">
          <w:rPr>
            <w:noProof/>
          </w:rPr>
          <w:delText>3</w:delText>
        </w:r>
        <w:r w:rsidR="00246E0B" w:rsidDel="00F15707">
          <w:rPr>
            <w:b w:val="0"/>
            <w:bCs w:val="0"/>
            <w:noProof/>
          </w:rPr>
          <w:fldChar w:fldCharType="end"/>
        </w:r>
        <w:r w:rsidDel="00F15707">
          <w:delText xml:space="preserve"> - Sample user interface</w:delText>
        </w:r>
      </w:del>
    </w:p>
    <w:p w14:paraId="4FCB661D" w14:textId="7B439E08" w:rsidR="009D6792" w:rsidRPr="00B70B99" w:rsidDel="00F15707" w:rsidRDefault="009D6792" w:rsidP="009D6792">
      <w:pPr>
        <w:pStyle w:val="Heading2"/>
        <w:rPr>
          <w:del w:id="2291" w:author="Sarah Thomas" w:date="2014-03-03T14:11:00Z"/>
        </w:rPr>
      </w:pPr>
      <w:del w:id="2292" w:author="Sarah Thomas" w:date="2014-03-03T14:11:00Z">
        <w:r w:rsidRPr="00B70B99" w:rsidDel="00F15707">
          <w:delText>Skill keyword ontology/hierarchy</w:delText>
        </w:r>
      </w:del>
    </w:p>
    <w:p w14:paraId="68239BEB" w14:textId="14749A5B" w:rsidR="009D6792" w:rsidDel="00F15707" w:rsidRDefault="009D6792" w:rsidP="009D6792">
      <w:pPr>
        <w:rPr>
          <w:del w:id="2293" w:author="Sarah Thomas" w:date="2014-03-03T14:11:00Z"/>
        </w:rPr>
      </w:pPr>
      <w:del w:id="2294" w:author="Sarah Thomas" w:date="2014-03-03T14:11:00Z">
        <w:r w:rsidDel="00F15707">
          <w:delText xml:space="preserve">A summary of skill keywords to be used in profiles and search organized into a hierarchy of categories. </w:delText>
        </w:r>
        <w:r w:rsidR="00C773D7" w:rsidDel="00F15707">
          <w:delText xml:space="preserve">This is to be considered provisional at this stage. </w:delText>
        </w:r>
      </w:del>
    </w:p>
    <w:tbl>
      <w:tblPr>
        <w:tblStyle w:val="TableGrid"/>
        <w:tblW w:w="0" w:type="auto"/>
        <w:tblLook w:val="04A0" w:firstRow="1" w:lastRow="0" w:firstColumn="1" w:lastColumn="0" w:noHBand="0" w:noVBand="1"/>
      </w:tblPr>
      <w:tblGrid>
        <w:gridCol w:w="2570"/>
        <w:gridCol w:w="5946"/>
      </w:tblGrid>
      <w:tr w:rsidR="00B70B99" w:rsidRPr="0060716E" w:rsidDel="00F15707" w14:paraId="69DD11D8" w14:textId="1AD7F024" w:rsidTr="00B70B99">
        <w:trPr>
          <w:del w:id="2295" w:author="Sarah Thomas" w:date="2014-03-03T14:11:00Z"/>
        </w:trPr>
        <w:tc>
          <w:tcPr>
            <w:tcW w:w="2570" w:type="dxa"/>
          </w:tcPr>
          <w:p w14:paraId="61919019" w14:textId="6BA6740C" w:rsidR="00B70B99" w:rsidRPr="0060716E" w:rsidDel="00F15707" w:rsidRDefault="00B70B99" w:rsidP="00B70B99">
            <w:pPr>
              <w:jc w:val="center"/>
              <w:rPr>
                <w:del w:id="2296" w:author="Sarah Thomas" w:date="2014-03-03T14:11:00Z"/>
                <w:rFonts w:cs="Times New Roman"/>
                <w:b/>
                <w:color w:val="000000" w:themeColor="text1"/>
                <w:szCs w:val="24"/>
              </w:rPr>
            </w:pPr>
            <w:del w:id="2297" w:author="Sarah Thomas" w:date="2014-03-03T14:11:00Z">
              <w:r w:rsidRPr="0060716E" w:rsidDel="00F15707">
                <w:rPr>
                  <w:rFonts w:cs="Times New Roman"/>
                  <w:b/>
                  <w:color w:val="000000" w:themeColor="text1"/>
                  <w:szCs w:val="24"/>
                </w:rPr>
                <w:delText>Category</w:delText>
              </w:r>
            </w:del>
          </w:p>
        </w:tc>
        <w:tc>
          <w:tcPr>
            <w:tcW w:w="5946" w:type="dxa"/>
          </w:tcPr>
          <w:p w14:paraId="2851EC25" w14:textId="1300A573" w:rsidR="00B70B99" w:rsidRPr="0060716E" w:rsidDel="00F15707" w:rsidRDefault="00B70B99" w:rsidP="00B70B99">
            <w:pPr>
              <w:jc w:val="center"/>
              <w:rPr>
                <w:del w:id="2298" w:author="Sarah Thomas" w:date="2014-03-03T14:11:00Z"/>
                <w:rFonts w:cs="Times New Roman"/>
                <w:b/>
                <w:color w:val="000000" w:themeColor="text1"/>
                <w:szCs w:val="24"/>
              </w:rPr>
            </w:pPr>
            <w:del w:id="2299" w:author="Sarah Thomas" w:date="2014-03-03T14:11:00Z">
              <w:r w:rsidRPr="0060716E" w:rsidDel="00F15707">
                <w:rPr>
                  <w:rFonts w:cs="Times New Roman"/>
                  <w:b/>
                  <w:color w:val="000000" w:themeColor="text1"/>
                  <w:szCs w:val="24"/>
                </w:rPr>
                <w:delText>Skills/ key words</w:delText>
              </w:r>
            </w:del>
          </w:p>
        </w:tc>
      </w:tr>
      <w:tr w:rsidR="00B70B99" w:rsidRPr="0060716E" w:rsidDel="00F15707" w14:paraId="5C00F04B" w14:textId="5E54D56F" w:rsidTr="00B70B99">
        <w:trPr>
          <w:del w:id="2300" w:author="Sarah Thomas" w:date="2014-03-03T14:11:00Z"/>
        </w:trPr>
        <w:tc>
          <w:tcPr>
            <w:tcW w:w="2570" w:type="dxa"/>
          </w:tcPr>
          <w:p w14:paraId="29C655DA" w14:textId="31B24DBB" w:rsidR="00B70B99" w:rsidRPr="0060716E" w:rsidDel="00F15707" w:rsidRDefault="00B70B99" w:rsidP="00B70B99">
            <w:pPr>
              <w:rPr>
                <w:del w:id="2301" w:author="Sarah Thomas" w:date="2014-03-03T14:11:00Z"/>
                <w:rFonts w:cs="Times New Roman"/>
                <w:color w:val="000000" w:themeColor="text1"/>
                <w:szCs w:val="24"/>
              </w:rPr>
            </w:pPr>
            <w:del w:id="2302" w:author="Sarah Thomas" w:date="2014-03-03T14:11:00Z">
              <w:r w:rsidRPr="0060716E" w:rsidDel="00F15707">
                <w:rPr>
                  <w:rFonts w:cs="Times New Roman"/>
                  <w:color w:val="000000" w:themeColor="text1"/>
                  <w:szCs w:val="24"/>
                  <w:shd w:val="clear" w:color="auto" w:fill="FFFFFF"/>
                  <w:lang w:eastAsia="zh-CN"/>
                </w:rPr>
                <w:delText>Engineering</w:delText>
              </w:r>
            </w:del>
          </w:p>
        </w:tc>
        <w:tc>
          <w:tcPr>
            <w:tcW w:w="5946" w:type="dxa"/>
          </w:tcPr>
          <w:p w14:paraId="38D845F7" w14:textId="6C10DF56" w:rsidR="00B70B99" w:rsidRPr="0060716E" w:rsidDel="00F15707" w:rsidRDefault="00A9041C" w:rsidP="00B70B99">
            <w:pPr>
              <w:rPr>
                <w:del w:id="2303" w:author="Sarah Thomas" w:date="2014-03-03T14:11:00Z"/>
                <w:rFonts w:cs="Times New Roman"/>
                <w:color w:val="000000" w:themeColor="text1"/>
                <w:szCs w:val="24"/>
              </w:rPr>
            </w:pPr>
            <w:del w:id="2304" w:author="Sarah Thomas" w:date="2014-03-03T14:11:00Z">
              <w:r w:rsidRPr="0060716E" w:rsidDel="00F15707">
                <w:rPr>
                  <w:rFonts w:cs="Times New Roman"/>
                  <w:color w:val="000000" w:themeColor="text1"/>
                  <w:szCs w:val="24"/>
                  <w:shd w:val="clear" w:color="auto" w:fill="FFFFFF"/>
                </w:rPr>
                <w:delText>Mechanics</w:delText>
              </w:r>
              <w:r w:rsidR="00B70B99" w:rsidRPr="0060716E" w:rsidDel="00F15707">
                <w:rPr>
                  <w:rFonts w:cs="Times New Roman"/>
                  <w:color w:val="000000" w:themeColor="text1"/>
                  <w:szCs w:val="24"/>
                  <w:shd w:val="clear" w:color="auto" w:fill="FFFFFF"/>
                </w:rPr>
                <w:delText>, optics, civil engineering, materials, heat transfer, highway engineering, structural engineering</w:delText>
              </w:r>
            </w:del>
          </w:p>
        </w:tc>
      </w:tr>
      <w:tr w:rsidR="00B70B99" w:rsidRPr="0060716E" w:rsidDel="00F15707" w14:paraId="22C5291E" w14:textId="3775FDA3" w:rsidTr="00B70B99">
        <w:trPr>
          <w:del w:id="2305" w:author="Sarah Thomas" w:date="2014-03-03T14:11:00Z"/>
        </w:trPr>
        <w:tc>
          <w:tcPr>
            <w:tcW w:w="2570" w:type="dxa"/>
          </w:tcPr>
          <w:p w14:paraId="2B0F45BD" w14:textId="5D29ADF2" w:rsidR="00B70B99" w:rsidRPr="0060716E" w:rsidDel="00F15707" w:rsidRDefault="00B70B99" w:rsidP="00B70B99">
            <w:pPr>
              <w:rPr>
                <w:del w:id="2306" w:author="Sarah Thomas" w:date="2014-03-03T14:11:00Z"/>
                <w:rFonts w:cs="Times New Roman"/>
                <w:color w:val="000000" w:themeColor="text1"/>
                <w:szCs w:val="24"/>
              </w:rPr>
            </w:pPr>
            <w:del w:id="2307" w:author="Sarah Thomas" w:date="2014-03-03T14:11:00Z">
              <w:r w:rsidRPr="0060716E" w:rsidDel="00F15707">
                <w:rPr>
                  <w:rFonts w:cs="Times New Roman"/>
                  <w:color w:val="000000" w:themeColor="text1"/>
                  <w:szCs w:val="24"/>
                  <w:shd w:val="clear" w:color="auto" w:fill="FFFFFF"/>
                  <w:lang w:eastAsia="zh-CN"/>
                </w:rPr>
                <w:delText>Computer</w:delText>
              </w:r>
              <w:r w:rsidRPr="0060716E" w:rsidDel="00F15707">
                <w:rPr>
                  <w:rFonts w:cs="Times New Roman"/>
                  <w:color w:val="000000" w:themeColor="text1"/>
                  <w:szCs w:val="24"/>
                  <w:shd w:val="clear" w:color="auto" w:fill="FFFFFF"/>
                </w:rPr>
                <w:delText xml:space="preserve"> Science</w:delText>
              </w:r>
            </w:del>
          </w:p>
        </w:tc>
        <w:tc>
          <w:tcPr>
            <w:tcW w:w="5946" w:type="dxa"/>
          </w:tcPr>
          <w:p w14:paraId="03F32AFF" w14:textId="4C8F7B32" w:rsidR="00B70B99" w:rsidRPr="0060716E" w:rsidDel="00F15707" w:rsidRDefault="00A9041C" w:rsidP="00B70B99">
            <w:pPr>
              <w:rPr>
                <w:del w:id="2308" w:author="Sarah Thomas" w:date="2014-03-03T14:11:00Z"/>
                <w:rFonts w:cs="Times New Roman"/>
                <w:color w:val="000000" w:themeColor="text1"/>
                <w:szCs w:val="24"/>
              </w:rPr>
            </w:pPr>
            <w:del w:id="2309" w:author="Sarah Thomas" w:date="2014-03-03T14:11:00Z">
              <w:r w:rsidRPr="0060716E" w:rsidDel="00F15707">
                <w:rPr>
                  <w:rFonts w:cs="Times New Roman"/>
                  <w:color w:val="000000" w:themeColor="text1"/>
                  <w:szCs w:val="24"/>
                  <w:shd w:val="clear" w:color="auto" w:fill="FFFFFF"/>
                </w:rPr>
                <w:delText>Software</w:delText>
              </w:r>
              <w:r w:rsidR="00B70B99" w:rsidRPr="0060716E" w:rsidDel="00F15707">
                <w:rPr>
                  <w:rFonts w:cs="Times New Roman"/>
                  <w:color w:val="000000" w:themeColor="text1"/>
                  <w:szCs w:val="24"/>
                  <w:shd w:val="clear" w:color="auto" w:fill="FFFFFF"/>
                </w:rPr>
                <w:delText xml:space="preserve"> engineering, networks, computational vision, computer architecture, robotics, cloud computing, machine learning, AI Systems, SQL, PHP, JAVA, ASP.NET, JSP.NET, C++, C</w:delText>
              </w:r>
              <w:r w:rsidR="00B70B99" w:rsidRPr="0060716E" w:rsidDel="00F15707">
                <w:rPr>
                  <w:rFonts w:cs="Times New Roman"/>
                  <w:color w:val="000000" w:themeColor="text1"/>
                  <w:szCs w:val="24"/>
                </w:rPr>
                <w:delText xml:space="preserve"> #, Python, Perl, Linux, Windows</w:delText>
              </w:r>
            </w:del>
          </w:p>
        </w:tc>
      </w:tr>
      <w:tr w:rsidR="00C773D7" w:rsidRPr="0060716E" w:rsidDel="00F15707" w14:paraId="3096A193" w14:textId="40B41DED" w:rsidTr="00C773D7">
        <w:trPr>
          <w:del w:id="2310" w:author="Sarah Thomas" w:date="2014-03-03T14:11:00Z"/>
        </w:trPr>
        <w:tc>
          <w:tcPr>
            <w:tcW w:w="2570" w:type="dxa"/>
          </w:tcPr>
          <w:p w14:paraId="671A940F" w14:textId="6B091553" w:rsidR="00C773D7" w:rsidRPr="0060716E" w:rsidDel="00F15707" w:rsidRDefault="00C773D7" w:rsidP="00C773D7">
            <w:pPr>
              <w:rPr>
                <w:del w:id="2311" w:author="Sarah Thomas" w:date="2014-03-03T14:11:00Z"/>
                <w:rFonts w:cs="Times New Roman"/>
                <w:color w:val="000000" w:themeColor="text1"/>
                <w:szCs w:val="24"/>
              </w:rPr>
            </w:pPr>
            <w:del w:id="2312" w:author="Sarah Thomas" w:date="2014-03-03T14:11:00Z">
              <w:r w:rsidRPr="0060716E" w:rsidDel="00F15707">
                <w:rPr>
                  <w:rFonts w:cs="Times New Roman"/>
                  <w:color w:val="000000" w:themeColor="text1"/>
                  <w:szCs w:val="24"/>
                  <w:shd w:val="clear" w:color="auto" w:fill="FFFFFF"/>
                  <w:lang w:eastAsia="zh-CN"/>
                </w:rPr>
                <w:delText>Law</w:delText>
              </w:r>
            </w:del>
          </w:p>
        </w:tc>
        <w:tc>
          <w:tcPr>
            <w:tcW w:w="5946" w:type="dxa"/>
          </w:tcPr>
          <w:p w14:paraId="01AEF917" w14:textId="0C876180" w:rsidR="00C773D7" w:rsidRPr="0060716E" w:rsidDel="00F15707" w:rsidRDefault="00A9041C" w:rsidP="00C773D7">
            <w:pPr>
              <w:rPr>
                <w:del w:id="2313" w:author="Sarah Thomas" w:date="2014-03-03T14:11:00Z"/>
                <w:rFonts w:cs="Times New Roman"/>
                <w:color w:val="000000" w:themeColor="text1"/>
                <w:szCs w:val="24"/>
              </w:rPr>
            </w:pPr>
            <w:del w:id="2314" w:author="Sarah Thomas" w:date="2014-03-03T14:11:00Z">
              <w:r w:rsidDel="00F15707">
                <w:rPr>
                  <w:rFonts w:cs="Times New Roman"/>
                  <w:color w:val="000000" w:themeColor="text1"/>
                  <w:szCs w:val="24"/>
                  <w:shd w:val="clear" w:color="auto" w:fill="FFFFFF"/>
                </w:rPr>
                <w:delText>Entrepreneurial</w:delText>
              </w:r>
              <w:r w:rsidR="00C773D7" w:rsidRPr="0060716E" w:rsidDel="00F15707">
                <w:rPr>
                  <w:rFonts w:cs="Times New Roman"/>
                  <w:color w:val="000000" w:themeColor="text1"/>
                  <w:szCs w:val="24"/>
                  <w:shd w:val="clear" w:color="auto" w:fill="FFFFFF"/>
                </w:rPr>
                <w:delText>, communication, commercial awareness, intellectual property law, attention to detail, contract law, criminal law, equity &amp; trusts, jurisprudence, European Union law, international court, employment law</w:delText>
              </w:r>
            </w:del>
          </w:p>
        </w:tc>
      </w:tr>
      <w:tr w:rsidR="00C773D7" w:rsidRPr="0060716E" w:rsidDel="00F15707" w14:paraId="2D2C0B3B" w14:textId="2A6A68FE" w:rsidTr="00C773D7">
        <w:trPr>
          <w:del w:id="2315" w:author="Sarah Thomas" w:date="2014-03-03T14:11:00Z"/>
        </w:trPr>
        <w:tc>
          <w:tcPr>
            <w:tcW w:w="2570" w:type="dxa"/>
          </w:tcPr>
          <w:p w14:paraId="33B11D3D" w14:textId="63C6C3A4" w:rsidR="00C773D7" w:rsidRPr="0060716E" w:rsidDel="00F15707" w:rsidRDefault="00C773D7" w:rsidP="00C773D7">
            <w:pPr>
              <w:rPr>
                <w:del w:id="2316" w:author="Sarah Thomas" w:date="2014-03-03T14:11:00Z"/>
                <w:rFonts w:cs="Times New Roman"/>
                <w:color w:val="000000" w:themeColor="text1"/>
                <w:szCs w:val="24"/>
              </w:rPr>
            </w:pPr>
            <w:del w:id="2317" w:author="Sarah Thomas" w:date="2014-03-03T14:11:00Z">
              <w:r w:rsidRPr="0060716E" w:rsidDel="00F15707">
                <w:rPr>
                  <w:rFonts w:cs="Times New Roman"/>
                  <w:color w:val="000000" w:themeColor="text1"/>
                  <w:szCs w:val="24"/>
                  <w:shd w:val="clear" w:color="auto" w:fill="FFFFFF"/>
                  <w:lang w:eastAsia="zh-CN"/>
                </w:rPr>
                <w:delText>E</w:delText>
              </w:r>
              <w:r w:rsidRPr="0060716E" w:rsidDel="00F15707">
                <w:rPr>
                  <w:rFonts w:cs="Times New Roman"/>
                  <w:color w:val="000000" w:themeColor="text1"/>
                  <w:szCs w:val="24"/>
                  <w:shd w:val="clear" w:color="auto" w:fill="FFFFFF"/>
                </w:rPr>
                <w:delText>conomics</w:delText>
              </w:r>
            </w:del>
          </w:p>
        </w:tc>
        <w:tc>
          <w:tcPr>
            <w:tcW w:w="5946" w:type="dxa"/>
          </w:tcPr>
          <w:p w14:paraId="2CBB6C07" w14:textId="6B54AC7F" w:rsidR="00C773D7" w:rsidRPr="0060716E" w:rsidDel="00F15707" w:rsidRDefault="00A9041C" w:rsidP="00C773D7">
            <w:pPr>
              <w:tabs>
                <w:tab w:val="left" w:pos="2141"/>
              </w:tabs>
              <w:rPr>
                <w:del w:id="2318" w:author="Sarah Thomas" w:date="2014-03-03T14:11:00Z"/>
                <w:rFonts w:cs="Times New Roman"/>
                <w:color w:val="000000" w:themeColor="text1"/>
                <w:szCs w:val="24"/>
              </w:rPr>
            </w:pPr>
            <w:del w:id="2319" w:author="Sarah Thomas" w:date="2014-03-03T14:11:00Z">
              <w:r w:rsidRPr="0060716E" w:rsidDel="00F15707">
                <w:rPr>
                  <w:rFonts w:cs="Times New Roman"/>
                  <w:color w:val="000000" w:themeColor="text1"/>
                  <w:szCs w:val="24"/>
                  <w:shd w:val="clear" w:color="auto" w:fill="FFFFFF"/>
                </w:rPr>
                <w:delText>Business</w:delText>
              </w:r>
              <w:r w:rsidR="00C773D7" w:rsidRPr="0060716E" w:rsidDel="00F15707">
                <w:rPr>
                  <w:rFonts w:cs="Times New Roman"/>
                  <w:color w:val="000000" w:themeColor="text1"/>
                  <w:szCs w:val="24"/>
                  <w:shd w:val="clear" w:color="auto" w:fill="FFFFFF"/>
                </w:rPr>
                <w:delText xml:space="preserve"> communication, finance, interpreting data, negotiation, commercial awareness, statistics, marketing, accounting, management, advertising, consumer psychology, global supply chains</w:delText>
              </w:r>
            </w:del>
          </w:p>
        </w:tc>
      </w:tr>
      <w:tr w:rsidR="00C773D7" w:rsidRPr="0060716E" w:rsidDel="00F15707" w14:paraId="55F0142A" w14:textId="4220251F" w:rsidTr="00C773D7">
        <w:trPr>
          <w:del w:id="2320" w:author="Sarah Thomas" w:date="2014-03-03T14:11:00Z"/>
        </w:trPr>
        <w:tc>
          <w:tcPr>
            <w:tcW w:w="2570" w:type="dxa"/>
          </w:tcPr>
          <w:p w14:paraId="704DD9AF" w14:textId="32194312" w:rsidR="00C773D7" w:rsidRPr="0060716E" w:rsidDel="00F15707" w:rsidRDefault="00C773D7" w:rsidP="00C773D7">
            <w:pPr>
              <w:rPr>
                <w:del w:id="2321" w:author="Sarah Thomas" w:date="2014-03-03T14:11:00Z"/>
                <w:rFonts w:cs="Times New Roman"/>
                <w:color w:val="000000" w:themeColor="text1"/>
                <w:szCs w:val="24"/>
              </w:rPr>
            </w:pPr>
            <w:del w:id="2322" w:author="Sarah Thomas" w:date="2014-03-03T14:11:00Z">
              <w:r w:rsidRPr="0060716E" w:rsidDel="00F15707">
                <w:rPr>
                  <w:rFonts w:cs="Times New Roman"/>
                  <w:color w:val="000000" w:themeColor="text1"/>
                  <w:szCs w:val="24"/>
                  <w:shd w:val="clear" w:color="auto" w:fill="FFFFFF"/>
                  <w:lang w:eastAsia="zh-CN"/>
                </w:rPr>
                <w:delText>M</w:delText>
              </w:r>
              <w:r w:rsidRPr="0060716E" w:rsidDel="00F15707">
                <w:rPr>
                  <w:rFonts w:cs="Times New Roman"/>
                  <w:color w:val="000000" w:themeColor="text1"/>
                  <w:szCs w:val="24"/>
                  <w:shd w:val="clear" w:color="auto" w:fill="FFFFFF"/>
                </w:rPr>
                <w:delText>edical sciences</w:delText>
              </w:r>
            </w:del>
          </w:p>
        </w:tc>
        <w:tc>
          <w:tcPr>
            <w:tcW w:w="5946" w:type="dxa"/>
          </w:tcPr>
          <w:p w14:paraId="75A4FFA3" w14:textId="73709C11" w:rsidR="00C773D7" w:rsidRPr="0060716E" w:rsidDel="00F15707" w:rsidRDefault="00C773D7" w:rsidP="00C773D7">
            <w:pPr>
              <w:rPr>
                <w:del w:id="2323" w:author="Sarah Thomas" w:date="2014-03-03T14:11:00Z"/>
                <w:rFonts w:cs="Times New Roman"/>
                <w:color w:val="000000" w:themeColor="text1"/>
                <w:szCs w:val="24"/>
              </w:rPr>
            </w:pPr>
            <w:del w:id="2324" w:author="Sarah Thomas" w:date="2014-03-03T14:11:00Z">
              <w:r w:rsidRPr="0060716E" w:rsidDel="00F15707">
                <w:rPr>
                  <w:rFonts w:cs="Times New Roman"/>
                  <w:color w:val="000000" w:themeColor="text1"/>
                  <w:szCs w:val="24"/>
                  <w:shd w:val="clear" w:color="auto" w:fill="FFFFFF"/>
                </w:rPr>
                <w:delText>Pharmacology, Endocrinology, microbiology, neurobiology, physiology, chemotherapy, toxicology</w:delText>
              </w:r>
            </w:del>
          </w:p>
        </w:tc>
      </w:tr>
      <w:tr w:rsidR="00C773D7" w:rsidRPr="0060716E" w:rsidDel="00F15707" w14:paraId="27B20274" w14:textId="101DE697" w:rsidTr="00B70B99">
        <w:trPr>
          <w:del w:id="2325" w:author="Sarah Thomas" w:date="2014-03-03T14:11:00Z"/>
        </w:trPr>
        <w:tc>
          <w:tcPr>
            <w:tcW w:w="2570" w:type="dxa"/>
          </w:tcPr>
          <w:p w14:paraId="69C3891F" w14:textId="4B74DFE0" w:rsidR="00C773D7" w:rsidDel="00F15707" w:rsidRDefault="00C773D7" w:rsidP="00B70B99">
            <w:pPr>
              <w:rPr>
                <w:del w:id="2326" w:author="Sarah Thomas" w:date="2014-03-03T14:11:00Z"/>
                <w:rFonts w:cs="Times New Roman"/>
                <w:color w:val="000000" w:themeColor="text1"/>
                <w:szCs w:val="24"/>
                <w:shd w:val="clear" w:color="auto" w:fill="FFFFFF"/>
                <w:lang w:eastAsia="zh-CN"/>
              </w:rPr>
            </w:pPr>
            <w:del w:id="2327" w:author="Sarah Thomas" w:date="2014-03-03T14:11:00Z">
              <w:r w:rsidDel="00F15707">
                <w:rPr>
                  <w:rFonts w:cs="Times New Roman"/>
                  <w:color w:val="000000" w:themeColor="text1"/>
                  <w:szCs w:val="24"/>
                  <w:shd w:val="clear" w:color="auto" w:fill="FFFFFF"/>
                  <w:lang w:eastAsia="zh-CN"/>
                </w:rPr>
                <w:delText>Marketing</w:delText>
              </w:r>
            </w:del>
          </w:p>
        </w:tc>
        <w:tc>
          <w:tcPr>
            <w:tcW w:w="5946" w:type="dxa"/>
          </w:tcPr>
          <w:p w14:paraId="0D704920" w14:textId="4711C776" w:rsidR="00C773D7" w:rsidDel="00F15707" w:rsidRDefault="00C773D7" w:rsidP="00B70B99">
            <w:pPr>
              <w:rPr>
                <w:del w:id="2328" w:author="Sarah Thomas" w:date="2014-03-03T14:11:00Z"/>
                <w:rFonts w:cs="Times New Roman"/>
                <w:color w:val="000000" w:themeColor="text1"/>
                <w:szCs w:val="24"/>
                <w:shd w:val="clear" w:color="auto" w:fill="FFFFFF"/>
              </w:rPr>
            </w:pPr>
            <w:del w:id="2329" w:author="Sarah Thomas" w:date="2014-03-03T14:11:00Z">
              <w:r w:rsidDel="00F15707">
                <w:rPr>
                  <w:rFonts w:cs="Times New Roman"/>
                  <w:color w:val="000000" w:themeColor="text1"/>
                  <w:szCs w:val="24"/>
                  <w:shd w:val="clear" w:color="auto" w:fill="FFFFFF"/>
                </w:rPr>
                <w:delText>Advertising, product launces, international business</w:delText>
              </w:r>
            </w:del>
          </w:p>
        </w:tc>
      </w:tr>
      <w:tr w:rsidR="00C773D7" w:rsidRPr="0060716E" w:rsidDel="00F15707" w14:paraId="370084A0" w14:textId="1BA59EE1" w:rsidTr="00B70B99">
        <w:trPr>
          <w:del w:id="2330" w:author="Sarah Thomas" w:date="2014-03-03T14:11:00Z"/>
        </w:trPr>
        <w:tc>
          <w:tcPr>
            <w:tcW w:w="2570" w:type="dxa"/>
          </w:tcPr>
          <w:p w14:paraId="301039B8" w14:textId="0CE7A370" w:rsidR="00C773D7" w:rsidRPr="0060716E" w:rsidDel="00F15707" w:rsidRDefault="00C773D7" w:rsidP="00B70B99">
            <w:pPr>
              <w:rPr>
                <w:del w:id="2331" w:author="Sarah Thomas" w:date="2014-03-03T14:11:00Z"/>
                <w:rFonts w:cs="Times New Roman"/>
                <w:color w:val="000000" w:themeColor="text1"/>
                <w:szCs w:val="24"/>
                <w:shd w:val="clear" w:color="auto" w:fill="FFFFFF"/>
                <w:lang w:eastAsia="zh-CN"/>
              </w:rPr>
            </w:pPr>
            <w:del w:id="2332" w:author="Sarah Thomas" w:date="2014-03-03T14:11:00Z">
              <w:r w:rsidDel="00F15707">
                <w:rPr>
                  <w:rFonts w:cs="Times New Roman"/>
                  <w:color w:val="000000" w:themeColor="text1"/>
                  <w:szCs w:val="24"/>
                  <w:shd w:val="clear" w:color="auto" w:fill="FFFFFF"/>
                  <w:lang w:eastAsia="zh-CN"/>
                </w:rPr>
                <w:delText>Business skills</w:delText>
              </w:r>
            </w:del>
          </w:p>
        </w:tc>
        <w:tc>
          <w:tcPr>
            <w:tcW w:w="5946" w:type="dxa"/>
          </w:tcPr>
          <w:p w14:paraId="798323C7" w14:textId="5C35EBD8" w:rsidR="00C773D7" w:rsidRPr="0060716E" w:rsidDel="00F15707" w:rsidRDefault="00C773D7" w:rsidP="00B70B99">
            <w:pPr>
              <w:rPr>
                <w:del w:id="2333" w:author="Sarah Thomas" w:date="2014-03-03T14:11:00Z"/>
                <w:rFonts w:cs="Times New Roman"/>
                <w:color w:val="000000" w:themeColor="text1"/>
                <w:szCs w:val="24"/>
                <w:shd w:val="clear" w:color="auto" w:fill="FFFFFF"/>
              </w:rPr>
            </w:pPr>
            <w:del w:id="2334" w:author="Sarah Thomas" w:date="2014-03-03T14:11:00Z">
              <w:r w:rsidDel="00F15707">
                <w:rPr>
                  <w:rFonts w:cs="Times New Roman"/>
                  <w:color w:val="000000" w:themeColor="text1"/>
                  <w:szCs w:val="24"/>
                  <w:shd w:val="clear" w:color="auto" w:fill="FFFFFF"/>
                </w:rPr>
                <w:delText>E</w:delText>
              </w:r>
              <w:r w:rsidRPr="0060716E" w:rsidDel="00F15707">
                <w:rPr>
                  <w:rFonts w:cs="Times New Roman"/>
                  <w:color w:val="000000" w:themeColor="text1"/>
                  <w:szCs w:val="24"/>
                  <w:shd w:val="clear" w:color="auto" w:fill="FFFFFF"/>
                </w:rPr>
                <w:delText>ntrepreneurial</w:delText>
              </w:r>
              <w:r w:rsidDel="00F15707">
                <w:rPr>
                  <w:rFonts w:cs="Times New Roman"/>
                  <w:color w:val="000000" w:themeColor="text1"/>
                  <w:szCs w:val="24"/>
                  <w:shd w:val="clear" w:color="auto" w:fill="FFFFFF"/>
                </w:rPr>
                <w:delText>, administration, finance</w:delText>
              </w:r>
            </w:del>
          </w:p>
        </w:tc>
      </w:tr>
      <w:tr w:rsidR="00B70B99" w:rsidRPr="0060716E" w:rsidDel="00F15707" w14:paraId="506E983C" w14:textId="0929CE90" w:rsidTr="00B70B99">
        <w:trPr>
          <w:del w:id="2335" w:author="Sarah Thomas" w:date="2014-03-03T14:11:00Z"/>
        </w:trPr>
        <w:tc>
          <w:tcPr>
            <w:tcW w:w="2570" w:type="dxa"/>
          </w:tcPr>
          <w:p w14:paraId="61027378" w14:textId="75D78C9F" w:rsidR="00B70B99" w:rsidRPr="0060716E" w:rsidDel="00F15707" w:rsidRDefault="00B70B99" w:rsidP="00B70B99">
            <w:pPr>
              <w:rPr>
                <w:del w:id="2336" w:author="Sarah Thomas" w:date="2014-03-03T14:11:00Z"/>
                <w:rFonts w:cs="Times New Roman"/>
                <w:color w:val="000000" w:themeColor="text1"/>
                <w:szCs w:val="24"/>
              </w:rPr>
            </w:pPr>
            <w:del w:id="2337" w:author="Sarah Thomas" w:date="2014-03-03T14:11:00Z">
              <w:r w:rsidRPr="0060716E" w:rsidDel="00F15707">
                <w:rPr>
                  <w:rFonts w:cs="Times New Roman"/>
                  <w:color w:val="000000" w:themeColor="text1"/>
                  <w:szCs w:val="24"/>
                  <w:shd w:val="clear" w:color="auto" w:fill="FFFFFF"/>
                  <w:lang w:eastAsia="zh-CN"/>
                </w:rPr>
                <w:delText>P</w:delText>
              </w:r>
              <w:r w:rsidRPr="0060716E" w:rsidDel="00F15707">
                <w:rPr>
                  <w:rFonts w:cs="Times New Roman"/>
                  <w:color w:val="000000" w:themeColor="text1"/>
                  <w:szCs w:val="24"/>
                  <w:shd w:val="clear" w:color="auto" w:fill="FFFFFF"/>
                </w:rPr>
                <w:delText>hilosophy</w:delText>
              </w:r>
            </w:del>
          </w:p>
        </w:tc>
        <w:tc>
          <w:tcPr>
            <w:tcW w:w="5946" w:type="dxa"/>
          </w:tcPr>
          <w:p w14:paraId="3614A0EE" w14:textId="07D172B2" w:rsidR="00B70B99" w:rsidRPr="0060716E" w:rsidDel="00F15707" w:rsidRDefault="00B70B99" w:rsidP="00B70B99">
            <w:pPr>
              <w:rPr>
                <w:del w:id="2338" w:author="Sarah Thomas" w:date="2014-03-03T14:11:00Z"/>
                <w:rFonts w:cs="Times New Roman"/>
                <w:color w:val="000000" w:themeColor="text1"/>
                <w:szCs w:val="24"/>
              </w:rPr>
            </w:pPr>
            <w:del w:id="2339" w:author="Sarah Thomas" w:date="2014-03-03T14:11:00Z">
              <w:r w:rsidRPr="0060716E" w:rsidDel="00F15707">
                <w:rPr>
                  <w:rFonts w:cs="Times New Roman"/>
                  <w:color w:val="000000" w:themeColor="text1"/>
                  <w:szCs w:val="24"/>
                  <w:shd w:val="clear" w:color="auto" w:fill="FFFFFF"/>
                </w:rPr>
                <w:delText>Greek philosophy, ethics</w:delText>
              </w:r>
            </w:del>
          </w:p>
        </w:tc>
      </w:tr>
      <w:tr w:rsidR="00B70B99" w:rsidRPr="0060716E" w:rsidDel="00F15707" w14:paraId="0685ADBC" w14:textId="225BB8D3" w:rsidTr="00B70B99">
        <w:trPr>
          <w:del w:id="2340" w:author="Sarah Thomas" w:date="2014-03-03T14:11:00Z"/>
        </w:trPr>
        <w:tc>
          <w:tcPr>
            <w:tcW w:w="2570" w:type="dxa"/>
          </w:tcPr>
          <w:p w14:paraId="5E5BAA1A" w14:textId="50F73EB0" w:rsidR="00B70B99" w:rsidRPr="0060716E" w:rsidDel="00F15707" w:rsidRDefault="00B70B99" w:rsidP="00B70B99">
            <w:pPr>
              <w:rPr>
                <w:del w:id="2341" w:author="Sarah Thomas" w:date="2014-03-03T14:11:00Z"/>
                <w:rFonts w:cs="Times New Roman"/>
                <w:color w:val="000000" w:themeColor="text1"/>
                <w:szCs w:val="24"/>
              </w:rPr>
            </w:pPr>
            <w:del w:id="2342" w:author="Sarah Thomas" w:date="2014-03-03T14:11:00Z">
              <w:r w:rsidRPr="0060716E" w:rsidDel="00F15707">
                <w:rPr>
                  <w:rFonts w:cs="Times New Roman"/>
                  <w:color w:val="000000" w:themeColor="text1"/>
                  <w:szCs w:val="24"/>
                  <w:shd w:val="clear" w:color="auto" w:fill="FFFFFF"/>
                  <w:lang w:eastAsia="zh-CN"/>
                </w:rPr>
                <w:delText>Education</w:delText>
              </w:r>
            </w:del>
          </w:p>
        </w:tc>
        <w:tc>
          <w:tcPr>
            <w:tcW w:w="5946" w:type="dxa"/>
          </w:tcPr>
          <w:p w14:paraId="7D998B65" w14:textId="17A14EE0" w:rsidR="00B70B99" w:rsidRPr="0060716E" w:rsidDel="00F15707" w:rsidRDefault="00A9041C" w:rsidP="00B70B99">
            <w:pPr>
              <w:tabs>
                <w:tab w:val="left" w:pos="1678"/>
              </w:tabs>
              <w:rPr>
                <w:del w:id="2343" w:author="Sarah Thomas" w:date="2014-03-03T14:11:00Z"/>
                <w:rFonts w:cs="Times New Roman"/>
                <w:color w:val="000000" w:themeColor="text1"/>
                <w:szCs w:val="24"/>
              </w:rPr>
            </w:pPr>
            <w:del w:id="2344" w:author="Sarah Thomas" w:date="2014-03-03T14:11:00Z">
              <w:r w:rsidRPr="0060716E" w:rsidDel="00F15707">
                <w:rPr>
                  <w:rFonts w:cs="Times New Roman"/>
                  <w:color w:val="000000" w:themeColor="text1"/>
                  <w:szCs w:val="24"/>
                  <w:shd w:val="clear" w:color="auto" w:fill="FFFFFF"/>
                </w:rPr>
                <w:delText>Communication</w:delText>
              </w:r>
              <w:r w:rsidR="00B70B99" w:rsidRPr="0060716E" w:rsidDel="00F15707">
                <w:rPr>
                  <w:rFonts w:cs="Times New Roman"/>
                  <w:color w:val="000000" w:themeColor="text1"/>
                  <w:szCs w:val="24"/>
                  <w:shd w:val="clear" w:color="auto" w:fill="FFFFFF"/>
                </w:rPr>
                <w:delText>, history, pre-school, middle-school, high-school, university</w:delText>
              </w:r>
            </w:del>
          </w:p>
        </w:tc>
      </w:tr>
      <w:tr w:rsidR="00B70B99" w:rsidRPr="0060716E" w:rsidDel="00F15707" w14:paraId="00633701" w14:textId="70448551" w:rsidTr="00B70B99">
        <w:trPr>
          <w:del w:id="2345" w:author="Sarah Thomas" w:date="2014-03-03T14:11:00Z"/>
        </w:trPr>
        <w:tc>
          <w:tcPr>
            <w:tcW w:w="2570" w:type="dxa"/>
          </w:tcPr>
          <w:p w14:paraId="5166CB81" w14:textId="09BF884F" w:rsidR="00B70B99" w:rsidRPr="0060716E" w:rsidDel="00F15707" w:rsidRDefault="00B70B99" w:rsidP="00B70B99">
            <w:pPr>
              <w:rPr>
                <w:del w:id="2346" w:author="Sarah Thomas" w:date="2014-03-03T14:11:00Z"/>
                <w:rFonts w:cs="Times New Roman"/>
                <w:color w:val="000000" w:themeColor="text1"/>
                <w:szCs w:val="24"/>
              </w:rPr>
            </w:pPr>
            <w:del w:id="2347" w:author="Sarah Thomas" w:date="2014-03-03T14:11:00Z">
              <w:r w:rsidRPr="0060716E" w:rsidDel="00F15707">
                <w:rPr>
                  <w:rFonts w:cs="Times New Roman"/>
                  <w:color w:val="000000" w:themeColor="text1"/>
                  <w:szCs w:val="24"/>
                  <w:shd w:val="clear" w:color="auto" w:fill="FFFFFF"/>
                  <w:lang w:eastAsia="zh-CN"/>
                </w:rPr>
                <w:delText>Literature</w:delText>
              </w:r>
            </w:del>
          </w:p>
        </w:tc>
        <w:tc>
          <w:tcPr>
            <w:tcW w:w="5946" w:type="dxa"/>
          </w:tcPr>
          <w:p w14:paraId="6F99F544" w14:textId="2BD6F367" w:rsidR="00B70B99" w:rsidRPr="0060716E" w:rsidDel="00F15707" w:rsidRDefault="00A9041C" w:rsidP="00B70B99">
            <w:pPr>
              <w:rPr>
                <w:del w:id="2348" w:author="Sarah Thomas" w:date="2014-03-03T14:11:00Z"/>
                <w:rFonts w:cs="Times New Roman"/>
                <w:color w:val="000000" w:themeColor="text1"/>
                <w:szCs w:val="24"/>
              </w:rPr>
            </w:pPr>
            <w:del w:id="2349" w:author="Sarah Thomas" w:date="2014-03-03T14:11:00Z">
              <w:r w:rsidRPr="0060716E" w:rsidDel="00F15707">
                <w:rPr>
                  <w:rFonts w:cs="Times New Roman"/>
                  <w:color w:val="000000" w:themeColor="text1"/>
                  <w:szCs w:val="24"/>
                  <w:shd w:val="clear" w:color="auto" w:fill="FFFFFF"/>
                </w:rPr>
                <w:delText>Creative</w:delText>
              </w:r>
              <w:r w:rsidR="00B70B99" w:rsidRPr="0060716E" w:rsidDel="00F15707">
                <w:rPr>
                  <w:rFonts w:cs="Times New Roman"/>
                  <w:color w:val="000000" w:themeColor="text1"/>
                  <w:szCs w:val="24"/>
                  <w:shd w:val="clear" w:color="auto" w:fill="FFFFFF"/>
                </w:rPr>
                <w:delText xml:space="preserve"> writing, essay writing, American literature, British literature, fiction, novels, poetry</w:delText>
              </w:r>
            </w:del>
          </w:p>
        </w:tc>
      </w:tr>
      <w:tr w:rsidR="00B70B99" w:rsidRPr="0060716E" w:rsidDel="00F15707" w14:paraId="27DE3B33" w14:textId="2B4FD1C4" w:rsidTr="00B70B99">
        <w:trPr>
          <w:del w:id="2350" w:author="Sarah Thomas" w:date="2014-03-03T14:11:00Z"/>
        </w:trPr>
        <w:tc>
          <w:tcPr>
            <w:tcW w:w="2570" w:type="dxa"/>
          </w:tcPr>
          <w:p w14:paraId="7941DA3B" w14:textId="214026A9" w:rsidR="00B70B99" w:rsidRPr="0060716E" w:rsidDel="00F15707" w:rsidRDefault="00B70B99" w:rsidP="00B70B99">
            <w:pPr>
              <w:tabs>
                <w:tab w:val="left" w:pos="1903"/>
              </w:tabs>
              <w:rPr>
                <w:del w:id="2351" w:author="Sarah Thomas" w:date="2014-03-03T14:11:00Z"/>
                <w:rFonts w:cs="Times New Roman"/>
                <w:color w:val="000000" w:themeColor="text1"/>
                <w:szCs w:val="24"/>
              </w:rPr>
            </w:pPr>
            <w:del w:id="2352" w:author="Sarah Thomas" w:date="2014-03-03T14:11:00Z">
              <w:r w:rsidRPr="0060716E" w:rsidDel="00F15707">
                <w:rPr>
                  <w:rFonts w:cs="Times New Roman"/>
                  <w:color w:val="000000" w:themeColor="text1"/>
                  <w:szCs w:val="24"/>
                  <w:shd w:val="clear" w:color="auto" w:fill="FFFFFF"/>
                  <w:lang w:eastAsia="zh-CN"/>
                </w:rPr>
                <w:delText>History</w:delText>
              </w:r>
            </w:del>
          </w:p>
        </w:tc>
        <w:tc>
          <w:tcPr>
            <w:tcW w:w="5946" w:type="dxa"/>
          </w:tcPr>
          <w:p w14:paraId="6E5E0477" w14:textId="6FDDCEB4" w:rsidR="00B70B99" w:rsidRPr="0060716E" w:rsidDel="00F15707" w:rsidRDefault="00B70B99" w:rsidP="00B70B99">
            <w:pPr>
              <w:tabs>
                <w:tab w:val="left" w:pos="1377"/>
              </w:tabs>
              <w:rPr>
                <w:del w:id="2353" w:author="Sarah Thomas" w:date="2014-03-03T14:11:00Z"/>
                <w:rFonts w:cs="Times New Roman"/>
                <w:color w:val="000000" w:themeColor="text1"/>
                <w:szCs w:val="24"/>
              </w:rPr>
            </w:pPr>
            <w:del w:id="2354" w:author="Sarah Thomas" w:date="2014-03-03T14:11:00Z">
              <w:r w:rsidRPr="0060716E" w:rsidDel="00F15707">
                <w:rPr>
                  <w:rFonts w:cs="Times New Roman"/>
                  <w:color w:val="000000" w:themeColor="text1"/>
                  <w:szCs w:val="24"/>
                  <w:shd w:val="clear" w:color="auto" w:fill="FFFFFF"/>
                </w:rPr>
                <w:delText>British History, European history, wars</w:delText>
              </w:r>
            </w:del>
          </w:p>
        </w:tc>
      </w:tr>
      <w:tr w:rsidR="00B70B99" w:rsidRPr="0060716E" w:rsidDel="00F15707" w14:paraId="7D034621" w14:textId="1953EF77" w:rsidTr="00B70B99">
        <w:trPr>
          <w:del w:id="2355" w:author="Sarah Thomas" w:date="2014-03-03T14:11:00Z"/>
        </w:trPr>
        <w:tc>
          <w:tcPr>
            <w:tcW w:w="2570" w:type="dxa"/>
          </w:tcPr>
          <w:p w14:paraId="1391D1A5" w14:textId="22D81F74" w:rsidR="00B70B99" w:rsidRPr="0060716E" w:rsidDel="00F15707" w:rsidRDefault="00B70B99" w:rsidP="00B70B99">
            <w:pPr>
              <w:rPr>
                <w:del w:id="2356" w:author="Sarah Thomas" w:date="2014-03-03T14:11:00Z"/>
                <w:rFonts w:cs="Times New Roman"/>
                <w:color w:val="000000" w:themeColor="text1"/>
                <w:szCs w:val="24"/>
              </w:rPr>
            </w:pPr>
            <w:del w:id="2357" w:author="Sarah Thomas" w:date="2014-03-03T14:11:00Z">
              <w:r w:rsidRPr="0060716E" w:rsidDel="00F15707">
                <w:rPr>
                  <w:rFonts w:cs="Times New Roman"/>
                  <w:color w:val="000000" w:themeColor="text1"/>
                  <w:szCs w:val="24"/>
                  <w:shd w:val="clear" w:color="auto" w:fill="FFFFFF"/>
                  <w:lang w:eastAsia="zh-CN"/>
                </w:rPr>
                <w:delText>Math</w:delText>
              </w:r>
              <w:r w:rsidRPr="0060716E" w:rsidDel="00F15707">
                <w:rPr>
                  <w:rFonts w:cs="Times New Roman"/>
                  <w:color w:val="000000" w:themeColor="text1"/>
                  <w:szCs w:val="24"/>
                  <w:shd w:val="clear" w:color="auto" w:fill="FFFFFF"/>
                </w:rPr>
                <w:delText>ematics</w:delText>
              </w:r>
            </w:del>
          </w:p>
        </w:tc>
        <w:tc>
          <w:tcPr>
            <w:tcW w:w="5946" w:type="dxa"/>
          </w:tcPr>
          <w:p w14:paraId="5C2470AB" w14:textId="58C85AE5" w:rsidR="00B70B99" w:rsidRPr="0060716E" w:rsidDel="00F15707" w:rsidRDefault="00A9041C" w:rsidP="00B70B99">
            <w:pPr>
              <w:rPr>
                <w:del w:id="2358" w:author="Sarah Thomas" w:date="2014-03-03T14:11:00Z"/>
                <w:rFonts w:cs="Times New Roman"/>
                <w:color w:val="000000" w:themeColor="text1"/>
                <w:szCs w:val="24"/>
              </w:rPr>
            </w:pPr>
            <w:del w:id="2359" w:author="Sarah Thomas" w:date="2014-03-03T14:11:00Z">
              <w:r w:rsidRPr="0060716E" w:rsidDel="00F15707">
                <w:rPr>
                  <w:rFonts w:cs="Times New Roman"/>
                  <w:color w:val="000000" w:themeColor="text1"/>
                  <w:szCs w:val="24"/>
                  <w:shd w:val="clear" w:color="auto" w:fill="FFFFFF"/>
                </w:rPr>
                <w:delText>Calculus</w:delText>
              </w:r>
              <w:r w:rsidR="00B70B99" w:rsidRPr="0060716E" w:rsidDel="00F15707">
                <w:rPr>
                  <w:rFonts w:cs="Times New Roman"/>
                  <w:color w:val="000000" w:themeColor="text1"/>
                  <w:szCs w:val="24"/>
                  <w:shd w:val="clear" w:color="auto" w:fill="FFFFFF"/>
                </w:rPr>
                <w:delText xml:space="preserve">, algebra, statistics, geometry, </w:delText>
              </w:r>
              <w:r w:rsidR="00C773D7" w:rsidRPr="0060716E" w:rsidDel="00F15707">
                <w:rPr>
                  <w:rFonts w:cs="Times New Roman"/>
                  <w:color w:val="000000" w:themeColor="text1"/>
                  <w:szCs w:val="24"/>
                  <w:shd w:val="clear" w:color="auto" w:fill="FFFFFF"/>
                </w:rPr>
                <w:delText>probability</w:delText>
              </w:r>
              <w:r w:rsidR="00B70B99" w:rsidRPr="0060716E" w:rsidDel="00F15707">
                <w:rPr>
                  <w:rFonts w:cs="Times New Roman"/>
                  <w:color w:val="000000" w:themeColor="text1"/>
                  <w:szCs w:val="24"/>
                  <w:shd w:val="clear" w:color="auto" w:fill="FFFFFF"/>
                </w:rPr>
                <w:delText>, equations, fractals, combinatorics</w:delText>
              </w:r>
            </w:del>
          </w:p>
        </w:tc>
      </w:tr>
      <w:tr w:rsidR="00B70B99" w:rsidRPr="0060716E" w:rsidDel="00F15707" w14:paraId="35E2C963" w14:textId="43B2C406" w:rsidTr="00B70B99">
        <w:trPr>
          <w:del w:id="2360" w:author="Sarah Thomas" w:date="2014-03-03T14:11:00Z"/>
        </w:trPr>
        <w:tc>
          <w:tcPr>
            <w:tcW w:w="2570" w:type="dxa"/>
          </w:tcPr>
          <w:p w14:paraId="01A6636B" w14:textId="2B7DC143" w:rsidR="00B70B99" w:rsidRPr="0060716E" w:rsidDel="00F15707" w:rsidRDefault="00B70B99" w:rsidP="00B70B99">
            <w:pPr>
              <w:rPr>
                <w:del w:id="2361" w:author="Sarah Thomas" w:date="2014-03-03T14:11:00Z"/>
                <w:rFonts w:cs="Times New Roman"/>
                <w:color w:val="000000" w:themeColor="text1"/>
                <w:szCs w:val="24"/>
              </w:rPr>
            </w:pPr>
            <w:del w:id="2362" w:author="Sarah Thomas" w:date="2014-03-03T14:11:00Z">
              <w:r w:rsidRPr="0060716E" w:rsidDel="00F15707">
                <w:rPr>
                  <w:rFonts w:cs="Times New Roman"/>
                  <w:color w:val="000000" w:themeColor="text1"/>
                  <w:szCs w:val="24"/>
                  <w:shd w:val="clear" w:color="auto" w:fill="FFFFFF"/>
                  <w:lang w:eastAsia="zh-CN"/>
                </w:rPr>
                <w:delText>Physics</w:delText>
              </w:r>
            </w:del>
          </w:p>
        </w:tc>
        <w:tc>
          <w:tcPr>
            <w:tcW w:w="5946" w:type="dxa"/>
          </w:tcPr>
          <w:p w14:paraId="6740A40F" w14:textId="3C05C065" w:rsidR="00B70B99" w:rsidRPr="0060716E" w:rsidDel="00F15707" w:rsidRDefault="00A9041C" w:rsidP="00B70B99">
            <w:pPr>
              <w:rPr>
                <w:del w:id="2363" w:author="Sarah Thomas" w:date="2014-03-03T14:11:00Z"/>
                <w:rFonts w:cs="Times New Roman"/>
                <w:color w:val="000000" w:themeColor="text1"/>
                <w:szCs w:val="24"/>
              </w:rPr>
            </w:pPr>
            <w:del w:id="2364" w:author="Sarah Thomas" w:date="2014-03-03T14:11:00Z">
              <w:r w:rsidRPr="0060716E" w:rsidDel="00F15707">
                <w:rPr>
                  <w:rFonts w:cs="Times New Roman"/>
                  <w:color w:val="000000" w:themeColor="text1"/>
                  <w:szCs w:val="24"/>
                  <w:shd w:val="clear" w:color="auto" w:fill="FFFFFF"/>
                </w:rPr>
                <w:delText>Relativity</w:delText>
              </w:r>
              <w:r w:rsidR="00B70B99" w:rsidRPr="0060716E" w:rsidDel="00F15707">
                <w:rPr>
                  <w:rFonts w:cs="Times New Roman"/>
                  <w:color w:val="000000" w:themeColor="text1"/>
                  <w:szCs w:val="24"/>
                  <w:shd w:val="clear" w:color="auto" w:fill="FFFFFF"/>
                </w:rPr>
                <w:delText>, optics, mechanics, electricity, magnetism, crystal physics, spectroscopy, nuclear, electrodynamics, thermodynamics, laser</w:delText>
              </w:r>
            </w:del>
          </w:p>
        </w:tc>
      </w:tr>
      <w:tr w:rsidR="00B70B99" w:rsidRPr="0060716E" w:rsidDel="00F15707" w14:paraId="03D9335C" w14:textId="2CA1A31B" w:rsidTr="00B70B99">
        <w:trPr>
          <w:del w:id="2365" w:author="Sarah Thomas" w:date="2014-03-03T14:11:00Z"/>
        </w:trPr>
        <w:tc>
          <w:tcPr>
            <w:tcW w:w="2570" w:type="dxa"/>
          </w:tcPr>
          <w:p w14:paraId="5854BC85" w14:textId="59DC7E88" w:rsidR="00B70B99" w:rsidRPr="0060716E" w:rsidDel="00F15707" w:rsidRDefault="00B70B99" w:rsidP="00B70B99">
            <w:pPr>
              <w:rPr>
                <w:del w:id="2366" w:author="Sarah Thomas" w:date="2014-03-03T14:11:00Z"/>
                <w:rFonts w:cs="Times New Roman"/>
                <w:color w:val="000000" w:themeColor="text1"/>
                <w:szCs w:val="24"/>
              </w:rPr>
            </w:pPr>
            <w:del w:id="2367" w:author="Sarah Thomas" w:date="2014-03-03T14:11:00Z">
              <w:r w:rsidRPr="0060716E" w:rsidDel="00F15707">
                <w:rPr>
                  <w:rFonts w:cs="Times New Roman"/>
                  <w:color w:val="000000" w:themeColor="text1"/>
                  <w:szCs w:val="24"/>
                  <w:shd w:val="clear" w:color="auto" w:fill="FFFFFF"/>
                  <w:lang w:eastAsia="zh-CN"/>
                </w:rPr>
                <w:delText>C</w:delText>
              </w:r>
              <w:r w:rsidRPr="0060716E" w:rsidDel="00F15707">
                <w:rPr>
                  <w:rFonts w:cs="Times New Roman"/>
                  <w:color w:val="000000" w:themeColor="text1"/>
                  <w:szCs w:val="24"/>
                  <w:shd w:val="clear" w:color="auto" w:fill="FFFFFF"/>
                </w:rPr>
                <w:delText>hemistry</w:delText>
              </w:r>
            </w:del>
          </w:p>
        </w:tc>
        <w:tc>
          <w:tcPr>
            <w:tcW w:w="5946" w:type="dxa"/>
          </w:tcPr>
          <w:p w14:paraId="45D12730" w14:textId="34A4AD85" w:rsidR="00B70B99" w:rsidRPr="0060716E" w:rsidDel="00F15707" w:rsidRDefault="00A9041C" w:rsidP="00B70B99">
            <w:pPr>
              <w:rPr>
                <w:del w:id="2368" w:author="Sarah Thomas" w:date="2014-03-03T14:11:00Z"/>
                <w:rFonts w:cs="Times New Roman"/>
                <w:color w:val="000000" w:themeColor="text1"/>
                <w:szCs w:val="24"/>
              </w:rPr>
            </w:pPr>
            <w:del w:id="2369" w:author="Sarah Thomas" w:date="2014-03-03T14:11:00Z">
              <w:r w:rsidRPr="0060716E" w:rsidDel="00F15707">
                <w:rPr>
                  <w:rFonts w:cs="Times New Roman"/>
                  <w:color w:val="000000" w:themeColor="text1"/>
                  <w:szCs w:val="24"/>
                  <w:shd w:val="clear" w:color="auto" w:fill="FFFFFF"/>
                </w:rPr>
                <w:delText>Spectroscopy</w:delText>
              </w:r>
              <w:r w:rsidR="00B70B99" w:rsidRPr="0060716E" w:rsidDel="00F15707">
                <w:rPr>
                  <w:rFonts w:cs="Times New Roman"/>
                  <w:color w:val="000000" w:themeColor="text1"/>
                  <w:szCs w:val="24"/>
                  <w:shd w:val="clear" w:color="auto" w:fill="FFFFFF"/>
                </w:rPr>
                <w:delText xml:space="preserve">, synthesis, kinetics, thermodynamics, </w:delText>
              </w:r>
              <w:r w:rsidR="00C773D7" w:rsidRPr="0060716E" w:rsidDel="00F15707">
                <w:rPr>
                  <w:rFonts w:cs="Times New Roman"/>
                  <w:color w:val="000000" w:themeColor="text1"/>
                  <w:szCs w:val="24"/>
                  <w:shd w:val="clear" w:color="auto" w:fill="FFFFFF"/>
                </w:rPr>
                <w:delText>analytical</w:delText>
              </w:r>
              <w:r w:rsidR="00B70B99" w:rsidRPr="0060716E" w:rsidDel="00F15707">
                <w:rPr>
                  <w:rFonts w:cs="Times New Roman"/>
                  <w:color w:val="000000" w:themeColor="text1"/>
                  <w:szCs w:val="24"/>
                  <w:shd w:val="clear" w:color="auto" w:fill="FFFFFF"/>
                </w:rPr>
                <w:delText xml:space="preserve"> chemistry, optical spectroscopy, quantum mechanics, x-ray diffraction, photochemistry</w:delText>
              </w:r>
            </w:del>
          </w:p>
        </w:tc>
      </w:tr>
      <w:tr w:rsidR="00B70B99" w:rsidRPr="0060716E" w:rsidDel="00F15707" w14:paraId="2BB78B15" w14:textId="061DEE2C" w:rsidTr="00B70B99">
        <w:trPr>
          <w:del w:id="2370" w:author="Sarah Thomas" w:date="2014-03-03T14:11:00Z"/>
        </w:trPr>
        <w:tc>
          <w:tcPr>
            <w:tcW w:w="2570" w:type="dxa"/>
          </w:tcPr>
          <w:p w14:paraId="3E93F882" w14:textId="04F4C6A8" w:rsidR="00B70B99" w:rsidRPr="0060716E" w:rsidDel="00F15707" w:rsidRDefault="00B70B99" w:rsidP="00B70B99">
            <w:pPr>
              <w:tabs>
                <w:tab w:val="left" w:pos="1778"/>
              </w:tabs>
              <w:rPr>
                <w:del w:id="2371" w:author="Sarah Thomas" w:date="2014-03-03T14:11:00Z"/>
                <w:rFonts w:cs="Times New Roman"/>
                <w:color w:val="000000" w:themeColor="text1"/>
                <w:szCs w:val="24"/>
              </w:rPr>
            </w:pPr>
            <w:del w:id="2372" w:author="Sarah Thomas" w:date="2014-03-03T14:11:00Z">
              <w:r w:rsidRPr="0060716E" w:rsidDel="00F15707">
                <w:rPr>
                  <w:rFonts w:cs="Times New Roman"/>
                  <w:color w:val="000000" w:themeColor="text1"/>
                  <w:szCs w:val="24"/>
                  <w:shd w:val="clear" w:color="auto" w:fill="FFFFFF"/>
                  <w:lang w:eastAsia="zh-CN"/>
                </w:rPr>
                <w:delText>A</w:delText>
              </w:r>
              <w:r w:rsidRPr="0060716E" w:rsidDel="00F15707">
                <w:rPr>
                  <w:rFonts w:cs="Times New Roman"/>
                  <w:color w:val="000000" w:themeColor="text1"/>
                  <w:szCs w:val="24"/>
                  <w:shd w:val="clear" w:color="auto" w:fill="FFFFFF"/>
                </w:rPr>
                <w:delText>stronomy</w:delText>
              </w:r>
            </w:del>
          </w:p>
        </w:tc>
        <w:tc>
          <w:tcPr>
            <w:tcW w:w="5946" w:type="dxa"/>
          </w:tcPr>
          <w:p w14:paraId="4DB173E2" w14:textId="50FC9CF3" w:rsidR="00B70B99" w:rsidRPr="0060716E" w:rsidDel="00F15707" w:rsidRDefault="00A9041C" w:rsidP="00B70B99">
            <w:pPr>
              <w:rPr>
                <w:del w:id="2373" w:author="Sarah Thomas" w:date="2014-03-03T14:11:00Z"/>
                <w:rFonts w:cs="Times New Roman"/>
                <w:color w:val="000000" w:themeColor="text1"/>
                <w:szCs w:val="24"/>
              </w:rPr>
            </w:pPr>
            <w:del w:id="2374" w:author="Sarah Thomas" w:date="2014-03-03T14:11:00Z">
              <w:r w:rsidRPr="0060716E" w:rsidDel="00F15707">
                <w:rPr>
                  <w:rFonts w:cs="Times New Roman"/>
                  <w:color w:val="000000" w:themeColor="text1"/>
                  <w:szCs w:val="24"/>
                  <w:shd w:val="clear" w:color="auto" w:fill="FFFFFF"/>
                </w:rPr>
                <w:delText>Galaxies</w:delText>
              </w:r>
              <w:r w:rsidR="00B70B99" w:rsidRPr="0060716E" w:rsidDel="00F15707">
                <w:rPr>
                  <w:rFonts w:cs="Times New Roman"/>
                  <w:color w:val="000000" w:themeColor="text1"/>
                  <w:szCs w:val="24"/>
                  <w:shd w:val="clear" w:color="auto" w:fill="FFFFFF"/>
                </w:rPr>
                <w:delText>, the solar system, light &amp; optics, heat &amp; magnetism, astronomical techniques, dark matter, particle physics</w:delText>
              </w:r>
            </w:del>
          </w:p>
        </w:tc>
      </w:tr>
      <w:tr w:rsidR="00B70B99" w:rsidRPr="0060716E" w:rsidDel="00F15707" w14:paraId="0EDCBF29" w14:textId="2C79A06C" w:rsidTr="00B70B99">
        <w:trPr>
          <w:del w:id="2375" w:author="Sarah Thomas" w:date="2014-03-03T14:11:00Z"/>
        </w:trPr>
        <w:tc>
          <w:tcPr>
            <w:tcW w:w="2570" w:type="dxa"/>
          </w:tcPr>
          <w:p w14:paraId="3B5F6046" w14:textId="535436EA" w:rsidR="00B70B99" w:rsidRPr="0060716E" w:rsidDel="00F15707" w:rsidRDefault="00B70B99" w:rsidP="00B70B99">
            <w:pPr>
              <w:rPr>
                <w:del w:id="2376" w:author="Sarah Thomas" w:date="2014-03-03T14:11:00Z"/>
                <w:rFonts w:cs="Times New Roman"/>
                <w:color w:val="000000" w:themeColor="text1"/>
                <w:szCs w:val="24"/>
              </w:rPr>
            </w:pPr>
            <w:del w:id="2377" w:author="Sarah Thomas" w:date="2014-03-03T14:11:00Z">
              <w:r w:rsidRPr="0060716E" w:rsidDel="00F15707">
                <w:rPr>
                  <w:rFonts w:cs="Times New Roman"/>
                  <w:color w:val="000000" w:themeColor="text1"/>
                  <w:szCs w:val="24"/>
                  <w:shd w:val="clear" w:color="auto" w:fill="FFFFFF"/>
                  <w:lang w:eastAsia="zh-CN"/>
                </w:rPr>
                <w:delText>G</w:delText>
              </w:r>
              <w:r w:rsidRPr="0060716E" w:rsidDel="00F15707">
                <w:rPr>
                  <w:rFonts w:cs="Times New Roman"/>
                  <w:color w:val="000000" w:themeColor="text1"/>
                  <w:szCs w:val="24"/>
                  <w:shd w:val="clear" w:color="auto" w:fill="FFFFFF"/>
                </w:rPr>
                <w:delText>eography</w:delText>
              </w:r>
            </w:del>
          </w:p>
        </w:tc>
        <w:tc>
          <w:tcPr>
            <w:tcW w:w="5946" w:type="dxa"/>
          </w:tcPr>
          <w:p w14:paraId="54FD2762" w14:textId="54E691F1" w:rsidR="00B70B99" w:rsidRPr="0060716E" w:rsidDel="00F15707" w:rsidRDefault="00A9041C" w:rsidP="00B70B99">
            <w:pPr>
              <w:rPr>
                <w:del w:id="2378" w:author="Sarah Thomas" w:date="2014-03-03T14:11:00Z"/>
                <w:rFonts w:cs="Times New Roman"/>
                <w:color w:val="000000" w:themeColor="text1"/>
                <w:szCs w:val="24"/>
              </w:rPr>
            </w:pPr>
            <w:del w:id="2379" w:author="Sarah Thomas" w:date="2014-03-03T14:11:00Z">
              <w:r w:rsidRPr="0060716E" w:rsidDel="00F15707">
                <w:rPr>
                  <w:rFonts w:cs="Times New Roman"/>
                  <w:color w:val="000000" w:themeColor="text1"/>
                  <w:szCs w:val="24"/>
                  <w:shd w:val="clear" w:color="auto" w:fill="FFFFFF"/>
                </w:rPr>
                <w:delText>Geomorphology</w:delText>
              </w:r>
              <w:r w:rsidR="00B70B99" w:rsidRPr="0060716E" w:rsidDel="00F15707">
                <w:rPr>
                  <w:rFonts w:cs="Times New Roman"/>
                  <w:color w:val="000000" w:themeColor="text1"/>
                  <w:szCs w:val="24"/>
                  <w:shd w:val="clear" w:color="auto" w:fill="FFFFFF"/>
                </w:rPr>
                <w:delText>, hydroclimatology, urban geography, geodemographics, migration</w:delText>
              </w:r>
            </w:del>
          </w:p>
        </w:tc>
      </w:tr>
      <w:tr w:rsidR="00B70B99" w:rsidRPr="0060716E" w:rsidDel="00F15707" w14:paraId="6A38D6CD" w14:textId="53A73043" w:rsidTr="00B70B99">
        <w:trPr>
          <w:del w:id="2380" w:author="Sarah Thomas" w:date="2014-03-03T14:11:00Z"/>
        </w:trPr>
        <w:tc>
          <w:tcPr>
            <w:tcW w:w="2570" w:type="dxa"/>
          </w:tcPr>
          <w:p w14:paraId="459E323B" w14:textId="3C9AF6CF" w:rsidR="00B70B99" w:rsidRPr="0060716E" w:rsidDel="00F15707" w:rsidRDefault="00B70B99" w:rsidP="00B70B99">
            <w:pPr>
              <w:rPr>
                <w:del w:id="2381" w:author="Sarah Thomas" w:date="2014-03-03T14:11:00Z"/>
                <w:rFonts w:cs="Times New Roman"/>
                <w:color w:val="000000" w:themeColor="text1"/>
                <w:szCs w:val="24"/>
              </w:rPr>
            </w:pPr>
            <w:del w:id="2382" w:author="Sarah Thomas" w:date="2014-03-03T14:11:00Z">
              <w:r w:rsidRPr="0060716E" w:rsidDel="00F15707">
                <w:rPr>
                  <w:rFonts w:cs="Times New Roman"/>
                  <w:color w:val="000000" w:themeColor="text1"/>
                  <w:szCs w:val="24"/>
                  <w:shd w:val="clear" w:color="auto" w:fill="FFFFFF"/>
                  <w:lang w:eastAsia="zh-CN"/>
                </w:rPr>
                <w:delText>B</w:delText>
              </w:r>
              <w:r w:rsidRPr="0060716E" w:rsidDel="00F15707">
                <w:rPr>
                  <w:rFonts w:cs="Times New Roman"/>
                  <w:color w:val="000000" w:themeColor="text1"/>
                  <w:szCs w:val="24"/>
                  <w:shd w:val="clear" w:color="auto" w:fill="FFFFFF"/>
                </w:rPr>
                <w:delText>iology</w:delText>
              </w:r>
            </w:del>
          </w:p>
        </w:tc>
        <w:tc>
          <w:tcPr>
            <w:tcW w:w="5946" w:type="dxa"/>
          </w:tcPr>
          <w:p w14:paraId="60F9CCF6" w14:textId="40C7FFA5" w:rsidR="00B70B99" w:rsidRPr="0060716E" w:rsidDel="00F15707" w:rsidRDefault="00A9041C" w:rsidP="00B70B99">
            <w:pPr>
              <w:rPr>
                <w:del w:id="2383" w:author="Sarah Thomas" w:date="2014-03-03T14:11:00Z"/>
                <w:rFonts w:cs="Times New Roman"/>
                <w:color w:val="000000" w:themeColor="text1"/>
                <w:szCs w:val="24"/>
              </w:rPr>
            </w:pPr>
            <w:del w:id="2384" w:author="Sarah Thomas" w:date="2014-03-03T14:11:00Z">
              <w:r w:rsidRPr="0060716E" w:rsidDel="00F15707">
                <w:rPr>
                  <w:rFonts w:cs="Times New Roman"/>
                  <w:color w:val="000000" w:themeColor="text1"/>
                  <w:szCs w:val="24"/>
                  <w:shd w:val="clear" w:color="auto" w:fill="FFFFFF"/>
                </w:rPr>
                <w:delText>Animal</w:delText>
              </w:r>
              <w:r w:rsidR="00B70B99" w:rsidRPr="0060716E" w:rsidDel="00F15707">
                <w:rPr>
                  <w:rFonts w:cs="Times New Roman"/>
                  <w:color w:val="000000" w:themeColor="text1"/>
                  <w:szCs w:val="24"/>
                  <w:shd w:val="clear" w:color="auto" w:fill="FFFFFF"/>
                </w:rPr>
                <w:delText xml:space="preserve"> </w:delText>
              </w:r>
              <w:r w:rsidR="00C773D7" w:rsidRPr="0060716E" w:rsidDel="00F15707">
                <w:rPr>
                  <w:rFonts w:cs="Times New Roman"/>
                  <w:color w:val="000000" w:themeColor="text1"/>
                  <w:szCs w:val="24"/>
                  <w:shd w:val="clear" w:color="auto" w:fill="FFFFFF"/>
                </w:rPr>
                <w:delText>behavior</w:delText>
              </w:r>
              <w:r w:rsidR="00B70B99" w:rsidRPr="0060716E" w:rsidDel="00F15707">
                <w:rPr>
                  <w:rFonts w:cs="Times New Roman"/>
                  <w:color w:val="000000" w:themeColor="text1"/>
                  <w:szCs w:val="24"/>
                  <w:shd w:val="clear" w:color="auto" w:fill="FFFFFF"/>
                </w:rPr>
                <w:delText>, bioenergetics, bioinformatics, extinct animals, cell structure, evolution, infection &amp; disease, neuroscience, pharmacology, zoology</w:delText>
              </w:r>
            </w:del>
          </w:p>
        </w:tc>
      </w:tr>
      <w:tr w:rsidR="00B70B99" w:rsidRPr="0060716E" w:rsidDel="00F15707" w14:paraId="546F6BF2" w14:textId="5AD3DC3A" w:rsidTr="00B70B99">
        <w:trPr>
          <w:del w:id="2385" w:author="Sarah Thomas" w:date="2014-03-03T14:11:00Z"/>
        </w:trPr>
        <w:tc>
          <w:tcPr>
            <w:tcW w:w="2570" w:type="dxa"/>
          </w:tcPr>
          <w:p w14:paraId="328091D3" w14:textId="03264BDF" w:rsidR="00B70B99" w:rsidRPr="0060716E" w:rsidDel="00F15707" w:rsidRDefault="00B70B99" w:rsidP="00B70B99">
            <w:pPr>
              <w:rPr>
                <w:del w:id="2386" w:author="Sarah Thomas" w:date="2014-03-03T14:11:00Z"/>
                <w:rFonts w:cs="Times New Roman"/>
                <w:color w:val="000000" w:themeColor="text1"/>
                <w:szCs w:val="24"/>
              </w:rPr>
            </w:pPr>
            <w:del w:id="2387" w:author="Sarah Thomas" w:date="2014-03-03T14:11:00Z">
              <w:r w:rsidRPr="0060716E" w:rsidDel="00F15707">
                <w:rPr>
                  <w:rFonts w:cs="Times New Roman"/>
                  <w:color w:val="000000" w:themeColor="text1"/>
                  <w:szCs w:val="24"/>
                  <w:shd w:val="clear" w:color="auto" w:fill="FFFFFF"/>
                  <w:lang w:eastAsia="zh-CN"/>
                </w:rPr>
                <w:delText>A</w:delText>
              </w:r>
              <w:r w:rsidRPr="0060716E" w:rsidDel="00F15707">
                <w:rPr>
                  <w:rFonts w:cs="Times New Roman"/>
                  <w:color w:val="000000" w:themeColor="text1"/>
                  <w:szCs w:val="24"/>
                  <w:shd w:val="clear" w:color="auto" w:fill="FFFFFF"/>
                </w:rPr>
                <w:delText>griculture</w:delText>
              </w:r>
            </w:del>
          </w:p>
        </w:tc>
        <w:tc>
          <w:tcPr>
            <w:tcW w:w="5946" w:type="dxa"/>
          </w:tcPr>
          <w:p w14:paraId="09672126" w14:textId="3DAE17CD" w:rsidR="00B70B99" w:rsidRPr="0060716E" w:rsidDel="00F15707" w:rsidRDefault="00A9041C" w:rsidP="00B70B99">
            <w:pPr>
              <w:tabs>
                <w:tab w:val="left" w:pos="1916"/>
              </w:tabs>
              <w:rPr>
                <w:del w:id="2388" w:author="Sarah Thomas" w:date="2014-03-03T14:11:00Z"/>
                <w:rFonts w:cs="Times New Roman"/>
                <w:color w:val="000000" w:themeColor="text1"/>
                <w:szCs w:val="24"/>
              </w:rPr>
            </w:pPr>
            <w:del w:id="2389" w:author="Sarah Thomas" w:date="2014-03-03T14:11:00Z">
              <w:r w:rsidRPr="0060716E" w:rsidDel="00F15707">
                <w:rPr>
                  <w:rFonts w:cs="Times New Roman"/>
                  <w:color w:val="000000" w:themeColor="text1"/>
                  <w:szCs w:val="24"/>
                  <w:shd w:val="clear" w:color="auto" w:fill="FFFFFF"/>
                </w:rPr>
                <w:delText>Agri</w:delText>
              </w:r>
              <w:r w:rsidR="00B70B99" w:rsidRPr="0060716E" w:rsidDel="00F15707">
                <w:rPr>
                  <w:rFonts w:cs="Times New Roman"/>
                  <w:color w:val="000000" w:themeColor="text1"/>
                  <w:szCs w:val="24"/>
                  <w:shd w:val="clear" w:color="auto" w:fill="FFFFFF"/>
                </w:rPr>
                <w:delText>-business economics, environment and land resources, genetics, animal health, plant biology, animal breeding, agronomy, agricultural markets</w:delText>
              </w:r>
            </w:del>
          </w:p>
        </w:tc>
      </w:tr>
      <w:tr w:rsidR="00B70B99" w:rsidRPr="0060716E" w:rsidDel="00F15707" w14:paraId="5F6AF533" w14:textId="276B11FE" w:rsidTr="00B70B99">
        <w:trPr>
          <w:del w:id="2390" w:author="Sarah Thomas" w:date="2014-03-03T14:11:00Z"/>
        </w:trPr>
        <w:tc>
          <w:tcPr>
            <w:tcW w:w="2570" w:type="dxa"/>
          </w:tcPr>
          <w:p w14:paraId="63DB0A14" w14:textId="0467A19E" w:rsidR="00B70B99" w:rsidRPr="0060716E" w:rsidDel="00F15707" w:rsidRDefault="00B70B99" w:rsidP="00B70B99">
            <w:pPr>
              <w:tabs>
                <w:tab w:val="left" w:pos="1903"/>
              </w:tabs>
              <w:rPr>
                <w:del w:id="2391" w:author="Sarah Thomas" w:date="2014-03-03T14:11:00Z"/>
                <w:rFonts w:cs="Times New Roman"/>
                <w:color w:val="000000" w:themeColor="text1"/>
                <w:szCs w:val="24"/>
              </w:rPr>
            </w:pPr>
            <w:del w:id="2392" w:author="Sarah Thomas" w:date="2014-03-03T14:11:00Z">
              <w:r w:rsidRPr="0060716E" w:rsidDel="00F15707">
                <w:rPr>
                  <w:rFonts w:cs="Times New Roman"/>
                  <w:color w:val="000000" w:themeColor="text1"/>
                  <w:szCs w:val="24"/>
                  <w:shd w:val="clear" w:color="auto" w:fill="FFFFFF"/>
                </w:rPr>
                <w:delText>Architecture</w:delText>
              </w:r>
            </w:del>
          </w:p>
        </w:tc>
        <w:tc>
          <w:tcPr>
            <w:tcW w:w="5946" w:type="dxa"/>
          </w:tcPr>
          <w:p w14:paraId="651E8897" w14:textId="3721D166" w:rsidR="00B70B99" w:rsidRPr="0060716E" w:rsidDel="00F15707" w:rsidRDefault="00A9041C" w:rsidP="00B70B99">
            <w:pPr>
              <w:rPr>
                <w:del w:id="2393" w:author="Sarah Thomas" w:date="2014-03-03T14:11:00Z"/>
                <w:rFonts w:cs="Times New Roman"/>
                <w:color w:val="000000" w:themeColor="text1"/>
                <w:szCs w:val="24"/>
              </w:rPr>
            </w:pPr>
            <w:del w:id="2394" w:author="Sarah Thomas" w:date="2014-03-03T14:11:00Z">
              <w:r w:rsidRPr="0060716E" w:rsidDel="00F15707">
                <w:rPr>
                  <w:rFonts w:cs="Times New Roman"/>
                  <w:color w:val="000000" w:themeColor="text1"/>
                  <w:szCs w:val="24"/>
                  <w:shd w:val="clear" w:color="auto" w:fill="FFFFFF"/>
                </w:rPr>
                <w:delText>Urban</w:delText>
              </w:r>
              <w:r w:rsidR="00B70B99" w:rsidRPr="0060716E" w:rsidDel="00F15707">
                <w:rPr>
                  <w:rFonts w:cs="Times New Roman"/>
                  <w:color w:val="000000" w:themeColor="text1"/>
                  <w:szCs w:val="24"/>
                  <w:shd w:val="clear" w:color="auto" w:fill="FFFFFF"/>
                </w:rPr>
                <w:delText xml:space="preserve"> design, interior design, garden design</w:delText>
              </w:r>
            </w:del>
          </w:p>
        </w:tc>
      </w:tr>
      <w:tr w:rsidR="00B70B99" w:rsidRPr="0060716E" w:rsidDel="00F15707" w14:paraId="13B61B2A" w14:textId="367289CF" w:rsidTr="00B70B99">
        <w:trPr>
          <w:del w:id="2395" w:author="Sarah Thomas" w:date="2014-03-03T14:11:00Z"/>
        </w:trPr>
        <w:tc>
          <w:tcPr>
            <w:tcW w:w="2570" w:type="dxa"/>
          </w:tcPr>
          <w:p w14:paraId="254D9865" w14:textId="382EAD9D" w:rsidR="00B70B99" w:rsidRPr="0060716E" w:rsidDel="00F15707" w:rsidRDefault="00B70B99" w:rsidP="00B70B99">
            <w:pPr>
              <w:rPr>
                <w:del w:id="2396" w:author="Sarah Thomas" w:date="2014-03-03T14:11:00Z"/>
                <w:rFonts w:cs="Times New Roman"/>
                <w:color w:val="000000" w:themeColor="text1"/>
                <w:szCs w:val="24"/>
              </w:rPr>
            </w:pPr>
            <w:del w:id="2397" w:author="Sarah Thomas" w:date="2014-03-03T14:11:00Z">
              <w:r w:rsidRPr="0060716E" w:rsidDel="00F15707">
                <w:rPr>
                  <w:rFonts w:cs="Times New Roman"/>
                  <w:color w:val="000000" w:themeColor="text1"/>
                  <w:szCs w:val="24"/>
                  <w:shd w:val="clear" w:color="auto" w:fill="FFFFFF"/>
                  <w:lang w:eastAsia="zh-CN"/>
                </w:rPr>
                <w:delText>Music</w:delText>
              </w:r>
            </w:del>
          </w:p>
        </w:tc>
        <w:tc>
          <w:tcPr>
            <w:tcW w:w="5946" w:type="dxa"/>
          </w:tcPr>
          <w:p w14:paraId="2CDC1FA0" w14:textId="58FB2976" w:rsidR="00B70B99" w:rsidRPr="0060716E" w:rsidDel="00F15707" w:rsidRDefault="00A9041C" w:rsidP="00B70B99">
            <w:pPr>
              <w:rPr>
                <w:del w:id="2398" w:author="Sarah Thomas" w:date="2014-03-03T14:11:00Z"/>
                <w:rFonts w:cs="Times New Roman"/>
                <w:color w:val="000000" w:themeColor="text1"/>
                <w:szCs w:val="24"/>
              </w:rPr>
            </w:pPr>
            <w:del w:id="2399" w:author="Sarah Thomas" w:date="2014-03-03T14:11:00Z">
              <w:r w:rsidRPr="0060716E" w:rsidDel="00F15707">
                <w:rPr>
                  <w:rFonts w:cs="Times New Roman"/>
                  <w:color w:val="000000" w:themeColor="text1"/>
                  <w:szCs w:val="24"/>
                  <w:shd w:val="clear" w:color="auto" w:fill="FFFFFF"/>
                </w:rPr>
                <w:delText>Aural</w:delText>
              </w:r>
              <w:r w:rsidR="00B70B99" w:rsidRPr="0060716E" w:rsidDel="00F15707">
                <w:rPr>
                  <w:rFonts w:cs="Times New Roman"/>
                  <w:color w:val="000000" w:themeColor="text1"/>
                  <w:szCs w:val="24"/>
                  <w:shd w:val="clear" w:color="auto" w:fill="FFFFFF"/>
                </w:rPr>
                <w:delText xml:space="preserve"> skills, sound design, guitar, violin, cello, drums, bass, piano, trumpet</w:delText>
              </w:r>
            </w:del>
          </w:p>
        </w:tc>
      </w:tr>
      <w:tr w:rsidR="00B70B99" w:rsidRPr="0060716E" w:rsidDel="00F15707" w14:paraId="34F331C8" w14:textId="515B6C4A" w:rsidTr="00B70B99">
        <w:trPr>
          <w:del w:id="2400" w:author="Sarah Thomas" w:date="2014-03-03T14:11:00Z"/>
        </w:trPr>
        <w:tc>
          <w:tcPr>
            <w:tcW w:w="2570" w:type="dxa"/>
          </w:tcPr>
          <w:p w14:paraId="4C3CCC29" w14:textId="004DE649" w:rsidR="00B70B99" w:rsidRPr="0060716E" w:rsidDel="00F15707" w:rsidRDefault="00B70B99" w:rsidP="00B70B99">
            <w:pPr>
              <w:rPr>
                <w:del w:id="2401" w:author="Sarah Thomas" w:date="2014-03-03T14:11:00Z"/>
                <w:rFonts w:cs="Times New Roman"/>
                <w:color w:val="000000" w:themeColor="text1"/>
                <w:szCs w:val="24"/>
              </w:rPr>
            </w:pPr>
            <w:del w:id="2402" w:author="Sarah Thomas" w:date="2014-03-03T14:11:00Z">
              <w:r w:rsidRPr="0060716E" w:rsidDel="00F15707">
                <w:rPr>
                  <w:rFonts w:cs="Times New Roman"/>
                  <w:color w:val="000000" w:themeColor="text1"/>
                  <w:szCs w:val="24"/>
                  <w:shd w:val="clear" w:color="auto" w:fill="FFFFFF"/>
                  <w:lang w:eastAsia="zh-CN"/>
                </w:rPr>
                <w:delText>Dance</w:delText>
              </w:r>
            </w:del>
          </w:p>
        </w:tc>
        <w:tc>
          <w:tcPr>
            <w:tcW w:w="5946" w:type="dxa"/>
          </w:tcPr>
          <w:p w14:paraId="537119AF" w14:textId="5490C827" w:rsidR="00B70B99" w:rsidRPr="0060716E" w:rsidDel="00F15707" w:rsidRDefault="00A9041C" w:rsidP="00B70B99">
            <w:pPr>
              <w:rPr>
                <w:del w:id="2403" w:author="Sarah Thomas" w:date="2014-03-03T14:11:00Z"/>
                <w:rFonts w:cs="Times New Roman"/>
                <w:color w:val="000000" w:themeColor="text1"/>
                <w:szCs w:val="24"/>
              </w:rPr>
            </w:pPr>
            <w:del w:id="2404" w:author="Sarah Thomas" w:date="2014-03-03T14:11:00Z">
              <w:r w:rsidRPr="0060716E" w:rsidDel="00F15707">
                <w:rPr>
                  <w:rFonts w:cs="Times New Roman"/>
                  <w:color w:val="000000" w:themeColor="text1"/>
                  <w:szCs w:val="24"/>
                  <w:shd w:val="clear" w:color="auto" w:fill="FFFFFF"/>
                </w:rPr>
                <w:delText>Choreography</w:delText>
              </w:r>
              <w:r w:rsidR="00B70B99" w:rsidRPr="0060716E" w:rsidDel="00F15707">
                <w:rPr>
                  <w:rFonts w:cs="Times New Roman"/>
                  <w:color w:val="000000" w:themeColor="text1"/>
                  <w:szCs w:val="24"/>
                  <w:shd w:val="clear" w:color="auto" w:fill="FFFFFF"/>
                </w:rPr>
                <w:delText>, improvisation, ballet</w:delText>
              </w:r>
            </w:del>
          </w:p>
        </w:tc>
      </w:tr>
      <w:tr w:rsidR="00B70B99" w:rsidRPr="0060716E" w:rsidDel="00F15707" w14:paraId="3A20FF2B" w14:textId="1525FEE3" w:rsidTr="00B70B99">
        <w:trPr>
          <w:del w:id="2405" w:author="Sarah Thomas" w:date="2014-03-03T14:11:00Z"/>
        </w:trPr>
        <w:tc>
          <w:tcPr>
            <w:tcW w:w="2570" w:type="dxa"/>
          </w:tcPr>
          <w:p w14:paraId="70C98C03" w14:textId="749C9FC3" w:rsidR="00B70B99" w:rsidRPr="0060716E" w:rsidDel="00F15707" w:rsidRDefault="00B70B99" w:rsidP="00B70B99">
            <w:pPr>
              <w:rPr>
                <w:del w:id="2406" w:author="Sarah Thomas" w:date="2014-03-03T14:11:00Z"/>
                <w:rFonts w:cs="Times New Roman"/>
                <w:color w:val="000000" w:themeColor="text1"/>
                <w:szCs w:val="24"/>
              </w:rPr>
            </w:pPr>
            <w:del w:id="2407" w:author="Sarah Thomas" w:date="2014-03-03T14:11:00Z">
              <w:r w:rsidRPr="0060716E" w:rsidDel="00F15707">
                <w:rPr>
                  <w:rFonts w:cs="Times New Roman"/>
                  <w:color w:val="000000" w:themeColor="text1"/>
                  <w:szCs w:val="24"/>
                  <w:shd w:val="clear" w:color="auto" w:fill="FFFFFF"/>
                  <w:lang w:eastAsia="zh-CN"/>
                </w:rPr>
                <w:delText>Fine Arts</w:delText>
              </w:r>
            </w:del>
          </w:p>
        </w:tc>
        <w:tc>
          <w:tcPr>
            <w:tcW w:w="5946" w:type="dxa"/>
          </w:tcPr>
          <w:p w14:paraId="7F0D3E6E" w14:textId="01B19822" w:rsidR="00B70B99" w:rsidRPr="0060716E" w:rsidDel="00F15707" w:rsidRDefault="00A9041C" w:rsidP="00B70B99">
            <w:pPr>
              <w:rPr>
                <w:del w:id="2408" w:author="Sarah Thomas" w:date="2014-03-03T14:11:00Z"/>
                <w:rFonts w:cs="Times New Roman"/>
                <w:color w:val="000000" w:themeColor="text1"/>
                <w:szCs w:val="24"/>
              </w:rPr>
            </w:pPr>
            <w:del w:id="2409" w:author="Sarah Thomas" w:date="2014-03-03T14:11:00Z">
              <w:r w:rsidRPr="0060716E" w:rsidDel="00F15707">
                <w:rPr>
                  <w:rFonts w:cs="Times New Roman"/>
                  <w:color w:val="000000" w:themeColor="text1"/>
                  <w:szCs w:val="24"/>
                  <w:shd w:val="clear" w:color="auto" w:fill="FFFFFF"/>
                </w:rPr>
                <w:delText>Oil</w:delText>
              </w:r>
              <w:r w:rsidR="00B70B99" w:rsidRPr="0060716E" w:rsidDel="00F15707">
                <w:rPr>
                  <w:rFonts w:cs="Times New Roman"/>
                  <w:color w:val="000000" w:themeColor="text1"/>
                  <w:szCs w:val="24"/>
                  <w:shd w:val="clear" w:color="auto" w:fill="FFFFFF"/>
                </w:rPr>
                <w:delText xml:space="preserve"> painting, watercolors, pencil drawing, carbon drawing, digital drawing, graphic design, renaissance, modern art, contemporary art, sculpting, photography </w:delText>
              </w:r>
            </w:del>
          </w:p>
        </w:tc>
      </w:tr>
    </w:tbl>
    <w:p w14:paraId="1EE9DC2E" w14:textId="2CF43BBD" w:rsidR="00B70B99" w:rsidRPr="0060716E" w:rsidDel="00F15707" w:rsidRDefault="00B70B99" w:rsidP="00B70B99">
      <w:pPr>
        <w:rPr>
          <w:del w:id="2410" w:author="Sarah Thomas" w:date="2014-03-03T14:13:00Z"/>
          <w:color w:val="000000" w:themeColor="text1"/>
        </w:rPr>
      </w:pPr>
    </w:p>
    <w:p w14:paraId="2E20DF51" w14:textId="30A48206" w:rsidR="003614D6" w:rsidDel="00F15707" w:rsidRDefault="003614D6" w:rsidP="00B70B99">
      <w:pPr>
        <w:pStyle w:val="BodyText"/>
        <w:rPr>
          <w:del w:id="2411" w:author="Sarah Thomas" w:date="2014-03-03T14:13:00Z"/>
        </w:rPr>
        <w:sectPr w:rsidR="003614D6" w:rsidDel="00F15707" w:rsidSect="00812194">
          <w:footerReference w:type="default" r:id="rId16"/>
          <w:pgSz w:w="11900" w:h="16840"/>
          <w:pgMar w:top="1440" w:right="1800" w:bottom="1440" w:left="1800" w:header="708" w:footer="708" w:gutter="0"/>
          <w:pgNumType w:start="1"/>
          <w:cols w:space="708"/>
          <w:docGrid w:linePitch="360"/>
        </w:sectPr>
      </w:pPr>
    </w:p>
    <w:p w14:paraId="1F4674DF" w14:textId="1285DC8D" w:rsidR="005C63CB" w:rsidDel="00F15707" w:rsidRDefault="005C63CB" w:rsidP="0080393E">
      <w:pPr>
        <w:pStyle w:val="Heading2"/>
        <w:rPr>
          <w:del w:id="2412" w:author="Sarah Thomas" w:date="2014-03-03T14:13:00Z"/>
        </w:rPr>
      </w:pPr>
      <w:bookmarkStart w:id="2413" w:name="_Toc253043816"/>
      <w:del w:id="2414" w:author="Sarah Thomas" w:date="2014-03-03T14:13:00Z">
        <w:r w:rsidRPr="00F0790D" w:rsidDel="00F15707">
          <w:delText>Gantt chart</w:delText>
        </w:r>
        <w:bookmarkEnd w:id="2413"/>
      </w:del>
    </w:p>
    <w:p w14:paraId="66E3DD7C" w14:textId="4AEB0484" w:rsidR="00FF23AD" w:rsidRPr="00F0790D" w:rsidDel="00F15707" w:rsidRDefault="00FF23AD" w:rsidP="00F0790D">
      <w:pPr>
        <w:rPr>
          <w:del w:id="2415" w:author="Sarah Thomas" w:date="2014-03-03T14:13:00Z"/>
        </w:rPr>
      </w:pPr>
      <w:del w:id="2416" w:author="Sarah Thomas" w:date="2014-03-03T14:13:00Z">
        <w:r w:rsidDel="00F15707">
          <w:delText xml:space="preserve">The Gantt </w:delText>
        </w:r>
        <w:r w:rsidR="009D3710" w:rsidDel="00F15707">
          <w:delText>chart</w:delText>
        </w:r>
        <w:r w:rsidDel="00F15707">
          <w:delText xml:space="preserve"> below illustrates the waterfall methodology that the project uses. The iteration happens during stage 4, 5 and 6 where the systems are being design, tested and implemented.</w:delText>
        </w:r>
      </w:del>
    </w:p>
    <w:p w14:paraId="02A18B1E" w14:textId="35191FD5" w:rsidR="003614D6" w:rsidDel="00F15707" w:rsidRDefault="003614D6" w:rsidP="003614D6">
      <w:pPr>
        <w:rPr>
          <w:del w:id="2417" w:author="Sarah Thomas" w:date="2014-03-03T14:13:00Z"/>
        </w:rPr>
      </w:pPr>
    </w:p>
    <w:p w14:paraId="0C8196FD" w14:textId="7DEDF59B" w:rsidR="0028129D" w:rsidDel="00F15707" w:rsidRDefault="00F7467D" w:rsidP="00F0790D">
      <w:pPr>
        <w:pStyle w:val="BodyText"/>
        <w:keepNext/>
        <w:rPr>
          <w:del w:id="2418" w:author="Sarah Thomas" w:date="2014-03-03T14:13:00Z"/>
        </w:rPr>
      </w:pPr>
      <w:del w:id="2419" w:author="Sarah Thomas" w:date="2014-03-03T14:13:00Z">
        <w:r w:rsidDel="00F15707">
          <w:rPr>
            <w:noProof/>
            <w:lang w:val="en-US"/>
          </w:rPr>
          <w:drawing>
            <wp:inline distT="0" distB="0" distL="0" distR="0" wp14:anchorId="3B4E0FED" wp14:editId="49354957">
              <wp:extent cx="8864600" cy="2304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7">
                        <a:extLst>
                          <a:ext uri="{28A0092B-C50C-407E-A947-70E740481C1C}">
                            <a14:useLocalDpi xmlns:a14="http://schemas.microsoft.com/office/drawing/2010/main" val="0"/>
                          </a:ext>
                        </a:extLst>
                      </a:blip>
                      <a:stretch>
                        <a:fillRect/>
                      </a:stretch>
                    </pic:blipFill>
                    <pic:spPr>
                      <a:xfrm>
                        <a:off x="0" y="0"/>
                        <a:ext cx="8864600" cy="2304415"/>
                      </a:xfrm>
                      <a:prstGeom prst="rect">
                        <a:avLst/>
                      </a:prstGeom>
                    </pic:spPr>
                  </pic:pic>
                </a:graphicData>
              </a:graphic>
            </wp:inline>
          </w:drawing>
        </w:r>
      </w:del>
    </w:p>
    <w:p w14:paraId="063BAD10" w14:textId="6FDF28E7" w:rsidR="003614D6" w:rsidRPr="00F0790D" w:rsidDel="00766C26" w:rsidRDefault="0028129D">
      <w:pPr>
        <w:pStyle w:val="BodyText"/>
        <w:rPr>
          <w:del w:id="2420" w:author="Sarah Thomas" w:date="2014-03-03T14:23:00Z"/>
          <w:b/>
          <w:bCs/>
        </w:rPr>
        <w:sectPr w:rsidR="003614D6" w:rsidRPr="00F0790D" w:rsidDel="00766C26" w:rsidSect="00812194">
          <w:pgSz w:w="11900" w:h="16840"/>
          <w:pgMar w:top="1440" w:right="1800" w:bottom="1440" w:left="1800" w:header="708" w:footer="708" w:gutter="0"/>
          <w:cols w:space="708"/>
          <w:docGrid w:linePitch="360"/>
        </w:sectPr>
        <w:pPrChange w:id="2421" w:author="Sarah Thomas" w:date="2014-03-03T14:24:00Z">
          <w:pPr>
            <w:pStyle w:val="Caption"/>
            <w:jc w:val="center"/>
          </w:pPr>
        </w:pPrChange>
      </w:pPr>
      <w:del w:id="2422" w:author="Sarah Thomas" w:date="2014-03-03T14:23:00Z">
        <w:r w:rsidDel="00766C26">
          <w:delText xml:space="preserve">Figure </w:delText>
        </w:r>
        <w:r w:rsidR="00246E0B" w:rsidDel="00766C26">
          <w:fldChar w:fldCharType="begin"/>
        </w:r>
        <w:r w:rsidR="00246E0B" w:rsidDel="00766C26">
          <w:delInstrText xml:space="preserve"> SEQ Figure \* ARABIC </w:delInstrText>
        </w:r>
        <w:r w:rsidR="00246E0B" w:rsidDel="00766C26">
          <w:fldChar w:fldCharType="separate"/>
        </w:r>
        <w:r w:rsidDel="00766C26">
          <w:rPr>
            <w:noProof/>
          </w:rPr>
          <w:delText>4</w:delText>
        </w:r>
        <w:r w:rsidR="00246E0B" w:rsidDel="00766C26">
          <w:rPr>
            <w:noProof/>
          </w:rPr>
          <w:fldChar w:fldCharType="end"/>
        </w:r>
        <w:r w:rsidDel="00766C26">
          <w:delText xml:space="preserve"> - Gantt Chart</w:delText>
        </w:r>
      </w:del>
    </w:p>
    <w:p w14:paraId="135E9DD6" w14:textId="3E23E8AA" w:rsidR="003614D6" w:rsidRPr="00F0790D" w:rsidRDefault="003614D6">
      <w:pPr>
        <w:pStyle w:val="BodyText"/>
        <w:pPrChange w:id="2423" w:author="Sarah Thomas" w:date="2014-03-03T14:24:00Z">
          <w:pPr/>
        </w:pPrChange>
      </w:pPr>
    </w:p>
    <w:p w14:paraId="0A169CA0" w14:textId="79703097" w:rsidR="00A11C25" w:rsidDel="00F15707" w:rsidRDefault="00A11C25" w:rsidP="0080393E">
      <w:pPr>
        <w:pStyle w:val="Heading2"/>
        <w:rPr>
          <w:del w:id="2424" w:author="Sarah Thomas" w:date="2014-03-03T14:13:00Z"/>
        </w:rPr>
      </w:pPr>
      <w:bookmarkStart w:id="2425" w:name="_Toc253043817"/>
      <w:del w:id="2426" w:author="Sarah Thomas" w:date="2014-03-03T14:13:00Z">
        <w:r w:rsidDel="00F15707">
          <w:delText>Mind Map</w:delText>
        </w:r>
        <w:bookmarkEnd w:id="2425"/>
      </w:del>
    </w:p>
    <w:p w14:paraId="20834A64" w14:textId="3B068BA9" w:rsidR="00A11C25" w:rsidDel="00F15707" w:rsidRDefault="00860F9F" w:rsidP="00A11C25">
      <w:pPr>
        <w:pStyle w:val="BodyText"/>
        <w:rPr>
          <w:del w:id="2427" w:author="Sarah Thomas" w:date="2014-03-03T14:13:00Z"/>
        </w:rPr>
      </w:pPr>
      <w:del w:id="2428" w:author="Sarah Thomas" w:date="2014-03-03T14:13:00Z">
        <w:r w:rsidDel="00F15707">
          <w:delText>Available</w:delText>
        </w:r>
        <w:r w:rsidR="00A11C25" w:rsidDel="00F15707">
          <w:delText xml:space="preserve"> at </w:delText>
        </w:r>
        <w:r w:rsidR="00A11C25" w:rsidRPr="00F0790D" w:rsidDel="00F15707">
          <w:delText>https://www.mindmeister.com/366697119</w:delText>
        </w:r>
      </w:del>
    </w:p>
    <w:p w14:paraId="3FE411F5" w14:textId="0D93F448" w:rsidR="001E34AB" w:rsidRDefault="00A5192B" w:rsidP="00F0790D">
      <w:pPr>
        <w:pStyle w:val="Heading1"/>
      </w:pPr>
      <w:bookmarkStart w:id="2429" w:name="_Toc253043818"/>
      <w:bookmarkStart w:id="2430" w:name="_Toc255483856"/>
      <w:r>
        <w:t>Glossary</w:t>
      </w:r>
      <w:bookmarkEnd w:id="2429"/>
      <w:bookmarkEnd w:id="2430"/>
    </w:p>
    <w:p w14:paraId="113B2BBB" w14:textId="77777777" w:rsidR="0080393E" w:rsidRPr="00C12AC5" w:rsidRDefault="0080393E" w:rsidP="008D0C79">
      <w:pPr>
        <w:pStyle w:val="BodyText"/>
      </w:pPr>
      <w:r w:rsidRPr="00C12AC5">
        <w:rPr>
          <w:b/>
        </w:rPr>
        <w:t>External eco-system</w:t>
      </w:r>
      <w:r>
        <w:t xml:space="preserve"> includes professionals and advisors from non-academic organizations and businesses </w:t>
      </w:r>
    </w:p>
    <w:p w14:paraId="7C303DD4" w14:textId="0C3CC6F3" w:rsidR="00C12AC5" w:rsidRDefault="00C12AC5" w:rsidP="008D0C79">
      <w:pPr>
        <w:pStyle w:val="BodyText"/>
      </w:pPr>
      <w:r w:rsidRPr="00C12AC5">
        <w:rPr>
          <w:b/>
        </w:rPr>
        <w:t>University eco-system</w:t>
      </w:r>
      <w:r>
        <w:t xml:space="preserve"> includes students, and staff based in university</w:t>
      </w:r>
    </w:p>
    <w:p w14:paraId="7199A2BB" w14:textId="77777777" w:rsidR="0080393E" w:rsidRDefault="0080393E" w:rsidP="008D0C79">
      <w:pPr>
        <w:pStyle w:val="BodyText"/>
      </w:pPr>
      <w:r w:rsidRPr="0080393E">
        <w:rPr>
          <w:b/>
        </w:rPr>
        <w:t>Venture</w:t>
      </w:r>
      <w:r>
        <w:rPr>
          <w:b/>
        </w:rPr>
        <w:t xml:space="preserve"> </w:t>
      </w:r>
      <w:r>
        <w:t>a business idea or e</w:t>
      </w:r>
      <w:r w:rsidRPr="0080393E">
        <w:t>ntrepreneurial</w:t>
      </w:r>
      <w:r>
        <w:t xml:space="preserve"> activity requiring a team leader and team members</w:t>
      </w:r>
    </w:p>
    <w:p w14:paraId="1EA3A2A5" w14:textId="5A966D9E" w:rsidR="00A9041C" w:rsidRDefault="00A9041C" w:rsidP="008D0C79">
      <w:pPr>
        <w:pStyle w:val="BodyText"/>
      </w:pPr>
      <w:r w:rsidRPr="00F0790D">
        <w:rPr>
          <w:b/>
        </w:rPr>
        <w:t>HTTP</w:t>
      </w:r>
      <w:r>
        <w:t xml:space="preserve"> </w:t>
      </w:r>
      <w:r w:rsidR="00D72006">
        <w:t>(</w:t>
      </w:r>
      <w:r>
        <w:t>hypertext transport protocol</w:t>
      </w:r>
      <w:r w:rsidR="00D72006">
        <w:t>) is a communication protocol used by the Internet to communicate from one node to another.</w:t>
      </w:r>
    </w:p>
    <w:p w14:paraId="414B2984" w14:textId="34334DB5" w:rsidR="00D72006" w:rsidRDefault="00D72006" w:rsidP="008D0C79">
      <w:pPr>
        <w:pStyle w:val="BodyText"/>
      </w:pPr>
      <w:r w:rsidRPr="00F0790D">
        <w:rPr>
          <w:b/>
        </w:rPr>
        <w:t>HTTPS</w:t>
      </w:r>
      <w:r>
        <w:t xml:space="preserve"> </w:t>
      </w:r>
      <w:r w:rsidR="00353480">
        <w:t>(</w:t>
      </w:r>
      <w:r>
        <w:t>hypertext transport protocol</w:t>
      </w:r>
      <w:r w:rsidR="00353480">
        <w:t xml:space="preserve"> </w:t>
      </w:r>
      <w:r>
        <w:t>secure</w:t>
      </w:r>
      <w:r w:rsidR="00353480">
        <w:t>) is</w:t>
      </w:r>
      <w:r>
        <w:t xml:space="preserve"> a communication protocol for secure communication over a computer network. Layering HTTP on top of SSL/TLS, adding it to standard HTTP communication.</w:t>
      </w:r>
    </w:p>
    <w:p w14:paraId="13BD254B" w14:textId="56D1E13E" w:rsidR="00AB54C7" w:rsidRDefault="00D72006" w:rsidP="008D0C79">
      <w:pPr>
        <w:pStyle w:val="BodyText"/>
      </w:pPr>
      <w:r w:rsidRPr="00F0790D">
        <w:rPr>
          <w:b/>
        </w:rPr>
        <w:t>SSL</w:t>
      </w:r>
      <w:r>
        <w:t xml:space="preserve"> </w:t>
      </w:r>
      <w:r w:rsidR="00353480">
        <w:t xml:space="preserve">(Secure Socket Layer) a cryptographic protocol designed to provide secure communication over the </w:t>
      </w:r>
      <w:r w:rsidR="00AB54C7">
        <w:t>I</w:t>
      </w:r>
      <w:r w:rsidR="00353480">
        <w:t>nternet.</w:t>
      </w:r>
    </w:p>
    <w:p w14:paraId="4044FCC2" w14:textId="3A0E8463" w:rsidR="00AB54C7" w:rsidRDefault="00AB54C7" w:rsidP="008D0C79">
      <w:pPr>
        <w:pStyle w:val="BodyText"/>
      </w:pPr>
      <w:r w:rsidRPr="00F0790D">
        <w:rPr>
          <w:b/>
        </w:rPr>
        <w:t>UX</w:t>
      </w:r>
      <w:r>
        <w:t xml:space="preserve"> (User Experience) mainly deals with how users interaction and how they perceive the website design and layout.</w:t>
      </w:r>
    </w:p>
    <w:p w14:paraId="44EEC33A" w14:textId="09205FF9" w:rsidR="00AB54C7" w:rsidRPr="0080393E" w:rsidRDefault="00AB54C7" w:rsidP="008D0C79">
      <w:pPr>
        <w:pStyle w:val="BodyText"/>
      </w:pPr>
      <w:r w:rsidRPr="00F0790D">
        <w:rPr>
          <w:b/>
        </w:rPr>
        <w:t>UI</w:t>
      </w:r>
      <w:r>
        <w:t xml:space="preserve"> (User Interface) mainly deals with the design of the layout of the website.</w:t>
      </w:r>
    </w:p>
    <w:p w14:paraId="2B91A844" w14:textId="0DF0FE64" w:rsidR="001E34AB" w:rsidRDefault="001E34AB" w:rsidP="00F0790D">
      <w:pPr>
        <w:pStyle w:val="Heading1"/>
      </w:pPr>
      <w:bookmarkStart w:id="2431" w:name="_Toc253043819"/>
      <w:bookmarkStart w:id="2432" w:name="_Toc255483857"/>
      <w:r>
        <w:t>References</w:t>
      </w:r>
      <w:bookmarkEnd w:id="2431"/>
      <w:bookmarkEnd w:id="2432"/>
    </w:p>
    <w:p w14:paraId="6ADA0CE1" w14:textId="39E02154" w:rsidR="00050823" w:rsidRPr="00050823" w:rsidRDefault="001E34AB">
      <w:pPr>
        <w:pStyle w:val="NormalWeb"/>
        <w:ind w:left="640" w:hanging="640"/>
        <w:divId w:val="820582998"/>
        <w:rPr>
          <w:rFonts w:ascii="Cambria" w:hAnsi="Cambria"/>
          <w:noProof/>
          <w:sz w:val="22"/>
        </w:rPr>
      </w:pPr>
      <w:r>
        <w:fldChar w:fldCharType="begin" w:fldLock="1"/>
      </w:r>
      <w:r>
        <w:instrText xml:space="preserve">ADDIN Mendeley Bibliography CSL_BIBLIOGRAPHY </w:instrText>
      </w:r>
      <w:r>
        <w:fldChar w:fldCharType="separate"/>
      </w:r>
      <w:r w:rsidR="00050823" w:rsidRPr="00050823">
        <w:rPr>
          <w:rFonts w:ascii="Cambria" w:hAnsi="Cambria"/>
          <w:noProof/>
          <w:sz w:val="22"/>
        </w:rPr>
        <w:t>[1]</w:t>
      </w:r>
      <w:r w:rsidR="00050823" w:rsidRPr="00050823">
        <w:rPr>
          <w:rFonts w:ascii="Cambria" w:hAnsi="Cambria"/>
          <w:noProof/>
          <w:sz w:val="22"/>
        </w:rPr>
        <w:tab/>
        <w:t xml:space="preserve">P. Zheng and V. Callaghan, “The Faculty Cooperative: An Innovative Approach to the Formation of Academic Entrepreneurial Ventures,” in </w:t>
      </w:r>
      <w:r w:rsidR="00050823" w:rsidRPr="00050823">
        <w:rPr>
          <w:rFonts w:ascii="Cambria" w:hAnsi="Cambria"/>
          <w:i/>
          <w:iCs/>
          <w:noProof/>
          <w:sz w:val="22"/>
        </w:rPr>
        <w:t>ISBE Conference 2012 Paper Submission ( R1 )</w:t>
      </w:r>
      <w:r w:rsidR="00050823" w:rsidRPr="00050823">
        <w:rPr>
          <w:rFonts w:ascii="Cambria" w:hAnsi="Cambria"/>
          <w:noProof/>
          <w:sz w:val="22"/>
        </w:rPr>
        <w:t>, 2012, pp. 1–16.</w:t>
      </w:r>
    </w:p>
    <w:p w14:paraId="4A2CFE83" w14:textId="77777777" w:rsidR="00050823" w:rsidRPr="00050823" w:rsidRDefault="00050823">
      <w:pPr>
        <w:pStyle w:val="NormalWeb"/>
        <w:ind w:left="640" w:hanging="640"/>
        <w:divId w:val="820582998"/>
        <w:rPr>
          <w:rFonts w:ascii="Cambria" w:hAnsi="Cambria"/>
          <w:noProof/>
          <w:sz w:val="22"/>
        </w:rPr>
      </w:pPr>
      <w:r w:rsidRPr="00050823">
        <w:rPr>
          <w:rFonts w:ascii="Cambria" w:hAnsi="Cambria"/>
          <w:noProof/>
          <w:sz w:val="22"/>
        </w:rPr>
        <w:t>[2]</w:t>
      </w:r>
      <w:r w:rsidRPr="00050823">
        <w:rPr>
          <w:rFonts w:ascii="Cambria" w:hAnsi="Cambria"/>
          <w:noProof/>
          <w:sz w:val="22"/>
        </w:rPr>
        <w:tab/>
        <w:t xml:space="preserve">M. Gardner, “The Faculty Cooperative – An Interactive Website for ‘Crowd Sourced’ Academic Entrepreneurial Activity,” </w:t>
      </w:r>
      <w:r w:rsidRPr="00050823">
        <w:rPr>
          <w:rFonts w:ascii="Cambria" w:hAnsi="Cambria"/>
          <w:i/>
          <w:iCs/>
          <w:noProof/>
          <w:sz w:val="22"/>
        </w:rPr>
        <w:t>List CE903 MSc Gr. Proj. – 2014 MSc Adv. Web Eng.</w:t>
      </w:r>
      <w:r w:rsidRPr="00050823">
        <w:rPr>
          <w:rFonts w:ascii="Cambria" w:hAnsi="Cambria"/>
          <w:noProof/>
          <w:sz w:val="22"/>
        </w:rPr>
        <w:t>, pp. 1–7, 2014.</w:t>
      </w:r>
    </w:p>
    <w:p w14:paraId="3B2CBB49" w14:textId="77777777" w:rsidR="00050823" w:rsidRPr="00050823" w:rsidRDefault="00050823">
      <w:pPr>
        <w:pStyle w:val="NormalWeb"/>
        <w:ind w:left="640" w:hanging="640"/>
        <w:divId w:val="820582998"/>
        <w:rPr>
          <w:rFonts w:ascii="Cambria" w:hAnsi="Cambria"/>
          <w:noProof/>
          <w:sz w:val="22"/>
        </w:rPr>
      </w:pPr>
      <w:r w:rsidRPr="00050823">
        <w:rPr>
          <w:rFonts w:ascii="Cambria" w:hAnsi="Cambria"/>
          <w:noProof/>
          <w:sz w:val="22"/>
        </w:rPr>
        <w:t>[3]</w:t>
      </w:r>
      <w:r w:rsidRPr="00050823">
        <w:rPr>
          <w:rFonts w:ascii="Cambria" w:hAnsi="Cambria"/>
          <w:noProof/>
          <w:sz w:val="22"/>
        </w:rPr>
        <w:tab/>
        <w:t>J. Gan, “CE903 Group Project. Lecture 6: Software Development Models and Security Issues (Project Management II),” p. Slide 5.</w:t>
      </w:r>
    </w:p>
    <w:p w14:paraId="3E19B53D" w14:textId="77777777" w:rsidR="00050823" w:rsidRPr="00050823" w:rsidRDefault="00050823">
      <w:pPr>
        <w:pStyle w:val="NormalWeb"/>
        <w:ind w:left="640" w:hanging="640"/>
        <w:divId w:val="820582998"/>
        <w:rPr>
          <w:rFonts w:ascii="Cambria" w:hAnsi="Cambria"/>
          <w:noProof/>
          <w:sz w:val="22"/>
        </w:rPr>
      </w:pPr>
      <w:r w:rsidRPr="00050823">
        <w:rPr>
          <w:rFonts w:ascii="Cambria" w:hAnsi="Cambria"/>
          <w:noProof/>
          <w:sz w:val="22"/>
        </w:rPr>
        <w:lastRenderedPageBreak/>
        <w:t>[4]</w:t>
      </w:r>
      <w:r w:rsidRPr="00050823">
        <w:rPr>
          <w:rFonts w:ascii="Cambria" w:hAnsi="Cambria"/>
          <w:noProof/>
          <w:sz w:val="22"/>
        </w:rPr>
        <w:tab/>
        <w:t xml:space="preserve">S. Bennett, S. McRobb, and R. Farmer, </w:t>
      </w:r>
      <w:r w:rsidRPr="00050823">
        <w:rPr>
          <w:rFonts w:ascii="Cambria" w:hAnsi="Cambria"/>
          <w:i/>
          <w:iCs/>
          <w:noProof/>
          <w:sz w:val="22"/>
        </w:rPr>
        <w:t>Object-Oriented Systems Analysis and Design using UML</w:t>
      </w:r>
      <w:r w:rsidRPr="00050823">
        <w:rPr>
          <w:rFonts w:ascii="Cambria" w:hAnsi="Cambria"/>
          <w:noProof/>
          <w:sz w:val="22"/>
        </w:rPr>
        <w:t>, Third. Maidenhead: McGraw-Hill Education, 2006.</w:t>
      </w:r>
    </w:p>
    <w:p w14:paraId="7B4AB734" w14:textId="77777777" w:rsidR="00050823" w:rsidRPr="00050823" w:rsidRDefault="00050823">
      <w:pPr>
        <w:pStyle w:val="NormalWeb"/>
        <w:ind w:left="640" w:hanging="640"/>
        <w:divId w:val="820582998"/>
        <w:rPr>
          <w:rFonts w:ascii="Cambria" w:hAnsi="Cambria"/>
          <w:noProof/>
          <w:sz w:val="22"/>
        </w:rPr>
      </w:pPr>
      <w:r w:rsidRPr="00050823">
        <w:rPr>
          <w:rFonts w:ascii="Cambria" w:hAnsi="Cambria"/>
          <w:noProof/>
          <w:sz w:val="22"/>
        </w:rPr>
        <w:t>[5]</w:t>
      </w:r>
      <w:r w:rsidRPr="00050823">
        <w:rPr>
          <w:rFonts w:ascii="Cambria" w:hAnsi="Cambria"/>
          <w:noProof/>
          <w:sz w:val="22"/>
        </w:rPr>
        <w:tab/>
        <w:t>YVANDEUREN, “Non Functional Requirements for a website…,” 2012. [Online]. Available: http://yvandeuren.be/2012/12/non-functional-requirements-for-a-website/. [Accessed: 04-Feb-2014].</w:t>
      </w:r>
    </w:p>
    <w:p w14:paraId="7C63421E" w14:textId="77777777" w:rsidR="00050823" w:rsidRPr="00050823" w:rsidRDefault="00050823">
      <w:pPr>
        <w:pStyle w:val="NormalWeb"/>
        <w:ind w:left="640" w:hanging="640"/>
        <w:divId w:val="820582998"/>
        <w:rPr>
          <w:rFonts w:ascii="Cambria" w:hAnsi="Cambria"/>
          <w:noProof/>
          <w:sz w:val="22"/>
        </w:rPr>
      </w:pPr>
      <w:r w:rsidRPr="00050823">
        <w:rPr>
          <w:rFonts w:ascii="Cambria" w:hAnsi="Cambria"/>
          <w:noProof/>
          <w:sz w:val="22"/>
        </w:rPr>
        <w:t>[6]</w:t>
      </w:r>
      <w:r w:rsidRPr="00050823">
        <w:rPr>
          <w:rFonts w:ascii="Cambria" w:hAnsi="Cambria"/>
          <w:noProof/>
          <w:sz w:val="22"/>
        </w:rPr>
        <w:tab/>
        <w:t>Zurb, “Foundation,” 2014. [Online]. Available: http://foundation.zurb.com/. [Accessed: 04-Feb-2014].</w:t>
      </w:r>
    </w:p>
    <w:p w14:paraId="06EC7F66" w14:textId="77777777" w:rsidR="00050823" w:rsidRPr="00050823" w:rsidRDefault="00050823">
      <w:pPr>
        <w:pStyle w:val="NormalWeb"/>
        <w:ind w:left="640" w:hanging="640"/>
        <w:divId w:val="820582998"/>
        <w:rPr>
          <w:rFonts w:ascii="Cambria" w:hAnsi="Cambria"/>
          <w:noProof/>
          <w:sz w:val="22"/>
        </w:rPr>
      </w:pPr>
      <w:r w:rsidRPr="00050823">
        <w:rPr>
          <w:rFonts w:ascii="Cambria" w:hAnsi="Cambria"/>
          <w:noProof/>
          <w:sz w:val="22"/>
        </w:rPr>
        <w:t>[7]</w:t>
      </w:r>
      <w:r w:rsidRPr="00050823">
        <w:rPr>
          <w:rFonts w:ascii="Cambria" w:hAnsi="Cambria"/>
          <w:noProof/>
          <w:sz w:val="22"/>
        </w:rPr>
        <w:tab/>
        <w:t xml:space="preserve">B. Sebastian, “Getting Started with PHPUnit,” 2014. [Online]. Available: http://phpunit.de/getting-started.html. [Accessed: 05-Feb-2014]. </w:t>
      </w:r>
    </w:p>
    <w:p w14:paraId="715BF2F4" w14:textId="77163BEF" w:rsidR="001E34AB" w:rsidRPr="00F0790D" w:rsidRDefault="001E34AB" w:rsidP="00050823">
      <w:pPr>
        <w:pStyle w:val="NormalWeb"/>
        <w:ind w:left="640" w:hanging="640"/>
        <w:divId w:val="834804799"/>
        <w:rPr>
          <w:i/>
        </w:rPr>
      </w:pPr>
      <w:r>
        <w:fldChar w:fldCharType="end"/>
      </w:r>
    </w:p>
    <w:sectPr w:rsidR="001E34AB" w:rsidRPr="00F0790D" w:rsidSect="0081219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B26CD" w14:textId="77777777" w:rsidR="00887DF0" w:rsidRDefault="00887DF0" w:rsidP="00C5786B">
      <w:pPr>
        <w:spacing w:after="0"/>
      </w:pPr>
      <w:r>
        <w:separator/>
      </w:r>
    </w:p>
  </w:endnote>
  <w:endnote w:type="continuationSeparator" w:id="0">
    <w:p w14:paraId="1477E4A6" w14:textId="77777777" w:rsidR="00887DF0" w:rsidRDefault="00887DF0" w:rsidP="00C578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D23A8" w14:textId="77777777" w:rsidR="00887DF0" w:rsidRDefault="00887DF0" w:rsidP="008D0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A441CC" w14:textId="77777777" w:rsidR="00887DF0" w:rsidRDefault="00887D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DE5E1" w14:textId="77777777" w:rsidR="00887DF0" w:rsidRDefault="00887DF0" w:rsidP="008D0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C66">
      <w:rPr>
        <w:rStyle w:val="PageNumber"/>
        <w:noProof/>
      </w:rPr>
      <w:t>i</w:t>
    </w:r>
    <w:r>
      <w:rPr>
        <w:rStyle w:val="PageNumber"/>
      </w:rPr>
      <w:fldChar w:fldCharType="end"/>
    </w:r>
  </w:p>
  <w:p w14:paraId="165A249D" w14:textId="3A4EED9E" w:rsidR="00887DF0" w:rsidRDefault="00887DF0" w:rsidP="00C5786B">
    <w:pPr>
      <w:pStyle w:val="Footer"/>
      <w:tabs>
        <w:tab w:val="clear" w:pos="4320"/>
        <w:tab w:val="clear" w:pos="8640"/>
        <w:tab w:val="left" w:pos="2384"/>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7FC93" w14:textId="475F5500" w:rsidR="00887DF0" w:rsidRDefault="00887DF0" w:rsidP="008D0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C66">
      <w:rPr>
        <w:rStyle w:val="PageNumber"/>
        <w:noProof/>
      </w:rPr>
      <w:t>3</w:t>
    </w:r>
    <w:r>
      <w:rPr>
        <w:rStyle w:val="PageNumber"/>
      </w:rPr>
      <w:fldChar w:fldCharType="end"/>
    </w:r>
  </w:p>
  <w:p w14:paraId="1481763C" w14:textId="77777777" w:rsidR="00887DF0" w:rsidRDefault="00887DF0" w:rsidP="00C5786B">
    <w:pPr>
      <w:pStyle w:val="Footer"/>
      <w:tabs>
        <w:tab w:val="clear" w:pos="4320"/>
        <w:tab w:val="clear" w:pos="8640"/>
        <w:tab w:val="left" w:pos="238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2CB2F" w14:textId="77777777" w:rsidR="00887DF0" w:rsidRDefault="00887DF0" w:rsidP="00C5786B">
      <w:pPr>
        <w:spacing w:after="0"/>
      </w:pPr>
      <w:r>
        <w:separator/>
      </w:r>
    </w:p>
  </w:footnote>
  <w:footnote w:type="continuationSeparator" w:id="0">
    <w:p w14:paraId="5692FDA2" w14:textId="77777777" w:rsidR="00887DF0" w:rsidRDefault="00887DF0" w:rsidP="00C5786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E8157" w14:textId="0743D7D2" w:rsidR="00887DF0" w:rsidRPr="00C5786B" w:rsidRDefault="00887DF0" w:rsidP="00C5786B">
    <w:pPr>
      <w:pStyle w:val="Header"/>
      <w:jc w:val="right"/>
      <w:rPr>
        <w:rStyle w:val="SubtleEmphasis"/>
        <w:sz w:val="20"/>
        <w:szCs w:val="20"/>
      </w:rPr>
    </w:pPr>
    <w:r w:rsidRPr="00C5786B">
      <w:rPr>
        <w:rStyle w:val="SubtleEmphasis"/>
        <w:sz w:val="20"/>
        <w:szCs w:val="20"/>
      </w:rPr>
      <w:t>CE903 Group 1 - System Requirements Specification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33A69"/>
    <w:multiLevelType w:val="hybridMultilevel"/>
    <w:tmpl w:val="36E2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397BB4"/>
    <w:multiLevelType w:val="multilevel"/>
    <w:tmpl w:val="95381B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38F3C3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03D234AE"/>
    <w:multiLevelType w:val="multilevel"/>
    <w:tmpl w:val="95381B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6093866"/>
    <w:multiLevelType w:val="hybridMultilevel"/>
    <w:tmpl w:val="BDB8B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F26F30"/>
    <w:multiLevelType w:val="hybridMultilevel"/>
    <w:tmpl w:val="A0E61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2F210F"/>
    <w:multiLevelType w:val="hybridMultilevel"/>
    <w:tmpl w:val="F6769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DC5760"/>
    <w:multiLevelType w:val="hybridMultilevel"/>
    <w:tmpl w:val="6E5AD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DFC22C9"/>
    <w:multiLevelType w:val="hybridMultilevel"/>
    <w:tmpl w:val="007C15C8"/>
    <w:lvl w:ilvl="0" w:tplc="AF9200F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016720"/>
    <w:multiLevelType w:val="multilevel"/>
    <w:tmpl w:val="6BD2E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F43254B"/>
    <w:multiLevelType w:val="multilevel"/>
    <w:tmpl w:val="95381B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0F710860"/>
    <w:multiLevelType w:val="hybridMultilevel"/>
    <w:tmpl w:val="089EF3A6"/>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450E53"/>
    <w:multiLevelType w:val="hybridMultilevel"/>
    <w:tmpl w:val="79EC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8140FB"/>
    <w:multiLevelType w:val="hybridMultilevel"/>
    <w:tmpl w:val="187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F617C06"/>
    <w:multiLevelType w:val="hybridMultilevel"/>
    <w:tmpl w:val="A8F69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29742E"/>
    <w:multiLevelType w:val="hybridMultilevel"/>
    <w:tmpl w:val="A6B01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F3E6C"/>
    <w:multiLevelType w:val="hybridMultilevel"/>
    <w:tmpl w:val="08449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0731273"/>
    <w:multiLevelType w:val="hybridMultilevel"/>
    <w:tmpl w:val="E056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88127D"/>
    <w:multiLevelType w:val="hybridMultilevel"/>
    <w:tmpl w:val="18222EEC"/>
    <w:lvl w:ilvl="0" w:tplc="7AB4C9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CD0D6B"/>
    <w:multiLevelType w:val="hybridMultilevel"/>
    <w:tmpl w:val="E63C3F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C310021"/>
    <w:multiLevelType w:val="hybridMultilevel"/>
    <w:tmpl w:val="56AA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CD768E"/>
    <w:multiLevelType w:val="hybridMultilevel"/>
    <w:tmpl w:val="DD6C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9C0695"/>
    <w:multiLevelType w:val="hybridMultilevel"/>
    <w:tmpl w:val="69183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180719"/>
    <w:multiLevelType w:val="hybridMultilevel"/>
    <w:tmpl w:val="38FEB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BC2147"/>
    <w:multiLevelType w:val="hybridMultilevel"/>
    <w:tmpl w:val="B0288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AC26E09"/>
    <w:multiLevelType w:val="hybridMultilevel"/>
    <w:tmpl w:val="39F01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B561756"/>
    <w:multiLevelType w:val="multilevel"/>
    <w:tmpl w:val="57329A84"/>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27D7030"/>
    <w:multiLevelType w:val="hybridMultilevel"/>
    <w:tmpl w:val="4016E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F02203"/>
    <w:multiLevelType w:val="hybridMultilevel"/>
    <w:tmpl w:val="E820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AA25DA"/>
    <w:multiLevelType w:val="hybridMultilevel"/>
    <w:tmpl w:val="B128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9A3216"/>
    <w:multiLevelType w:val="hybridMultilevel"/>
    <w:tmpl w:val="651EB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7E3394"/>
    <w:multiLevelType w:val="hybridMultilevel"/>
    <w:tmpl w:val="C45EB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9D36893"/>
    <w:multiLevelType w:val="hybridMultilevel"/>
    <w:tmpl w:val="54F0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DB6A45"/>
    <w:multiLevelType w:val="hybridMultilevel"/>
    <w:tmpl w:val="478C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460026"/>
    <w:multiLevelType w:val="hybridMultilevel"/>
    <w:tmpl w:val="A9F25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0F2561"/>
    <w:multiLevelType w:val="hybridMultilevel"/>
    <w:tmpl w:val="7F80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4F4853"/>
    <w:multiLevelType w:val="hybridMultilevel"/>
    <w:tmpl w:val="CB586D94"/>
    <w:lvl w:ilvl="0" w:tplc="7AB4C9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5C2580"/>
    <w:multiLevelType w:val="multilevel"/>
    <w:tmpl w:val="3884873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546E4CC6"/>
    <w:multiLevelType w:val="multilevel"/>
    <w:tmpl w:val="FB8237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54B5A37"/>
    <w:multiLevelType w:val="hybridMultilevel"/>
    <w:tmpl w:val="5874B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62341C7"/>
    <w:multiLevelType w:val="hybridMultilevel"/>
    <w:tmpl w:val="B9EA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3B1BF0"/>
    <w:multiLevelType w:val="hybridMultilevel"/>
    <w:tmpl w:val="F920E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F133228"/>
    <w:multiLevelType w:val="multilevel"/>
    <w:tmpl w:val="EDF8CA5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64920C2C"/>
    <w:multiLevelType w:val="hybridMultilevel"/>
    <w:tmpl w:val="52A26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5484141"/>
    <w:multiLevelType w:val="hybridMultilevel"/>
    <w:tmpl w:val="4418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E95F0F"/>
    <w:multiLevelType w:val="hybridMultilevel"/>
    <w:tmpl w:val="40265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5F537D1"/>
    <w:multiLevelType w:val="multilevel"/>
    <w:tmpl w:val="EDF8CA5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nsid w:val="6CA65DAB"/>
    <w:multiLevelType w:val="hybridMultilevel"/>
    <w:tmpl w:val="694C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FBA7C58"/>
    <w:multiLevelType w:val="hybridMultilevel"/>
    <w:tmpl w:val="01A4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223002D"/>
    <w:multiLevelType w:val="multilevel"/>
    <w:tmpl w:val="2A00B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nsid w:val="76E46415"/>
    <w:multiLevelType w:val="multilevel"/>
    <w:tmpl w:val="851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123CDA"/>
    <w:multiLevelType w:val="hybridMultilevel"/>
    <w:tmpl w:val="6014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AF55D8"/>
    <w:multiLevelType w:val="hybridMultilevel"/>
    <w:tmpl w:val="1102BF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F715C3D"/>
    <w:multiLevelType w:val="hybridMultilevel"/>
    <w:tmpl w:val="7FE2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38"/>
  </w:num>
  <w:num w:numId="5">
    <w:abstractNumId w:val="27"/>
  </w:num>
  <w:num w:numId="6">
    <w:abstractNumId w:val="47"/>
  </w:num>
  <w:num w:numId="7">
    <w:abstractNumId w:val="43"/>
  </w:num>
  <w:num w:numId="8">
    <w:abstractNumId w:val="2"/>
  </w:num>
  <w:num w:numId="9">
    <w:abstractNumId w:val="39"/>
  </w:num>
  <w:num w:numId="10">
    <w:abstractNumId w:val="36"/>
  </w:num>
  <w:num w:numId="11">
    <w:abstractNumId w:val="7"/>
  </w:num>
  <w:num w:numId="12">
    <w:abstractNumId w:val="45"/>
  </w:num>
  <w:num w:numId="13">
    <w:abstractNumId w:val="25"/>
  </w:num>
  <w:num w:numId="14">
    <w:abstractNumId w:val="52"/>
  </w:num>
  <w:num w:numId="15">
    <w:abstractNumId w:val="30"/>
  </w:num>
  <w:num w:numId="16">
    <w:abstractNumId w:val="29"/>
  </w:num>
  <w:num w:numId="17">
    <w:abstractNumId w:val="51"/>
  </w:num>
  <w:num w:numId="18">
    <w:abstractNumId w:val="44"/>
  </w:num>
  <w:num w:numId="19">
    <w:abstractNumId w:val="20"/>
  </w:num>
  <w:num w:numId="20">
    <w:abstractNumId w:val="46"/>
  </w:num>
  <w:num w:numId="21">
    <w:abstractNumId w:val="8"/>
  </w:num>
  <w:num w:numId="22">
    <w:abstractNumId w:val="23"/>
  </w:num>
  <w:num w:numId="23">
    <w:abstractNumId w:val="42"/>
  </w:num>
  <w:num w:numId="24">
    <w:abstractNumId w:val="40"/>
  </w:num>
  <w:num w:numId="25">
    <w:abstractNumId w:val="48"/>
  </w:num>
  <w:num w:numId="26">
    <w:abstractNumId w:val="17"/>
  </w:num>
  <w:num w:numId="27">
    <w:abstractNumId w:val="5"/>
  </w:num>
  <w:num w:numId="28">
    <w:abstractNumId w:val="1"/>
  </w:num>
  <w:num w:numId="29">
    <w:abstractNumId w:val="26"/>
  </w:num>
  <w:num w:numId="30">
    <w:abstractNumId w:val="24"/>
  </w:num>
  <w:num w:numId="31">
    <w:abstractNumId w:val="14"/>
  </w:num>
  <w:num w:numId="32">
    <w:abstractNumId w:val="35"/>
  </w:num>
  <w:num w:numId="33">
    <w:abstractNumId w:val="15"/>
  </w:num>
  <w:num w:numId="34">
    <w:abstractNumId w:val="32"/>
  </w:num>
  <w:num w:numId="35">
    <w:abstractNumId w:val="6"/>
  </w:num>
  <w:num w:numId="36">
    <w:abstractNumId w:val="53"/>
  </w:num>
  <w:num w:numId="37">
    <w:abstractNumId w:val="41"/>
  </w:num>
  <w:num w:numId="38">
    <w:abstractNumId w:val="18"/>
  </w:num>
  <w:num w:numId="39">
    <w:abstractNumId w:val="54"/>
  </w:num>
  <w:num w:numId="40">
    <w:abstractNumId w:val="33"/>
  </w:num>
  <w:num w:numId="41">
    <w:abstractNumId w:val="5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num>
  <w:num w:numId="44">
    <w:abstractNumId w:val="28"/>
  </w:num>
  <w:num w:numId="45">
    <w:abstractNumId w:val="34"/>
  </w:num>
  <w:num w:numId="46">
    <w:abstractNumId w:val="21"/>
  </w:num>
  <w:num w:numId="47">
    <w:abstractNumId w:val="49"/>
  </w:num>
  <w:num w:numId="48">
    <w:abstractNumId w:val="31"/>
  </w:num>
  <w:num w:numId="49">
    <w:abstractNumId w:val="13"/>
  </w:num>
  <w:num w:numId="50">
    <w:abstractNumId w:val="22"/>
  </w:num>
  <w:num w:numId="51">
    <w:abstractNumId w:val="0"/>
  </w:num>
  <w:num w:numId="52">
    <w:abstractNumId w:val="19"/>
  </w:num>
  <w:num w:numId="53">
    <w:abstractNumId w:val="16"/>
  </w:num>
  <w:num w:numId="54">
    <w:abstractNumId w:val="37"/>
  </w:num>
  <w:num w:numId="55">
    <w:abstractNumId w:val="12"/>
  </w:num>
  <w:num w:numId="56">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activeWritingStyle w:appName="MSWord" w:lang="en-US" w:vendorID="2" w:dllVersion="6" w:checkStyle="1"/>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B3"/>
    <w:rsid w:val="00010A0E"/>
    <w:rsid w:val="000118E0"/>
    <w:rsid w:val="0003761F"/>
    <w:rsid w:val="00050823"/>
    <w:rsid w:val="000548EA"/>
    <w:rsid w:val="0009690E"/>
    <w:rsid w:val="000D27B3"/>
    <w:rsid w:val="000D536B"/>
    <w:rsid w:val="000F6254"/>
    <w:rsid w:val="0010580B"/>
    <w:rsid w:val="00106A76"/>
    <w:rsid w:val="001154F6"/>
    <w:rsid w:val="0013386B"/>
    <w:rsid w:val="00140100"/>
    <w:rsid w:val="001553BD"/>
    <w:rsid w:val="001A2D89"/>
    <w:rsid w:val="001D3EAC"/>
    <w:rsid w:val="001E34AB"/>
    <w:rsid w:val="001F3959"/>
    <w:rsid w:val="00201172"/>
    <w:rsid w:val="00216560"/>
    <w:rsid w:val="00246E0B"/>
    <w:rsid w:val="00251BCE"/>
    <w:rsid w:val="0025223E"/>
    <w:rsid w:val="00277AF8"/>
    <w:rsid w:val="0028129D"/>
    <w:rsid w:val="002947D8"/>
    <w:rsid w:val="00294E61"/>
    <w:rsid w:val="002D09EB"/>
    <w:rsid w:val="002D5B5A"/>
    <w:rsid w:val="003308C9"/>
    <w:rsid w:val="00346141"/>
    <w:rsid w:val="00347A50"/>
    <w:rsid w:val="00353480"/>
    <w:rsid w:val="003614D6"/>
    <w:rsid w:val="003D18C6"/>
    <w:rsid w:val="003E3348"/>
    <w:rsid w:val="003F0A6F"/>
    <w:rsid w:val="00412D24"/>
    <w:rsid w:val="004325C8"/>
    <w:rsid w:val="00445820"/>
    <w:rsid w:val="004618CD"/>
    <w:rsid w:val="004A2CDB"/>
    <w:rsid w:val="0050074F"/>
    <w:rsid w:val="005118E4"/>
    <w:rsid w:val="0053530D"/>
    <w:rsid w:val="00550D17"/>
    <w:rsid w:val="005634AB"/>
    <w:rsid w:val="005671BC"/>
    <w:rsid w:val="00581D0E"/>
    <w:rsid w:val="005A223E"/>
    <w:rsid w:val="005C63CB"/>
    <w:rsid w:val="005E2D44"/>
    <w:rsid w:val="005E47A7"/>
    <w:rsid w:val="005E7AFF"/>
    <w:rsid w:val="0061695B"/>
    <w:rsid w:val="006624A6"/>
    <w:rsid w:val="00665FC1"/>
    <w:rsid w:val="00670E45"/>
    <w:rsid w:val="00684514"/>
    <w:rsid w:val="00685136"/>
    <w:rsid w:val="006E0FC4"/>
    <w:rsid w:val="006F1CC5"/>
    <w:rsid w:val="006F5B4A"/>
    <w:rsid w:val="0072751E"/>
    <w:rsid w:val="0073101D"/>
    <w:rsid w:val="00747EDA"/>
    <w:rsid w:val="00766C26"/>
    <w:rsid w:val="007C5311"/>
    <w:rsid w:val="0080393E"/>
    <w:rsid w:val="00812194"/>
    <w:rsid w:val="0081299B"/>
    <w:rsid w:val="00853B72"/>
    <w:rsid w:val="00860F9F"/>
    <w:rsid w:val="008811F6"/>
    <w:rsid w:val="00887DF0"/>
    <w:rsid w:val="00894B53"/>
    <w:rsid w:val="00894DBA"/>
    <w:rsid w:val="008C1ACF"/>
    <w:rsid w:val="008D0C79"/>
    <w:rsid w:val="00920396"/>
    <w:rsid w:val="00920CA9"/>
    <w:rsid w:val="00920ECE"/>
    <w:rsid w:val="0092556A"/>
    <w:rsid w:val="00952CB2"/>
    <w:rsid w:val="00954C0F"/>
    <w:rsid w:val="00955C66"/>
    <w:rsid w:val="009573C3"/>
    <w:rsid w:val="00963104"/>
    <w:rsid w:val="009657BC"/>
    <w:rsid w:val="0097380A"/>
    <w:rsid w:val="009A001B"/>
    <w:rsid w:val="009A4931"/>
    <w:rsid w:val="009B03B7"/>
    <w:rsid w:val="009D3710"/>
    <w:rsid w:val="009D6792"/>
    <w:rsid w:val="009F5868"/>
    <w:rsid w:val="009F61CA"/>
    <w:rsid w:val="00A11C25"/>
    <w:rsid w:val="00A227A9"/>
    <w:rsid w:val="00A346C4"/>
    <w:rsid w:val="00A5192B"/>
    <w:rsid w:val="00A57983"/>
    <w:rsid w:val="00A8129B"/>
    <w:rsid w:val="00A9041C"/>
    <w:rsid w:val="00A918EB"/>
    <w:rsid w:val="00AB54C7"/>
    <w:rsid w:val="00AD27EE"/>
    <w:rsid w:val="00AD448B"/>
    <w:rsid w:val="00AF442B"/>
    <w:rsid w:val="00B0411F"/>
    <w:rsid w:val="00B04225"/>
    <w:rsid w:val="00B145CD"/>
    <w:rsid w:val="00B343D7"/>
    <w:rsid w:val="00B35FB0"/>
    <w:rsid w:val="00B443C3"/>
    <w:rsid w:val="00B53DCC"/>
    <w:rsid w:val="00B64252"/>
    <w:rsid w:val="00B70B99"/>
    <w:rsid w:val="00B744A9"/>
    <w:rsid w:val="00B8642E"/>
    <w:rsid w:val="00B953DE"/>
    <w:rsid w:val="00BA0D11"/>
    <w:rsid w:val="00BB172E"/>
    <w:rsid w:val="00BB53C3"/>
    <w:rsid w:val="00BD4CFC"/>
    <w:rsid w:val="00BE2DC8"/>
    <w:rsid w:val="00C04AD2"/>
    <w:rsid w:val="00C06E90"/>
    <w:rsid w:val="00C12AC5"/>
    <w:rsid w:val="00C23CED"/>
    <w:rsid w:val="00C5786B"/>
    <w:rsid w:val="00C76F2E"/>
    <w:rsid w:val="00C773D7"/>
    <w:rsid w:val="00C94BA3"/>
    <w:rsid w:val="00C9623B"/>
    <w:rsid w:val="00CA11CD"/>
    <w:rsid w:val="00CB763F"/>
    <w:rsid w:val="00CC04E6"/>
    <w:rsid w:val="00CC334E"/>
    <w:rsid w:val="00CD56C2"/>
    <w:rsid w:val="00CE66D7"/>
    <w:rsid w:val="00CF03A1"/>
    <w:rsid w:val="00D31B73"/>
    <w:rsid w:val="00D53F74"/>
    <w:rsid w:val="00D72006"/>
    <w:rsid w:val="00DC5074"/>
    <w:rsid w:val="00DE7CD8"/>
    <w:rsid w:val="00E005D3"/>
    <w:rsid w:val="00E07F8C"/>
    <w:rsid w:val="00E32CDE"/>
    <w:rsid w:val="00E44BB3"/>
    <w:rsid w:val="00E570FB"/>
    <w:rsid w:val="00E90EA3"/>
    <w:rsid w:val="00E9367A"/>
    <w:rsid w:val="00EB37C3"/>
    <w:rsid w:val="00EB3C08"/>
    <w:rsid w:val="00EE2C8C"/>
    <w:rsid w:val="00EE5885"/>
    <w:rsid w:val="00EF0C84"/>
    <w:rsid w:val="00EF5839"/>
    <w:rsid w:val="00F0183D"/>
    <w:rsid w:val="00F0563C"/>
    <w:rsid w:val="00F0790D"/>
    <w:rsid w:val="00F15707"/>
    <w:rsid w:val="00F265F9"/>
    <w:rsid w:val="00F3517E"/>
    <w:rsid w:val="00F36EFB"/>
    <w:rsid w:val="00F72338"/>
    <w:rsid w:val="00F7467D"/>
    <w:rsid w:val="00F8631A"/>
    <w:rsid w:val="00FB0B3E"/>
    <w:rsid w:val="00FC0432"/>
    <w:rsid w:val="00FC13FE"/>
    <w:rsid w:val="00FC2F08"/>
    <w:rsid w:val="00FF2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06E6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next w:val="BodyText"/>
    <w:qFormat/>
    <w:rsid w:val="00920ECE"/>
    <w:pPr>
      <w:spacing w:line="240" w:lineRule="auto"/>
      <w:ind w:firstLine="0"/>
    </w:pPr>
    <w:rPr>
      <w:rFonts w:ascii="Times New Roman" w:hAnsi="Times New Roman"/>
      <w:sz w:val="24"/>
      <w:lang w:val="en-GB"/>
    </w:rPr>
  </w:style>
  <w:style w:type="paragraph" w:styleId="Heading1">
    <w:name w:val="heading 1"/>
    <w:basedOn w:val="Normal"/>
    <w:next w:val="Normal"/>
    <w:link w:val="Heading1Char"/>
    <w:autoRedefine/>
    <w:uiPriority w:val="9"/>
    <w:qFormat/>
    <w:rsid w:val="001D3EAC"/>
    <w:pPr>
      <w:numPr>
        <w:numId w:val="8"/>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autoRedefine/>
    <w:uiPriority w:val="9"/>
    <w:unhideWhenUsed/>
    <w:qFormat/>
    <w:rsid w:val="009F5868"/>
    <w:pPr>
      <w:numPr>
        <w:ilvl w:val="1"/>
        <w:numId w:val="8"/>
      </w:numPr>
      <w:spacing w:before="320" w:after="0" w:line="360" w:lineRule="auto"/>
      <w:outlineLvl w:val="1"/>
    </w:pPr>
    <w:rPr>
      <w:rFonts w:ascii="Arial" w:eastAsiaTheme="majorEastAsia" w:hAnsi="Arial" w:cstheme="majorBidi"/>
      <w:b/>
      <w:bCs/>
      <w:iCs/>
      <w:szCs w:val="28"/>
    </w:rPr>
  </w:style>
  <w:style w:type="paragraph" w:styleId="Heading3">
    <w:name w:val="heading 3"/>
    <w:basedOn w:val="Normal"/>
    <w:next w:val="Normal"/>
    <w:link w:val="Heading3Char"/>
    <w:autoRedefine/>
    <w:uiPriority w:val="9"/>
    <w:unhideWhenUsed/>
    <w:qFormat/>
    <w:rsid w:val="009F61CA"/>
    <w:pPr>
      <w:numPr>
        <w:ilvl w:val="2"/>
        <w:numId w:val="8"/>
      </w:numPr>
      <w:spacing w:before="320" w:after="0" w:line="360" w:lineRule="auto"/>
      <w:outlineLvl w:val="2"/>
    </w:pPr>
    <w:rPr>
      <w:rFonts w:asciiTheme="majorHAnsi" w:eastAsiaTheme="majorEastAsia" w:hAnsiTheme="majorHAnsi" w:cstheme="majorBidi"/>
      <w:b/>
      <w:bCs/>
      <w:iCs/>
      <w:sz w:val="26"/>
      <w:szCs w:val="26"/>
    </w:rPr>
  </w:style>
  <w:style w:type="paragraph" w:styleId="Heading4">
    <w:name w:val="heading 4"/>
    <w:basedOn w:val="Normal"/>
    <w:next w:val="Normal"/>
    <w:link w:val="Heading4Char"/>
    <w:uiPriority w:val="9"/>
    <w:unhideWhenUsed/>
    <w:qFormat/>
    <w:rsid w:val="00B53DCC"/>
    <w:pPr>
      <w:spacing w:before="280" w:after="0" w:line="360" w:lineRule="auto"/>
      <w:outlineLvl w:val="3"/>
      <w:pPrChange w:id="0" w:author="Sarah Thomas" w:date="2014-03-05T10:59:00Z">
        <w:pPr>
          <w:spacing w:before="280" w:line="360" w:lineRule="auto"/>
          <w:outlineLvl w:val="3"/>
        </w:pPr>
      </w:pPrChange>
    </w:pPr>
    <w:rPr>
      <w:rFonts w:ascii="Courier" w:eastAsiaTheme="majorEastAsia" w:hAnsi="Courier" w:cstheme="majorBidi"/>
      <w:b/>
      <w:bCs/>
      <w:i/>
      <w:iCs/>
      <w:szCs w:val="24"/>
      <w:rPrChange w:id="0" w:author="Sarah Thomas" w:date="2014-03-05T10:59:00Z">
        <w:rPr>
          <w:rFonts w:asciiTheme="majorHAnsi" w:eastAsiaTheme="majorEastAsia" w:hAnsiTheme="majorHAnsi" w:cstheme="majorBidi"/>
          <w:b/>
          <w:bCs/>
          <w:i/>
          <w:iCs/>
          <w:sz w:val="24"/>
          <w:szCs w:val="24"/>
          <w:lang w:val="en-GB" w:eastAsia="en-US" w:bidi="ar-SA"/>
        </w:rPr>
      </w:rPrChange>
    </w:rPr>
  </w:style>
  <w:style w:type="paragraph" w:styleId="Heading5">
    <w:name w:val="heading 5"/>
    <w:basedOn w:val="Normal"/>
    <w:next w:val="Normal"/>
    <w:link w:val="Heading5Char"/>
    <w:uiPriority w:val="9"/>
    <w:semiHidden/>
    <w:unhideWhenUsed/>
    <w:qFormat/>
    <w:rsid w:val="005C63CB"/>
    <w:pPr>
      <w:numPr>
        <w:ilvl w:val="4"/>
        <w:numId w:val="8"/>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C63CB"/>
    <w:pPr>
      <w:numPr>
        <w:ilvl w:val="5"/>
        <w:numId w:val="8"/>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C63CB"/>
    <w:pPr>
      <w:numPr>
        <w:ilvl w:val="6"/>
        <w:numId w:val="8"/>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C63CB"/>
    <w:pPr>
      <w:numPr>
        <w:ilvl w:val="7"/>
        <w:numId w:val="8"/>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C63CB"/>
    <w:pPr>
      <w:numPr>
        <w:ilvl w:val="8"/>
        <w:numId w:val="8"/>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EAC"/>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9F5868"/>
    <w:rPr>
      <w:rFonts w:ascii="Arial" w:eastAsiaTheme="majorEastAsia" w:hAnsi="Arial" w:cstheme="majorBidi"/>
      <w:b/>
      <w:bCs/>
      <w:iCs/>
      <w:sz w:val="24"/>
      <w:szCs w:val="28"/>
    </w:rPr>
  </w:style>
  <w:style w:type="character" w:customStyle="1" w:styleId="Heading3Char">
    <w:name w:val="Heading 3 Char"/>
    <w:basedOn w:val="DefaultParagraphFont"/>
    <w:link w:val="Heading3"/>
    <w:uiPriority w:val="9"/>
    <w:rsid w:val="009F61CA"/>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53DCC"/>
    <w:rPr>
      <w:rFonts w:ascii="Courier" w:eastAsiaTheme="majorEastAsia" w:hAnsi="Courier" w:cstheme="majorBidi"/>
      <w:b/>
      <w:bCs/>
      <w:i/>
      <w:iCs/>
      <w:sz w:val="24"/>
      <w:szCs w:val="24"/>
      <w:lang w:val="en-GB"/>
    </w:rPr>
  </w:style>
  <w:style w:type="character" w:customStyle="1" w:styleId="Heading5Char">
    <w:name w:val="Heading 5 Char"/>
    <w:basedOn w:val="DefaultParagraphFont"/>
    <w:link w:val="Heading5"/>
    <w:uiPriority w:val="9"/>
    <w:semiHidden/>
    <w:rsid w:val="005C63CB"/>
    <w:rPr>
      <w:rFonts w:asciiTheme="majorHAnsi" w:eastAsiaTheme="majorEastAsia" w:hAnsiTheme="majorHAnsi" w:cstheme="majorBidi"/>
      <w:b/>
      <w:bCs/>
      <w:i/>
      <w:iCs/>
      <w:sz w:val="24"/>
    </w:rPr>
  </w:style>
  <w:style w:type="character" w:customStyle="1" w:styleId="Heading6Char">
    <w:name w:val="Heading 6 Char"/>
    <w:basedOn w:val="DefaultParagraphFont"/>
    <w:link w:val="Heading6"/>
    <w:uiPriority w:val="9"/>
    <w:semiHidden/>
    <w:rsid w:val="005C63CB"/>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5C63C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C63C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C63CB"/>
    <w:rPr>
      <w:rFonts w:asciiTheme="majorHAnsi" w:eastAsiaTheme="majorEastAsia" w:hAnsiTheme="majorHAnsi" w:cstheme="majorBidi"/>
      <w:i/>
      <w:iCs/>
      <w:sz w:val="18"/>
      <w:szCs w:val="18"/>
    </w:rPr>
  </w:style>
  <w:style w:type="paragraph" w:styleId="Caption">
    <w:name w:val="caption"/>
    <w:basedOn w:val="Normal"/>
    <w:next w:val="Normal"/>
    <w:uiPriority w:val="35"/>
    <w:unhideWhenUsed/>
    <w:rsid w:val="005C63CB"/>
    <w:rPr>
      <w:b/>
      <w:bCs/>
      <w:sz w:val="18"/>
      <w:szCs w:val="18"/>
    </w:rPr>
  </w:style>
  <w:style w:type="paragraph" w:styleId="Title">
    <w:name w:val="Title"/>
    <w:basedOn w:val="Normal"/>
    <w:next w:val="Normal"/>
    <w:link w:val="TitleChar"/>
    <w:autoRedefine/>
    <w:uiPriority w:val="10"/>
    <w:qFormat/>
    <w:rsid w:val="009F61CA"/>
    <w:rPr>
      <w:rFonts w:ascii="Arial" w:eastAsiaTheme="majorEastAsia" w:hAnsi="Arial" w:cstheme="majorBidi"/>
      <w:b/>
      <w:bCs/>
      <w:iCs/>
      <w:spacing w:val="10"/>
      <w:sz w:val="28"/>
      <w:szCs w:val="60"/>
    </w:rPr>
  </w:style>
  <w:style w:type="character" w:customStyle="1" w:styleId="TitleChar">
    <w:name w:val="Title Char"/>
    <w:basedOn w:val="DefaultParagraphFont"/>
    <w:link w:val="Title"/>
    <w:uiPriority w:val="10"/>
    <w:rsid w:val="009F61CA"/>
    <w:rPr>
      <w:rFonts w:ascii="Arial" w:eastAsiaTheme="majorEastAsia" w:hAnsi="Arial" w:cstheme="majorBidi"/>
      <w:b/>
      <w:bCs/>
      <w:iCs/>
      <w:spacing w:val="10"/>
      <w:sz w:val="28"/>
      <w:szCs w:val="60"/>
    </w:rPr>
  </w:style>
  <w:style w:type="paragraph" w:styleId="Subtitle">
    <w:name w:val="Subtitle"/>
    <w:basedOn w:val="Normal"/>
    <w:next w:val="Normal"/>
    <w:link w:val="SubtitleChar"/>
    <w:uiPriority w:val="11"/>
    <w:rsid w:val="005C63CB"/>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5C63CB"/>
    <w:rPr>
      <w:i/>
      <w:iCs/>
      <w:color w:val="808080" w:themeColor="text1" w:themeTint="7F"/>
      <w:spacing w:val="10"/>
      <w:sz w:val="24"/>
      <w:szCs w:val="24"/>
    </w:rPr>
  </w:style>
  <w:style w:type="character" w:styleId="Strong">
    <w:name w:val="Strong"/>
    <w:basedOn w:val="DefaultParagraphFont"/>
    <w:uiPriority w:val="22"/>
    <w:rsid w:val="005C63CB"/>
    <w:rPr>
      <w:b/>
      <w:bCs/>
      <w:spacing w:val="0"/>
    </w:rPr>
  </w:style>
  <w:style w:type="character" w:styleId="Emphasis">
    <w:name w:val="Emphasis"/>
    <w:uiPriority w:val="20"/>
    <w:rsid w:val="005C63CB"/>
    <w:rPr>
      <w:b/>
      <w:bCs/>
      <w:i/>
      <w:iCs/>
      <w:color w:val="auto"/>
    </w:rPr>
  </w:style>
  <w:style w:type="paragraph" w:styleId="NoSpacing">
    <w:name w:val="No Spacing"/>
    <w:basedOn w:val="Normal"/>
    <w:link w:val="NoSpacingChar"/>
    <w:uiPriority w:val="1"/>
    <w:rsid w:val="005C63CB"/>
    <w:pPr>
      <w:spacing w:after="0"/>
    </w:pPr>
  </w:style>
  <w:style w:type="character" w:customStyle="1" w:styleId="NoSpacingChar">
    <w:name w:val="No Spacing Char"/>
    <w:basedOn w:val="DefaultParagraphFont"/>
    <w:link w:val="NoSpacing"/>
    <w:uiPriority w:val="1"/>
    <w:rsid w:val="005C63CB"/>
  </w:style>
  <w:style w:type="paragraph" w:styleId="ListParagraph">
    <w:name w:val="List Paragraph"/>
    <w:basedOn w:val="Normal"/>
    <w:uiPriority w:val="34"/>
    <w:qFormat/>
    <w:rsid w:val="005C63CB"/>
    <w:pPr>
      <w:ind w:left="720"/>
      <w:contextualSpacing/>
    </w:pPr>
  </w:style>
  <w:style w:type="paragraph" w:styleId="Quote">
    <w:name w:val="Quote"/>
    <w:basedOn w:val="Normal"/>
    <w:next w:val="Normal"/>
    <w:link w:val="QuoteChar"/>
    <w:uiPriority w:val="29"/>
    <w:rsid w:val="005C63CB"/>
    <w:rPr>
      <w:color w:val="5A5A5A" w:themeColor="text1" w:themeTint="A5"/>
    </w:rPr>
  </w:style>
  <w:style w:type="character" w:customStyle="1" w:styleId="QuoteChar">
    <w:name w:val="Quote Char"/>
    <w:basedOn w:val="DefaultParagraphFont"/>
    <w:link w:val="Quote"/>
    <w:uiPriority w:val="29"/>
    <w:rsid w:val="005C63CB"/>
    <w:rPr>
      <w:color w:val="5A5A5A" w:themeColor="text1" w:themeTint="A5"/>
    </w:rPr>
  </w:style>
  <w:style w:type="paragraph" w:styleId="IntenseQuote">
    <w:name w:val="Intense Quote"/>
    <w:basedOn w:val="Normal"/>
    <w:next w:val="Normal"/>
    <w:link w:val="IntenseQuoteChar"/>
    <w:uiPriority w:val="30"/>
    <w:rsid w:val="005C63CB"/>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C63CB"/>
    <w:rPr>
      <w:rFonts w:asciiTheme="majorHAnsi" w:eastAsiaTheme="majorEastAsia" w:hAnsiTheme="majorHAnsi" w:cstheme="majorBidi"/>
      <w:i/>
      <w:iCs/>
      <w:sz w:val="20"/>
      <w:szCs w:val="20"/>
    </w:rPr>
  </w:style>
  <w:style w:type="character" w:styleId="SubtleEmphasis">
    <w:name w:val="Subtle Emphasis"/>
    <w:uiPriority w:val="19"/>
    <w:rsid w:val="005C63CB"/>
    <w:rPr>
      <w:i/>
      <w:iCs/>
      <w:color w:val="5A5A5A" w:themeColor="text1" w:themeTint="A5"/>
    </w:rPr>
  </w:style>
  <w:style w:type="character" w:styleId="IntenseEmphasis">
    <w:name w:val="Intense Emphasis"/>
    <w:uiPriority w:val="21"/>
    <w:rsid w:val="005C63CB"/>
    <w:rPr>
      <w:b/>
      <w:bCs/>
      <w:i/>
      <w:iCs/>
      <w:color w:val="auto"/>
      <w:u w:val="single"/>
    </w:rPr>
  </w:style>
  <w:style w:type="character" w:styleId="SubtleReference">
    <w:name w:val="Subtle Reference"/>
    <w:uiPriority w:val="31"/>
    <w:rsid w:val="005C63CB"/>
    <w:rPr>
      <w:smallCaps/>
    </w:rPr>
  </w:style>
  <w:style w:type="character" w:styleId="IntenseReference">
    <w:name w:val="Intense Reference"/>
    <w:uiPriority w:val="32"/>
    <w:rsid w:val="005C63CB"/>
    <w:rPr>
      <w:b/>
      <w:bCs/>
      <w:smallCaps/>
      <w:color w:val="auto"/>
    </w:rPr>
  </w:style>
  <w:style w:type="character" w:styleId="BookTitle">
    <w:name w:val="Book Title"/>
    <w:uiPriority w:val="33"/>
    <w:rsid w:val="005C63C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rsid w:val="005C63CB"/>
    <w:pPr>
      <w:outlineLvl w:val="9"/>
    </w:pPr>
    <w:rPr>
      <w:lang w:bidi="en-US"/>
    </w:rPr>
  </w:style>
  <w:style w:type="paragraph" w:styleId="BalloonText">
    <w:name w:val="Balloon Text"/>
    <w:basedOn w:val="Normal"/>
    <w:link w:val="BalloonTextChar"/>
    <w:uiPriority w:val="99"/>
    <w:semiHidden/>
    <w:unhideWhenUsed/>
    <w:rsid w:val="009F61C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1CA"/>
    <w:rPr>
      <w:rFonts w:ascii="Lucida Grande" w:hAnsi="Lucida Grande" w:cs="Lucida Grande"/>
      <w:sz w:val="18"/>
      <w:szCs w:val="18"/>
    </w:rPr>
  </w:style>
  <w:style w:type="paragraph" w:styleId="NormalWeb">
    <w:name w:val="Normal (Web)"/>
    <w:basedOn w:val="Normal"/>
    <w:uiPriority w:val="99"/>
    <w:unhideWhenUsed/>
    <w:rsid w:val="001E34AB"/>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A5192B"/>
    <w:rPr>
      <w:sz w:val="18"/>
      <w:szCs w:val="18"/>
    </w:rPr>
  </w:style>
  <w:style w:type="paragraph" w:styleId="CommentText">
    <w:name w:val="annotation text"/>
    <w:basedOn w:val="Normal"/>
    <w:link w:val="CommentTextChar"/>
    <w:uiPriority w:val="99"/>
    <w:semiHidden/>
    <w:unhideWhenUsed/>
    <w:rsid w:val="00A5192B"/>
    <w:rPr>
      <w:szCs w:val="24"/>
    </w:rPr>
  </w:style>
  <w:style w:type="character" w:customStyle="1" w:styleId="CommentTextChar">
    <w:name w:val="Comment Text Char"/>
    <w:basedOn w:val="DefaultParagraphFont"/>
    <w:link w:val="CommentText"/>
    <w:uiPriority w:val="99"/>
    <w:semiHidden/>
    <w:rsid w:val="00A5192B"/>
    <w:rPr>
      <w:sz w:val="24"/>
      <w:szCs w:val="24"/>
    </w:rPr>
  </w:style>
  <w:style w:type="paragraph" w:styleId="BodyText">
    <w:name w:val="Body Text"/>
    <w:basedOn w:val="Normal"/>
    <w:link w:val="BodyTextChar"/>
    <w:uiPriority w:val="99"/>
    <w:unhideWhenUsed/>
    <w:qFormat/>
    <w:rsid w:val="003E3348"/>
    <w:pPr>
      <w:spacing w:before="120" w:after="120"/>
      <w:jc w:val="both"/>
    </w:pPr>
  </w:style>
  <w:style w:type="character" w:customStyle="1" w:styleId="BodyTextChar">
    <w:name w:val="Body Text Char"/>
    <w:basedOn w:val="DefaultParagraphFont"/>
    <w:link w:val="BodyText"/>
    <w:uiPriority w:val="99"/>
    <w:rsid w:val="003E3348"/>
    <w:rPr>
      <w:rFonts w:ascii="Times New Roman" w:hAnsi="Times New Roman"/>
      <w:sz w:val="24"/>
      <w:lang w:val="en-GB"/>
    </w:rPr>
  </w:style>
  <w:style w:type="character" w:styleId="Hyperlink">
    <w:name w:val="Hyperlink"/>
    <w:basedOn w:val="DefaultParagraphFont"/>
    <w:uiPriority w:val="99"/>
    <w:unhideWhenUsed/>
    <w:rsid w:val="00A11C25"/>
    <w:rPr>
      <w:color w:val="0000FF" w:themeColor="hyperlink"/>
      <w:u w:val="single"/>
    </w:rPr>
  </w:style>
  <w:style w:type="character" w:customStyle="1" w:styleId="apple-converted-space">
    <w:name w:val="apple-converted-space"/>
    <w:basedOn w:val="DefaultParagraphFont"/>
    <w:rsid w:val="00F72338"/>
  </w:style>
  <w:style w:type="table" w:styleId="TableGrid">
    <w:name w:val="Table Grid"/>
    <w:basedOn w:val="TableNormal"/>
    <w:uiPriority w:val="59"/>
    <w:rsid w:val="00BE2DC8"/>
    <w:pPr>
      <w:spacing w:after="0" w:line="240" w:lineRule="auto"/>
      <w:ind w:firstLine="0"/>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786B"/>
    <w:pPr>
      <w:tabs>
        <w:tab w:val="center" w:pos="4320"/>
        <w:tab w:val="right" w:pos="8640"/>
      </w:tabs>
      <w:spacing w:after="0"/>
    </w:pPr>
  </w:style>
  <w:style w:type="character" w:customStyle="1" w:styleId="HeaderChar">
    <w:name w:val="Header Char"/>
    <w:basedOn w:val="DefaultParagraphFont"/>
    <w:link w:val="Header"/>
    <w:uiPriority w:val="99"/>
    <w:rsid w:val="00C5786B"/>
    <w:rPr>
      <w:rFonts w:ascii="Times New Roman" w:hAnsi="Times New Roman"/>
      <w:sz w:val="24"/>
    </w:rPr>
  </w:style>
  <w:style w:type="paragraph" w:styleId="Footer">
    <w:name w:val="footer"/>
    <w:basedOn w:val="Normal"/>
    <w:link w:val="FooterChar"/>
    <w:uiPriority w:val="99"/>
    <w:unhideWhenUsed/>
    <w:rsid w:val="00C5786B"/>
    <w:pPr>
      <w:tabs>
        <w:tab w:val="center" w:pos="4320"/>
        <w:tab w:val="right" w:pos="8640"/>
      </w:tabs>
      <w:spacing w:after="0"/>
    </w:pPr>
  </w:style>
  <w:style w:type="character" w:customStyle="1" w:styleId="FooterChar">
    <w:name w:val="Footer Char"/>
    <w:basedOn w:val="DefaultParagraphFont"/>
    <w:link w:val="Footer"/>
    <w:uiPriority w:val="99"/>
    <w:rsid w:val="00C5786B"/>
    <w:rPr>
      <w:rFonts w:ascii="Times New Roman" w:hAnsi="Times New Roman"/>
      <w:sz w:val="24"/>
    </w:rPr>
  </w:style>
  <w:style w:type="paragraph" w:styleId="TOC1">
    <w:name w:val="toc 1"/>
    <w:basedOn w:val="Normal"/>
    <w:next w:val="Normal"/>
    <w:autoRedefine/>
    <w:uiPriority w:val="39"/>
    <w:unhideWhenUsed/>
    <w:rsid w:val="00C773D7"/>
    <w:pPr>
      <w:spacing w:before="120" w:after="0"/>
    </w:pPr>
    <w:rPr>
      <w:rFonts w:asciiTheme="minorHAnsi" w:hAnsiTheme="minorHAnsi"/>
      <w:b/>
      <w:szCs w:val="24"/>
    </w:rPr>
  </w:style>
  <w:style w:type="paragraph" w:styleId="TOC2">
    <w:name w:val="toc 2"/>
    <w:basedOn w:val="Normal"/>
    <w:next w:val="Normal"/>
    <w:autoRedefine/>
    <w:uiPriority w:val="39"/>
    <w:unhideWhenUsed/>
    <w:rsid w:val="00C773D7"/>
    <w:pPr>
      <w:spacing w:after="0"/>
      <w:ind w:left="240"/>
    </w:pPr>
    <w:rPr>
      <w:rFonts w:asciiTheme="minorHAnsi" w:hAnsiTheme="minorHAnsi"/>
      <w:b/>
      <w:sz w:val="22"/>
    </w:rPr>
  </w:style>
  <w:style w:type="paragraph" w:styleId="TOC3">
    <w:name w:val="toc 3"/>
    <w:basedOn w:val="Normal"/>
    <w:next w:val="Normal"/>
    <w:autoRedefine/>
    <w:uiPriority w:val="39"/>
    <w:unhideWhenUsed/>
    <w:rsid w:val="00C773D7"/>
    <w:pPr>
      <w:spacing w:after="0"/>
      <w:ind w:left="480"/>
    </w:pPr>
    <w:rPr>
      <w:rFonts w:asciiTheme="minorHAnsi" w:hAnsiTheme="minorHAnsi"/>
      <w:sz w:val="22"/>
    </w:rPr>
  </w:style>
  <w:style w:type="paragraph" w:styleId="TOC4">
    <w:name w:val="toc 4"/>
    <w:basedOn w:val="Normal"/>
    <w:next w:val="Normal"/>
    <w:autoRedefine/>
    <w:uiPriority w:val="39"/>
    <w:unhideWhenUsed/>
    <w:rsid w:val="00C5786B"/>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C5786B"/>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C5786B"/>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C5786B"/>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C5786B"/>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C5786B"/>
    <w:pPr>
      <w:spacing w:after="0"/>
      <w:ind w:left="1920"/>
    </w:pPr>
    <w:rPr>
      <w:rFonts w:asciiTheme="minorHAnsi" w:hAnsiTheme="minorHAnsi"/>
      <w:sz w:val="20"/>
      <w:szCs w:val="20"/>
    </w:rPr>
  </w:style>
  <w:style w:type="character" w:styleId="PageNumber">
    <w:name w:val="page number"/>
    <w:basedOn w:val="DefaultParagraphFont"/>
    <w:uiPriority w:val="99"/>
    <w:semiHidden/>
    <w:unhideWhenUsed/>
    <w:rsid w:val="008D0C79"/>
  </w:style>
  <w:style w:type="paragraph" w:styleId="Revision">
    <w:name w:val="Revision"/>
    <w:hidden/>
    <w:uiPriority w:val="99"/>
    <w:semiHidden/>
    <w:rsid w:val="0097380A"/>
    <w:pPr>
      <w:spacing w:after="0" w:line="240" w:lineRule="auto"/>
      <w:ind w:firstLine="0"/>
    </w:pPr>
    <w:rPr>
      <w:rFonts w:ascii="Times New Roman" w:hAnsi="Times New Roman"/>
      <w:sz w:val="24"/>
    </w:rPr>
  </w:style>
  <w:style w:type="paragraph" w:styleId="DocumentMap">
    <w:name w:val="Document Map"/>
    <w:basedOn w:val="Normal"/>
    <w:link w:val="DocumentMapChar"/>
    <w:uiPriority w:val="99"/>
    <w:semiHidden/>
    <w:unhideWhenUsed/>
    <w:rsid w:val="0097380A"/>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7380A"/>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B8642E"/>
    <w:rPr>
      <w:b/>
      <w:bCs/>
      <w:sz w:val="20"/>
      <w:szCs w:val="20"/>
    </w:rPr>
  </w:style>
  <w:style w:type="character" w:customStyle="1" w:styleId="CommentSubjectChar">
    <w:name w:val="Comment Subject Char"/>
    <w:basedOn w:val="CommentTextChar"/>
    <w:link w:val="CommentSubject"/>
    <w:uiPriority w:val="99"/>
    <w:semiHidden/>
    <w:rsid w:val="00B8642E"/>
    <w:rPr>
      <w:rFonts w:ascii="Times New Roman" w:hAnsi="Times New Roman"/>
      <w:b/>
      <w:bCs/>
      <w:sz w:val="20"/>
      <w:szCs w:val="20"/>
    </w:rPr>
  </w:style>
  <w:style w:type="paragraph" w:customStyle="1" w:styleId="code">
    <w:name w:val="code"/>
    <w:basedOn w:val="BodyText"/>
    <w:qFormat/>
    <w:rsid w:val="00B53DCC"/>
    <w:pPr>
      <w:ind w:left="1134"/>
      <w:pPrChange w:id="1" w:author="Sarah Thomas" w:date="2014-03-05T10:58:00Z">
        <w:pPr>
          <w:spacing w:before="120" w:after="120"/>
          <w:jc w:val="both"/>
        </w:pPr>
      </w:pPrChange>
    </w:pPr>
    <w:rPr>
      <w:rFonts w:ascii="Courier" w:hAnsi="Courier"/>
      <w:sz w:val="20"/>
      <w:rPrChange w:id="1" w:author="Sarah Thomas" w:date="2014-03-05T10:58:00Z">
        <w:rPr>
          <w:rFonts w:eastAsiaTheme="minorEastAsia" w:cstheme="minorBidi"/>
          <w:sz w:val="24"/>
          <w:szCs w:val="22"/>
          <w:lang w:val="en-GB" w:eastAsia="en-US" w:bidi="ar-SA"/>
        </w:rPr>
      </w:rPrChang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next w:val="BodyText"/>
    <w:qFormat/>
    <w:rsid w:val="00920ECE"/>
    <w:pPr>
      <w:spacing w:line="240" w:lineRule="auto"/>
      <w:ind w:firstLine="0"/>
    </w:pPr>
    <w:rPr>
      <w:rFonts w:ascii="Times New Roman" w:hAnsi="Times New Roman"/>
      <w:sz w:val="24"/>
      <w:lang w:val="en-GB"/>
    </w:rPr>
  </w:style>
  <w:style w:type="paragraph" w:styleId="Heading1">
    <w:name w:val="heading 1"/>
    <w:basedOn w:val="Normal"/>
    <w:next w:val="Normal"/>
    <w:link w:val="Heading1Char"/>
    <w:autoRedefine/>
    <w:uiPriority w:val="9"/>
    <w:qFormat/>
    <w:rsid w:val="001D3EAC"/>
    <w:pPr>
      <w:numPr>
        <w:numId w:val="8"/>
      </w:numPr>
      <w:spacing w:before="600" w:after="0" w:line="360" w:lineRule="auto"/>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autoRedefine/>
    <w:uiPriority w:val="9"/>
    <w:unhideWhenUsed/>
    <w:qFormat/>
    <w:rsid w:val="009F5868"/>
    <w:pPr>
      <w:numPr>
        <w:ilvl w:val="1"/>
        <w:numId w:val="8"/>
      </w:numPr>
      <w:spacing w:before="320" w:after="0" w:line="360" w:lineRule="auto"/>
      <w:outlineLvl w:val="1"/>
    </w:pPr>
    <w:rPr>
      <w:rFonts w:ascii="Arial" w:eastAsiaTheme="majorEastAsia" w:hAnsi="Arial" w:cstheme="majorBidi"/>
      <w:b/>
      <w:bCs/>
      <w:iCs/>
      <w:szCs w:val="28"/>
    </w:rPr>
  </w:style>
  <w:style w:type="paragraph" w:styleId="Heading3">
    <w:name w:val="heading 3"/>
    <w:basedOn w:val="Normal"/>
    <w:next w:val="Normal"/>
    <w:link w:val="Heading3Char"/>
    <w:autoRedefine/>
    <w:uiPriority w:val="9"/>
    <w:unhideWhenUsed/>
    <w:qFormat/>
    <w:rsid w:val="009F61CA"/>
    <w:pPr>
      <w:numPr>
        <w:ilvl w:val="2"/>
        <w:numId w:val="8"/>
      </w:numPr>
      <w:spacing w:before="320" w:after="0" w:line="360" w:lineRule="auto"/>
      <w:outlineLvl w:val="2"/>
    </w:pPr>
    <w:rPr>
      <w:rFonts w:asciiTheme="majorHAnsi" w:eastAsiaTheme="majorEastAsia" w:hAnsiTheme="majorHAnsi" w:cstheme="majorBidi"/>
      <w:b/>
      <w:bCs/>
      <w:iCs/>
      <w:sz w:val="26"/>
      <w:szCs w:val="26"/>
    </w:rPr>
  </w:style>
  <w:style w:type="paragraph" w:styleId="Heading4">
    <w:name w:val="heading 4"/>
    <w:basedOn w:val="Normal"/>
    <w:next w:val="Normal"/>
    <w:link w:val="Heading4Char"/>
    <w:uiPriority w:val="9"/>
    <w:unhideWhenUsed/>
    <w:qFormat/>
    <w:rsid w:val="00B53DCC"/>
    <w:pPr>
      <w:spacing w:before="280" w:after="0" w:line="360" w:lineRule="auto"/>
      <w:outlineLvl w:val="3"/>
      <w:pPrChange w:id="2" w:author="Sarah Thomas" w:date="2014-03-05T10:59:00Z">
        <w:pPr>
          <w:spacing w:before="280" w:line="360" w:lineRule="auto"/>
          <w:outlineLvl w:val="3"/>
        </w:pPr>
      </w:pPrChange>
    </w:pPr>
    <w:rPr>
      <w:rFonts w:ascii="Courier" w:eastAsiaTheme="majorEastAsia" w:hAnsi="Courier" w:cstheme="majorBidi"/>
      <w:b/>
      <w:bCs/>
      <w:i/>
      <w:iCs/>
      <w:szCs w:val="24"/>
      <w:rPrChange w:id="2" w:author="Sarah Thomas" w:date="2014-03-05T10:59:00Z">
        <w:rPr>
          <w:rFonts w:asciiTheme="majorHAnsi" w:eastAsiaTheme="majorEastAsia" w:hAnsiTheme="majorHAnsi" w:cstheme="majorBidi"/>
          <w:b/>
          <w:bCs/>
          <w:i/>
          <w:iCs/>
          <w:sz w:val="24"/>
          <w:szCs w:val="24"/>
          <w:lang w:val="en-GB" w:eastAsia="en-US" w:bidi="ar-SA"/>
        </w:rPr>
      </w:rPrChange>
    </w:rPr>
  </w:style>
  <w:style w:type="paragraph" w:styleId="Heading5">
    <w:name w:val="heading 5"/>
    <w:basedOn w:val="Normal"/>
    <w:next w:val="Normal"/>
    <w:link w:val="Heading5Char"/>
    <w:uiPriority w:val="9"/>
    <w:semiHidden/>
    <w:unhideWhenUsed/>
    <w:qFormat/>
    <w:rsid w:val="005C63CB"/>
    <w:pPr>
      <w:numPr>
        <w:ilvl w:val="4"/>
        <w:numId w:val="8"/>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C63CB"/>
    <w:pPr>
      <w:numPr>
        <w:ilvl w:val="5"/>
        <w:numId w:val="8"/>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C63CB"/>
    <w:pPr>
      <w:numPr>
        <w:ilvl w:val="6"/>
        <w:numId w:val="8"/>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C63CB"/>
    <w:pPr>
      <w:numPr>
        <w:ilvl w:val="7"/>
        <w:numId w:val="8"/>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C63CB"/>
    <w:pPr>
      <w:numPr>
        <w:ilvl w:val="8"/>
        <w:numId w:val="8"/>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EAC"/>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9F5868"/>
    <w:rPr>
      <w:rFonts w:ascii="Arial" w:eastAsiaTheme="majorEastAsia" w:hAnsi="Arial" w:cstheme="majorBidi"/>
      <w:b/>
      <w:bCs/>
      <w:iCs/>
      <w:sz w:val="24"/>
      <w:szCs w:val="28"/>
    </w:rPr>
  </w:style>
  <w:style w:type="character" w:customStyle="1" w:styleId="Heading3Char">
    <w:name w:val="Heading 3 Char"/>
    <w:basedOn w:val="DefaultParagraphFont"/>
    <w:link w:val="Heading3"/>
    <w:uiPriority w:val="9"/>
    <w:rsid w:val="009F61CA"/>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53DCC"/>
    <w:rPr>
      <w:rFonts w:ascii="Courier" w:eastAsiaTheme="majorEastAsia" w:hAnsi="Courier" w:cstheme="majorBidi"/>
      <w:b/>
      <w:bCs/>
      <w:i/>
      <w:iCs/>
      <w:sz w:val="24"/>
      <w:szCs w:val="24"/>
      <w:lang w:val="en-GB"/>
    </w:rPr>
  </w:style>
  <w:style w:type="character" w:customStyle="1" w:styleId="Heading5Char">
    <w:name w:val="Heading 5 Char"/>
    <w:basedOn w:val="DefaultParagraphFont"/>
    <w:link w:val="Heading5"/>
    <w:uiPriority w:val="9"/>
    <w:semiHidden/>
    <w:rsid w:val="005C63CB"/>
    <w:rPr>
      <w:rFonts w:asciiTheme="majorHAnsi" w:eastAsiaTheme="majorEastAsia" w:hAnsiTheme="majorHAnsi" w:cstheme="majorBidi"/>
      <w:b/>
      <w:bCs/>
      <w:i/>
      <w:iCs/>
      <w:sz w:val="24"/>
    </w:rPr>
  </w:style>
  <w:style w:type="character" w:customStyle="1" w:styleId="Heading6Char">
    <w:name w:val="Heading 6 Char"/>
    <w:basedOn w:val="DefaultParagraphFont"/>
    <w:link w:val="Heading6"/>
    <w:uiPriority w:val="9"/>
    <w:semiHidden/>
    <w:rsid w:val="005C63CB"/>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5C63C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C63C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C63CB"/>
    <w:rPr>
      <w:rFonts w:asciiTheme="majorHAnsi" w:eastAsiaTheme="majorEastAsia" w:hAnsiTheme="majorHAnsi" w:cstheme="majorBidi"/>
      <w:i/>
      <w:iCs/>
      <w:sz w:val="18"/>
      <w:szCs w:val="18"/>
    </w:rPr>
  </w:style>
  <w:style w:type="paragraph" w:styleId="Caption">
    <w:name w:val="caption"/>
    <w:basedOn w:val="Normal"/>
    <w:next w:val="Normal"/>
    <w:uiPriority w:val="35"/>
    <w:unhideWhenUsed/>
    <w:rsid w:val="005C63CB"/>
    <w:rPr>
      <w:b/>
      <w:bCs/>
      <w:sz w:val="18"/>
      <w:szCs w:val="18"/>
    </w:rPr>
  </w:style>
  <w:style w:type="paragraph" w:styleId="Title">
    <w:name w:val="Title"/>
    <w:basedOn w:val="Normal"/>
    <w:next w:val="Normal"/>
    <w:link w:val="TitleChar"/>
    <w:autoRedefine/>
    <w:uiPriority w:val="10"/>
    <w:qFormat/>
    <w:rsid w:val="009F61CA"/>
    <w:rPr>
      <w:rFonts w:ascii="Arial" w:eastAsiaTheme="majorEastAsia" w:hAnsi="Arial" w:cstheme="majorBidi"/>
      <w:b/>
      <w:bCs/>
      <w:iCs/>
      <w:spacing w:val="10"/>
      <w:sz w:val="28"/>
      <w:szCs w:val="60"/>
    </w:rPr>
  </w:style>
  <w:style w:type="character" w:customStyle="1" w:styleId="TitleChar">
    <w:name w:val="Title Char"/>
    <w:basedOn w:val="DefaultParagraphFont"/>
    <w:link w:val="Title"/>
    <w:uiPriority w:val="10"/>
    <w:rsid w:val="009F61CA"/>
    <w:rPr>
      <w:rFonts w:ascii="Arial" w:eastAsiaTheme="majorEastAsia" w:hAnsi="Arial" w:cstheme="majorBidi"/>
      <w:b/>
      <w:bCs/>
      <w:iCs/>
      <w:spacing w:val="10"/>
      <w:sz w:val="28"/>
      <w:szCs w:val="60"/>
    </w:rPr>
  </w:style>
  <w:style w:type="paragraph" w:styleId="Subtitle">
    <w:name w:val="Subtitle"/>
    <w:basedOn w:val="Normal"/>
    <w:next w:val="Normal"/>
    <w:link w:val="SubtitleChar"/>
    <w:uiPriority w:val="11"/>
    <w:rsid w:val="005C63CB"/>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5C63CB"/>
    <w:rPr>
      <w:i/>
      <w:iCs/>
      <w:color w:val="808080" w:themeColor="text1" w:themeTint="7F"/>
      <w:spacing w:val="10"/>
      <w:sz w:val="24"/>
      <w:szCs w:val="24"/>
    </w:rPr>
  </w:style>
  <w:style w:type="character" w:styleId="Strong">
    <w:name w:val="Strong"/>
    <w:basedOn w:val="DefaultParagraphFont"/>
    <w:uiPriority w:val="22"/>
    <w:rsid w:val="005C63CB"/>
    <w:rPr>
      <w:b/>
      <w:bCs/>
      <w:spacing w:val="0"/>
    </w:rPr>
  </w:style>
  <w:style w:type="character" w:styleId="Emphasis">
    <w:name w:val="Emphasis"/>
    <w:uiPriority w:val="20"/>
    <w:rsid w:val="005C63CB"/>
    <w:rPr>
      <w:b/>
      <w:bCs/>
      <w:i/>
      <w:iCs/>
      <w:color w:val="auto"/>
    </w:rPr>
  </w:style>
  <w:style w:type="paragraph" w:styleId="NoSpacing">
    <w:name w:val="No Spacing"/>
    <w:basedOn w:val="Normal"/>
    <w:link w:val="NoSpacingChar"/>
    <w:uiPriority w:val="1"/>
    <w:rsid w:val="005C63CB"/>
    <w:pPr>
      <w:spacing w:after="0"/>
    </w:pPr>
  </w:style>
  <w:style w:type="character" w:customStyle="1" w:styleId="NoSpacingChar">
    <w:name w:val="No Spacing Char"/>
    <w:basedOn w:val="DefaultParagraphFont"/>
    <w:link w:val="NoSpacing"/>
    <w:uiPriority w:val="1"/>
    <w:rsid w:val="005C63CB"/>
  </w:style>
  <w:style w:type="paragraph" w:styleId="ListParagraph">
    <w:name w:val="List Paragraph"/>
    <w:basedOn w:val="Normal"/>
    <w:uiPriority w:val="34"/>
    <w:qFormat/>
    <w:rsid w:val="005C63CB"/>
    <w:pPr>
      <w:ind w:left="720"/>
      <w:contextualSpacing/>
    </w:pPr>
  </w:style>
  <w:style w:type="paragraph" w:styleId="Quote">
    <w:name w:val="Quote"/>
    <w:basedOn w:val="Normal"/>
    <w:next w:val="Normal"/>
    <w:link w:val="QuoteChar"/>
    <w:uiPriority w:val="29"/>
    <w:rsid w:val="005C63CB"/>
    <w:rPr>
      <w:color w:val="5A5A5A" w:themeColor="text1" w:themeTint="A5"/>
    </w:rPr>
  </w:style>
  <w:style w:type="character" w:customStyle="1" w:styleId="QuoteChar">
    <w:name w:val="Quote Char"/>
    <w:basedOn w:val="DefaultParagraphFont"/>
    <w:link w:val="Quote"/>
    <w:uiPriority w:val="29"/>
    <w:rsid w:val="005C63CB"/>
    <w:rPr>
      <w:color w:val="5A5A5A" w:themeColor="text1" w:themeTint="A5"/>
    </w:rPr>
  </w:style>
  <w:style w:type="paragraph" w:styleId="IntenseQuote">
    <w:name w:val="Intense Quote"/>
    <w:basedOn w:val="Normal"/>
    <w:next w:val="Normal"/>
    <w:link w:val="IntenseQuoteChar"/>
    <w:uiPriority w:val="30"/>
    <w:rsid w:val="005C63CB"/>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C63CB"/>
    <w:rPr>
      <w:rFonts w:asciiTheme="majorHAnsi" w:eastAsiaTheme="majorEastAsia" w:hAnsiTheme="majorHAnsi" w:cstheme="majorBidi"/>
      <w:i/>
      <w:iCs/>
      <w:sz w:val="20"/>
      <w:szCs w:val="20"/>
    </w:rPr>
  </w:style>
  <w:style w:type="character" w:styleId="SubtleEmphasis">
    <w:name w:val="Subtle Emphasis"/>
    <w:uiPriority w:val="19"/>
    <w:rsid w:val="005C63CB"/>
    <w:rPr>
      <w:i/>
      <w:iCs/>
      <w:color w:val="5A5A5A" w:themeColor="text1" w:themeTint="A5"/>
    </w:rPr>
  </w:style>
  <w:style w:type="character" w:styleId="IntenseEmphasis">
    <w:name w:val="Intense Emphasis"/>
    <w:uiPriority w:val="21"/>
    <w:rsid w:val="005C63CB"/>
    <w:rPr>
      <w:b/>
      <w:bCs/>
      <w:i/>
      <w:iCs/>
      <w:color w:val="auto"/>
      <w:u w:val="single"/>
    </w:rPr>
  </w:style>
  <w:style w:type="character" w:styleId="SubtleReference">
    <w:name w:val="Subtle Reference"/>
    <w:uiPriority w:val="31"/>
    <w:rsid w:val="005C63CB"/>
    <w:rPr>
      <w:smallCaps/>
    </w:rPr>
  </w:style>
  <w:style w:type="character" w:styleId="IntenseReference">
    <w:name w:val="Intense Reference"/>
    <w:uiPriority w:val="32"/>
    <w:rsid w:val="005C63CB"/>
    <w:rPr>
      <w:b/>
      <w:bCs/>
      <w:smallCaps/>
      <w:color w:val="auto"/>
    </w:rPr>
  </w:style>
  <w:style w:type="character" w:styleId="BookTitle">
    <w:name w:val="Book Title"/>
    <w:uiPriority w:val="33"/>
    <w:rsid w:val="005C63C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rsid w:val="005C63CB"/>
    <w:pPr>
      <w:outlineLvl w:val="9"/>
    </w:pPr>
    <w:rPr>
      <w:lang w:bidi="en-US"/>
    </w:rPr>
  </w:style>
  <w:style w:type="paragraph" w:styleId="BalloonText">
    <w:name w:val="Balloon Text"/>
    <w:basedOn w:val="Normal"/>
    <w:link w:val="BalloonTextChar"/>
    <w:uiPriority w:val="99"/>
    <w:semiHidden/>
    <w:unhideWhenUsed/>
    <w:rsid w:val="009F61C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1CA"/>
    <w:rPr>
      <w:rFonts w:ascii="Lucida Grande" w:hAnsi="Lucida Grande" w:cs="Lucida Grande"/>
      <w:sz w:val="18"/>
      <w:szCs w:val="18"/>
    </w:rPr>
  </w:style>
  <w:style w:type="paragraph" w:styleId="NormalWeb">
    <w:name w:val="Normal (Web)"/>
    <w:basedOn w:val="Normal"/>
    <w:uiPriority w:val="99"/>
    <w:unhideWhenUsed/>
    <w:rsid w:val="001E34AB"/>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A5192B"/>
    <w:rPr>
      <w:sz w:val="18"/>
      <w:szCs w:val="18"/>
    </w:rPr>
  </w:style>
  <w:style w:type="paragraph" w:styleId="CommentText">
    <w:name w:val="annotation text"/>
    <w:basedOn w:val="Normal"/>
    <w:link w:val="CommentTextChar"/>
    <w:uiPriority w:val="99"/>
    <w:semiHidden/>
    <w:unhideWhenUsed/>
    <w:rsid w:val="00A5192B"/>
    <w:rPr>
      <w:szCs w:val="24"/>
    </w:rPr>
  </w:style>
  <w:style w:type="character" w:customStyle="1" w:styleId="CommentTextChar">
    <w:name w:val="Comment Text Char"/>
    <w:basedOn w:val="DefaultParagraphFont"/>
    <w:link w:val="CommentText"/>
    <w:uiPriority w:val="99"/>
    <w:semiHidden/>
    <w:rsid w:val="00A5192B"/>
    <w:rPr>
      <w:sz w:val="24"/>
      <w:szCs w:val="24"/>
    </w:rPr>
  </w:style>
  <w:style w:type="paragraph" w:styleId="BodyText">
    <w:name w:val="Body Text"/>
    <w:basedOn w:val="Normal"/>
    <w:link w:val="BodyTextChar"/>
    <w:uiPriority w:val="99"/>
    <w:unhideWhenUsed/>
    <w:qFormat/>
    <w:rsid w:val="003E3348"/>
    <w:pPr>
      <w:spacing w:before="120" w:after="120"/>
      <w:jc w:val="both"/>
    </w:pPr>
  </w:style>
  <w:style w:type="character" w:customStyle="1" w:styleId="BodyTextChar">
    <w:name w:val="Body Text Char"/>
    <w:basedOn w:val="DefaultParagraphFont"/>
    <w:link w:val="BodyText"/>
    <w:uiPriority w:val="99"/>
    <w:rsid w:val="003E3348"/>
    <w:rPr>
      <w:rFonts w:ascii="Times New Roman" w:hAnsi="Times New Roman"/>
      <w:sz w:val="24"/>
      <w:lang w:val="en-GB"/>
    </w:rPr>
  </w:style>
  <w:style w:type="character" w:styleId="Hyperlink">
    <w:name w:val="Hyperlink"/>
    <w:basedOn w:val="DefaultParagraphFont"/>
    <w:uiPriority w:val="99"/>
    <w:unhideWhenUsed/>
    <w:rsid w:val="00A11C25"/>
    <w:rPr>
      <w:color w:val="0000FF" w:themeColor="hyperlink"/>
      <w:u w:val="single"/>
    </w:rPr>
  </w:style>
  <w:style w:type="character" w:customStyle="1" w:styleId="apple-converted-space">
    <w:name w:val="apple-converted-space"/>
    <w:basedOn w:val="DefaultParagraphFont"/>
    <w:rsid w:val="00F72338"/>
  </w:style>
  <w:style w:type="table" w:styleId="TableGrid">
    <w:name w:val="Table Grid"/>
    <w:basedOn w:val="TableNormal"/>
    <w:uiPriority w:val="59"/>
    <w:rsid w:val="00BE2DC8"/>
    <w:pPr>
      <w:spacing w:after="0" w:line="240" w:lineRule="auto"/>
      <w:ind w:firstLine="0"/>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786B"/>
    <w:pPr>
      <w:tabs>
        <w:tab w:val="center" w:pos="4320"/>
        <w:tab w:val="right" w:pos="8640"/>
      </w:tabs>
      <w:spacing w:after="0"/>
    </w:pPr>
  </w:style>
  <w:style w:type="character" w:customStyle="1" w:styleId="HeaderChar">
    <w:name w:val="Header Char"/>
    <w:basedOn w:val="DefaultParagraphFont"/>
    <w:link w:val="Header"/>
    <w:uiPriority w:val="99"/>
    <w:rsid w:val="00C5786B"/>
    <w:rPr>
      <w:rFonts w:ascii="Times New Roman" w:hAnsi="Times New Roman"/>
      <w:sz w:val="24"/>
    </w:rPr>
  </w:style>
  <w:style w:type="paragraph" w:styleId="Footer">
    <w:name w:val="footer"/>
    <w:basedOn w:val="Normal"/>
    <w:link w:val="FooterChar"/>
    <w:uiPriority w:val="99"/>
    <w:unhideWhenUsed/>
    <w:rsid w:val="00C5786B"/>
    <w:pPr>
      <w:tabs>
        <w:tab w:val="center" w:pos="4320"/>
        <w:tab w:val="right" w:pos="8640"/>
      </w:tabs>
      <w:spacing w:after="0"/>
    </w:pPr>
  </w:style>
  <w:style w:type="character" w:customStyle="1" w:styleId="FooterChar">
    <w:name w:val="Footer Char"/>
    <w:basedOn w:val="DefaultParagraphFont"/>
    <w:link w:val="Footer"/>
    <w:uiPriority w:val="99"/>
    <w:rsid w:val="00C5786B"/>
    <w:rPr>
      <w:rFonts w:ascii="Times New Roman" w:hAnsi="Times New Roman"/>
      <w:sz w:val="24"/>
    </w:rPr>
  </w:style>
  <w:style w:type="paragraph" w:styleId="TOC1">
    <w:name w:val="toc 1"/>
    <w:basedOn w:val="Normal"/>
    <w:next w:val="Normal"/>
    <w:autoRedefine/>
    <w:uiPriority w:val="39"/>
    <w:unhideWhenUsed/>
    <w:rsid w:val="00C773D7"/>
    <w:pPr>
      <w:spacing w:before="120" w:after="0"/>
    </w:pPr>
    <w:rPr>
      <w:rFonts w:asciiTheme="minorHAnsi" w:hAnsiTheme="minorHAnsi"/>
      <w:b/>
      <w:szCs w:val="24"/>
    </w:rPr>
  </w:style>
  <w:style w:type="paragraph" w:styleId="TOC2">
    <w:name w:val="toc 2"/>
    <w:basedOn w:val="Normal"/>
    <w:next w:val="Normal"/>
    <w:autoRedefine/>
    <w:uiPriority w:val="39"/>
    <w:unhideWhenUsed/>
    <w:rsid w:val="00C773D7"/>
    <w:pPr>
      <w:spacing w:after="0"/>
      <w:ind w:left="240"/>
    </w:pPr>
    <w:rPr>
      <w:rFonts w:asciiTheme="minorHAnsi" w:hAnsiTheme="minorHAnsi"/>
      <w:b/>
      <w:sz w:val="22"/>
    </w:rPr>
  </w:style>
  <w:style w:type="paragraph" w:styleId="TOC3">
    <w:name w:val="toc 3"/>
    <w:basedOn w:val="Normal"/>
    <w:next w:val="Normal"/>
    <w:autoRedefine/>
    <w:uiPriority w:val="39"/>
    <w:unhideWhenUsed/>
    <w:rsid w:val="00C773D7"/>
    <w:pPr>
      <w:spacing w:after="0"/>
      <w:ind w:left="480"/>
    </w:pPr>
    <w:rPr>
      <w:rFonts w:asciiTheme="minorHAnsi" w:hAnsiTheme="minorHAnsi"/>
      <w:sz w:val="22"/>
    </w:rPr>
  </w:style>
  <w:style w:type="paragraph" w:styleId="TOC4">
    <w:name w:val="toc 4"/>
    <w:basedOn w:val="Normal"/>
    <w:next w:val="Normal"/>
    <w:autoRedefine/>
    <w:uiPriority w:val="39"/>
    <w:unhideWhenUsed/>
    <w:rsid w:val="00C5786B"/>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C5786B"/>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C5786B"/>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C5786B"/>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C5786B"/>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C5786B"/>
    <w:pPr>
      <w:spacing w:after="0"/>
      <w:ind w:left="1920"/>
    </w:pPr>
    <w:rPr>
      <w:rFonts w:asciiTheme="minorHAnsi" w:hAnsiTheme="minorHAnsi"/>
      <w:sz w:val="20"/>
      <w:szCs w:val="20"/>
    </w:rPr>
  </w:style>
  <w:style w:type="character" w:styleId="PageNumber">
    <w:name w:val="page number"/>
    <w:basedOn w:val="DefaultParagraphFont"/>
    <w:uiPriority w:val="99"/>
    <w:semiHidden/>
    <w:unhideWhenUsed/>
    <w:rsid w:val="008D0C79"/>
  </w:style>
  <w:style w:type="paragraph" w:styleId="Revision">
    <w:name w:val="Revision"/>
    <w:hidden/>
    <w:uiPriority w:val="99"/>
    <w:semiHidden/>
    <w:rsid w:val="0097380A"/>
    <w:pPr>
      <w:spacing w:after="0" w:line="240" w:lineRule="auto"/>
      <w:ind w:firstLine="0"/>
    </w:pPr>
    <w:rPr>
      <w:rFonts w:ascii="Times New Roman" w:hAnsi="Times New Roman"/>
      <w:sz w:val="24"/>
    </w:rPr>
  </w:style>
  <w:style w:type="paragraph" w:styleId="DocumentMap">
    <w:name w:val="Document Map"/>
    <w:basedOn w:val="Normal"/>
    <w:link w:val="DocumentMapChar"/>
    <w:uiPriority w:val="99"/>
    <w:semiHidden/>
    <w:unhideWhenUsed/>
    <w:rsid w:val="0097380A"/>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7380A"/>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B8642E"/>
    <w:rPr>
      <w:b/>
      <w:bCs/>
      <w:sz w:val="20"/>
      <w:szCs w:val="20"/>
    </w:rPr>
  </w:style>
  <w:style w:type="character" w:customStyle="1" w:styleId="CommentSubjectChar">
    <w:name w:val="Comment Subject Char"/>
    <w:basedOn w:val="CommentTextChar"/>
    <w:link w:val="CommentSubject"/>
    <w:uiPriority w:val="99"/>
    <w:semiHidden/>
    <w:rsid w:val="00B8642E"/>
    <w:rPr>
      <w:rFonts w:ascii="Times New Roman" w:hAnsi="Times New Roman"/>
      <w:b/>
      <w:bCs/>
      <w:sz w:val="20"/>
      <w:szCs w:val="20"/>
    </w:rPr>
  </w:style>
  <w:style w:type="paragraph" w:customStyle="1" w:styleId="code">
    <w:name w:val="code"/>
    <w:basedOn w:val="BodyText"/>
    <w:qFormat/>
    <w:rsid w:val="00B53DCC"/>
    <w:pPr>
      <w:ind w:left="1134"/>
      <w:pPrChange w:id="3" w:author="Sarah Thomas" w:date="2014-03-05T10:58:00Z">
        <w:pPr>
          <w:spacing w:before="120" w:after="120"/>
          <w:jc w:val="both"/>
        </w:pPr>
      </w:pPrChange>
    </w:pPr>
    <w:rPr>
      <w:rFonts w:ascii="Courier" w:hAnsi="Courier"/>
      <w:sz w:val="20"/>
      <w:rPrChange w:id="3" w:author="Sarah Thomas" w:date="2014-03-05T10:58:00Z">
        <w:rPr>
          <w:rFonts w:eastAsiaTheme="minorEastAsia" w:cstheme="minorBidi"/>
          <w:sz w:val="24"/>
          <w:szCs w:val="22"/>
          <w:lang w:val="en-GB"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24843">
      <w:bodyDiv w:val="1"/>
      <w:marLeft w:val="0"/>
      <w:marRight w:val="0"/>
      <w:marTop w:val="0"/>
      <w:marBottom w:val="0"/>
      <w:divBdr>
        <w:top w:val="none" w:sz="0" w:space="0" w:color="auto"/>
        <w:left w:val="none" w:sz="0" w:space="0" w:color="auto"/>
        <w:bottom w:val="none" w:sz="0" w:space="0" w:color="auto"/>
        <w:right w:val="none" w:sz="0" w:space="0" w:color="auto"/>
      </w:divBdr>
      <w:divsChild>
        <w:div w:id="1693916822">
          <w:marLeft w:val="0"/>
          <w:marRight w:val="0"/>
          <w:marTop w:val="0"/>
          <w:marBottom w:val="0"/>
          <w:divBdr>
            <w:top w:val="none" w:sz="0" w:space="0" w:color="auto"/>
            <w:left w:val="none" w:sz="0" w:space="0" w:color="auto"/>
            <w:bottom w:val="none" w:sz="0" w:space="0" w:color="auto"/>
            <w:right w:val="none" w:sz="0" w:space="0" w:color="auto"/>
          </w:divBdr>
          <w:divsChild>
            <w:div w:id="1747610550">
              <w:marLeft w:val="0"/>
              <w:marRight w:val="0"/>
              <w:marTop w:val="0"/>
              <w:marBottom w:val="0"/>
              <w:divBdr>
                <w:top w:val="none" w:sz="0" w:space="0" w:color="auto"/>
                <w:left w:val="none" w:sz="0" w:space="0" w:color="auto"/>
                <w:bottom w:val="none" w:sz="0" w:space="0" w:color="auto"/>
                <w:right w:val="none" w:sz="0" w:space="0" w:color="auto"/>
              </w:divBdr>
              <w:divsChild>
                <w:div w:id="746733115">
                  <w:marLeft w:val="0"/>
                  <w:marRight w:val="0"/>
                  <w:marTop w:val="0"/>
                  <w:marBottom w:val="0"/>
                  <w:divBdr>
                    <w:top w:val="none" w:sz="0" w:space="0" w:color="auto"/>
                    <w:left w:val="none" w:sz="0" w:space="0" w:color="auto"/>
                    <w:bottom w:val="none" w:sz="0" w:space="0" w:color="auto"/>
                    <w:right w:val="none" w:sz="0" w:space="0" w:color="auto"/>
                  </w:divBdr>
                  <w:divsChild>
                    <w:div w:id="1370060538">
                      <w:marLeft w:val="0"/>
                      <w:marRight w:val="0"/>
                      <w:marTop w:val="0"/>
                      <w:marBottom w:val="0"/>
                      <w:divBdr>
                        <w:top w:val="none" w:sz="0" w:space="0" w:color="auto"/>
                        <w:left w:val="none" w:sz="0" w:space="0" w:color="auto"/>
                        <w:bottom w:val="none" w:sz="0" w:space="0" w:color="auto"/>
                        <w:right w:val="none" w:sz="0" w:space="0" w:color="auto"/>
                      </w:divBdr>
                      <w:divsChild>
                        <w:div w:id="232394052">
                          <w:marLeft w:val="0"/>
                          <w:marRight w:val="0"/>
                          <w:marTop w:val="0"/>
                          <w:marBottom w:val="0"/>
                          <w:divBdr>
                            <w:top w:val="none" w:sz="0" w:space="0" w:color="auto"/>
                            <w:left w:val="none" w:sz="0" w:space="0" w:color="auto"/>
                            <w:bottom w:val="none" w:sz="0" w:space="0" w:color="auto"/>
                            <w:right w:val="none" w:sz="0" w:space="0" w:color="auto"/>
                          </w:divBdr>
                          <w:divsChild>
                            <w:div w:id="1762220862">
                              <w:marLeft w:val="0"/>
                              <w:marRight w:val="0"/>
                              <w:marTop w:val="0"/>
                              <w:marBottom w:val="0"/>
                              <w:divBdr>
                                <w:top w:val="none" w:sz="0" w:space="0" w:color="auto"/>
                                <w:left w:val="none" w:sz="0" w:space="0" w:color="auto"/>
                                <w:bottom w:val="none" w:sz="0" w:space="0" w:color="auto"/>
                                <w:right w:val="none" w:sz="0" w:space="0" w:color="auto"/>
                              </w:divBdr>
                              <w:divsChild>
                                <w:div w:id="903181703">
                                  <w:marLeft w:val="0"/>
                                  <w:marRight w:val="0"/>
                                  <w:marTop w:val="0"/>
                                  <w:marBottom w:val="0"/>
                                  <w:divBdr>
                                    <w:top w:val="none" w:sz="0" w:space="0" w:color="auto"/>
                                    <w:left w:val="none" w:sz="0" w:space="0" w:color="auto"/>
                                    <w:bottom w:val="none" w:sz="0" w:space="0" w:color="auto"/>
                                    <w:right w:val="none" w:sz="0" w:space="0" w:color="auto"/>
                                  </w:divBdr>
                                  <w:divsChild>
                                    <w:div w:id="80374802">
                                      <w:marLeft w:val="0"/>
                                      <w:marRight w:val="0"/>
                                      <w:marTop w:val="0"/>
                                      <w:marBottom w:val="0"/>
                                      <w:divBdr>
                                        <w:top w:val="none" w:sz="0" w:space="0" w:color="auto"/>
                                        <w:left w:val="none" w:sz="0" w:space="0" w:color="auto"/>
                                        <w:bottom w:val="none" w:sz="0" w:space="0" w:color="auto"/>
                                        <w:right w:val="none" w:sz="0" w:space="0" w:color="auto"/>
                                      </w:divBdr>
                                      <w:divsChild>
                                        <w:div w:id="1983074959">
                                          <w:marLeft w:val="0"/>
                                          <w:marRight w:val="0"/>
                                          <w:marTop w:val="0"/>
                                          <w:marBottom w:val="0"/>
                                          <w:divBdr>
                                            <w:top w:val="none" w:sz="0" w:space="0" w:color="auto"/>
                                            <w:left w:val="none" w:sz="0" w:space="0" w:color="auto"/>
                                            <w:bottom w:val="none" w:sz="0" w:space="0" w:color="auto"/>
                                            <w:right w:val="none" w:sz="0" w:space="0" w:color="auto"/>
                                          </w:divBdr>
                                          <w:divsChild>
                                            <w:div w:id="959453211">
                                              <w:marLeft w:val="0"/>
                                              <w:marRight w:val="0"/>
                                              <w:marTop w:val="0"/>
                                              <w:marBottom w:val="0"/>
                                              <w:divBdr>
                                                <w:top w:val="none" w:sz="0" w:space="0" w:color="auto"/>
                                                <w:left w:val="none" w:sz="0" w:space="0" w:color="auto"/>
                                                <w:bottom w:val="none" w:sz="0" w:space="0" w:color="auto"/>
                                                <w:right w:val="none" w:sz="0" w:space="0" w:color="auto"/>
                                              </w:divBdr>
                                              <w:divsChild>
                                                <w:div w:id="1701859093">
                                                  <w:marLeft w:val="0"/>
                                                  <w:marRight w:val="0"/>
                                                  <w:marTop w:val="0"/>
                                                  <w:marBottom w:val="0"/>
                                                  <w:divBdr>
                                                    <w:top w:val="none" w:sz="0" w:space="0" w:color="auto"/>
                                                    <w:left w:val="none" w:sz="0" w:space="0" w:color="auto"/>
                                                    <w:bottom w:val="none" w:sz="0" w:space="0" w:color="auto"/>
                                                    <w:right w:val="none" w:sz="0" w:space="0" w:color="auto"/>
                                                  </w:divBdr>
                                                  <w:divsChild>
                                                    <w:div w:id="710110087">
                                                      <w:marLeft w:val="0"/>
                                                      <w:marRight w:val="0"/>
                                                      <w:marTop w:val="0"/>
                                                      <w:marBottom w:val="0"/>
                                                      <w:divBdr>
                                                        <w:top w:val="none" w:sz="0" w:space="0" w:color="auto"/>
                                                        <w:left w:val="none" w:sz="0" w:space="0" w:color="auto"/>
                                                        <w:bottom w:val="none" w:sz="0" w:space="0" w:color="auto"/>
                                                        <w:right w:val="none" w:sz="0" w:space="0" w:color="auto"/>
                                                      </w:divBdr>
                                                      <w:divsChild>
                                                        <w:div w:id="834804799">
                                                          <w:marLeft w:val="0"/>
                                                          <w:marRight w:val="0"/>
                                                          <w:marTop w:val="0"/>
                                                          <w:marBottom w:val="0"/>
                                                          <w:divBdr>
                                                            <w:top w:val="none" w:sz="0" w:space="0" w:color="auto"/>
                                                            <w:left w:val="none" w:sz="0" w:space="0" w:color="auto"/>
                                                            <w:bottom w:val="none" w:sz="0" w:space="0" w:color="auto"/>
                                                            <w:right w:val="none" w:sz="0" w:space="0" w:color="auto"/>
                                                          </w:divBdr>
                                                          <w:divsChild>
                                                            <w:div w:id="8205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066190">
                              <w:marLeft w:val="0"/>
                              <w:marRight w:val="0"/>
                              <w:marTop w:val="0"/>
                              <w:marBottom w:val="0"/>
                              <w:divBdr>
                                <w:top w:val="none" w:sz="0" w:space="0" w:color="auto"/>
                                <w:left w:val="none" w:sz="0" w:space="0" w:color="auto"/>
                                <w:bottom w:val="none" w:sz="0" w:space="0" w:color="auto"/>
                                <w:right w:val="none" w:sz="0" w:space="0" w:color="auto"/>
                              </w:divBdr>
                            </w:div>
                            <w:div w:id="2453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4932">
      <w:bodyDiv w:val="1"/>
      <w:marLeft w:val="0"/>
      <w:marRight w:val="0"/>
      <w:marTop w:val="0"/>
      <w:marBottom w:val="0"/>
      <w:divBdr>
        <w:top w:val="none" w:sz="0" w:space="0" w:color="auto"/>
        <w:left w:val="none" w:sz="0" w:space="0" w:color="auto"/>
        <w:bottom w:val="none" w:sz="0" w:space="0" w:color="auto"/>
        <w:right w:val="none" w:sz="0" w:space="0" w:color="auto"/>
      </w:divBdr>
    </w:div>
    <w:div w:id="651183472">
      <w:bodyDiv w:val="1"/>
      <w:marLeft w:val="0"/>
      <w:marRight w:val="0"/>
      <w:marTop w:val="0"/>
      <w:marBottom w:val="0"/>
      <w:divBdr>
        <w:top w:val="none" w:sz="0" w:space="0" w:color="auto"/>
        <w:left w:val="none" w:sz="0" w:space="0" w:color="auto"/>
        <w:bottom w:val="none" w:sz="0" w:space="0" w:color="auto"/>
        <w:right w:val="none" w:sz="0" w:space="0" w:color="auto"/>
      </w:divBdr>
    </w:div>
    <w:div w:id="819419259">
      <w:bodyDiv w:val="1"/>
      <w:marLeft w:val="0"/>
      <w:marRight w:val="0"/>
      <w:marTop w:val="0"/>
      <w:marBottom w:val="0"/>
      <w:divBdr>
        <w:top w:val="none" w:sz="0" w:space="0" w:color="auto"/>
        <w:left w:val="none" w:sz="0" w:space="0" w:color="auto"/>
        <w:bottom w:val="none" w:sz="0" w:space="0" w:color="auto"/>
        <w:right w:val="none" w:sz="0" w:space="0" w:color="auto"/>
      </w:divBdr>
    </w:div>
    <w:div w:id="1316759098">
      <w:bodyDiv w:val="1"/>
      <w:marLeft w:val="0"/>
      <w:marRight w:val="0"/>
      <w:marTop w:val="0"/>
      <w:marBottom w:val="0"/>
      <w:divBdr>
        <w:top w:val="none" w:sz="0" w:space="0" w:color="auto"/>
        <w:left w:val="none" w:sz="0" w:space="0" w:color="auto"/>
        <w:bottom w:val="none" w:sz="0" w:space="0" w:color="auto"/>
        <w:right w:val="none" w:sz="0" w:space="0" w:color="auto"/>
      </w:divBdr>
    </w:div>
    <w:div w:id="1644892543">
      <w:bodyDiv w:val="1"/>
      <w:marLeft w:val="0"/>
      <w:marRight w:val="0"/>
      <w:marTop w:val="0"/>
      <w:marBottom w:val="0"/>
      <w:divBdr>
        <w:top w:val="none" w:sz="0" w:space="0" w:color="auto"/>
        <w:left w:val="none" w:sz="0" w:space="0" w:color="auto"/>
        <w:bottom w:val="none" w:sz="0" w:space="0" w:color="auto"/>
        <w:right w:val="none" w:sz="0" w:space="0" w:color="auto"/>
      </w:divBdr>
    </w:div>
    <w:div w:id="2051686866">
      <w:bodyDiv w:val="1"/>
      <w:marLeft w:val="0"/>
      <w:marRight w:val="0"/>
      <w:marTop w:val="0"/>
      <w:marBottom w:val="0"/>
      <w:divBdr>
        <w:top w:val="none" w:sz="0" w:space="0" w:color="auto"/>
        <w:left w:val="none" w:sz="0" w:space="0" w:color="auto"/>
        <w:bottom w:val="none" w:sz="0" w:space="0" w:color="auto"/>
        <w:right w:val="none" w:sz="0" w:space="0" w:color="auto"/>
      </w:divBdr>
    </w:div>
    <w:div w:id="2080788147">
      <w:bodyDiv w:val="1"/>
      <w:marLeft w:val="0"/>
      <w:marRight w:val="0"/>
      <w:marTop w:val="0"/>
      <w:marBottom w:val="0"/>
      <w:divBdr>
        <w:top w:val="none" w:sz="0" w:space="0" w:color="auto"/>
        <w:left w:val="none" w:sz="0" w:space="0" w:color="auto"/>
        <w:bottom w:val="none" w:sz="0" w:space="0" w:color="auto"/>
        <w:right w:val="none" w:sz="0" w:space="0" w:color="auto"/>
      </w:divBdr>
    </w:div>
    <w:div w:id="2115779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footer" Target="footer3.xml"/><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rah:Desktop:CE903:googleTrend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googleTrends.csv!$B$5</c:f>
              <c:strCache>
                <c:ptCount val="1"/>
                <c:pt idx="0">
                  <c:v>laravel</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googleTrends.csv!$B$6:$B$170</c:f>
              <c:numCache>
                <c:formatCode>General</c:formatCode>
                <c:ptCount val="16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1.0</c:v>
                </c:pt>
                <c:pt idx="59">
                  <c:v>0.0</c:v>
                </c:pt>
                <c:pt idx="60">
                  <c:v>1.0</c:v>
                </c:pt>
                <c:pt idx="61">
                  <c:v>0.0</c:v>
                </c:pt>
                <c:pt idx="62">
                  <c:v>0.0</c:v>
                </c:pt>
                <c:pt idx="63">
                  <c:v>0.0</c:v>
                </c:pt>
                <c:pt idx="64">
                  <c:v>1.0</c:v>
                </c:pt>
                <c:pt idx="65">
                  <c:v>1.0</c:v>
                </c:pt>
                <c:pt idx="66">
                  <c:v>1.0</c:v>
                </c:pt>
                <c:pt idx="67">
                  <c:v>1.0</c:v>
                </c:pt>
                <c:pt idx="68">
                  <c:v>1.0</c:v>
                </c:pt>
                <c:pt idx="69">
                  <c:v>1.0</c:v>
                </c:pt>
                <c:pt idx="70">
                  <c:v>1.0</c:v>
                </c:pt>
                <c:pt idx="71">
                  <c:v>1.0</c:v>
                </c:pt>
                <c:pt idx="72">
                  <c:v>2.0</c:v>
                </c:pt>
                <c:pt idx="73">
                  <c:v>2.0</c:v>
                </c:pt>
                <c:pt idx="74">
                  <c:v>2.0</c:v>
                </c:pt>
                <c:pt idx="75">
                  <c:v>1.0</c:v>
                </c:pt>
                <c:pt idx="76">
                  <c:v>2.0</c:v>
                </c:pt>
                <c:pt idx="77">
                  <c:v>3.0</c:v>
                </c:pt>
                <c:pt idx="78">
                  <c:v>2.0</c:v>
                </c:pt>
                <c:pt idx="79">
                  <c:v>3.0</c:v>
                </c:pt>
                <c:pt idx="80">
                  <c:v>3.0</c:v>
                </c:pt>
                <c:pt idx="81">
                  <c:v>3.0</c:v>
                </c:pt>
                <c:pt idx="82">
                  <c:v>3.0</c:v>
                </c:pt>
                <c:pt idx="83">
                  <c:v>3.0</c:v>
                </c:pt>
                <c:pt idx="84">
                  <c:v>3.0</c:v>
                </c:pt>
                <c:pt idx="85">
                  <c:v>3.0</c:v>
                </c:pt>
                <c:pt idx="86">
                  <c:v>2.0</c:v>
                </c:pt>
                <c:pt idx="87">
                  <c:v>5.0</c:v>
                </c:pt>
                <c:pt idx="88">
                  <c:v>4.0</c:v>
                </c:pt>
                <c:pt idx="89">
                  <c:v>4.0</c:v>
                </c:pt>
                <c:pt idx="90">
                  <c:v>4.0</c:v>
                </c:pt>
                <c:pt idx="91">
                  <c:v>4.0</c:v>
                </c:pt>
                <c:pt idx="92">
                  <c:v>4.0</c:v>
                </c:pt>
                <c:pt idx="93">
                  <c:v>4.0</c:v>
                </c:pt>
                <c:pt idx="94">
                  <c:v>5.0</c:v>
                </c:pt>
                <c:pt idx="95">
                  <c:v>4.0</c:v>
                </c:pt>
                <c:pt idx="96">
                  <c:v>4.0</c:v>
                </c:pt>
                <c:pt idx="97">
                  <c:v>6.0</c:v>
                </c:pt>
                <c:pt idx="98">
                  <c:v>4.0</c:v>
                </c:pt>
                <c:pt idx="99">
                  <c:v>5.0</c:v>
                </c:pt>
                <c:pt idx="100">
                  <c:v>5.0</c:v>
                </c:pt>
                <c:pt idx="101">
                  <c:v>7.0</c:v>
                </c:pt>
                <c:pt idx="102">
                  <c:v>7.0</c:v>
                </c:pt>
                <c:pt idx="103">
                  <c:v>5.0</c:v>
                </c:pt>
                <c:pt idx="104">
                  <c:v>6.0</c:v>
                </c:pt>
                <c:pt idx="105">
                  <c:v>8.0</c:v>
                </c:pt>
                <c:pt idx="106">
                  <c:v>9.0</c:v>
                </c:pt>
                <c:pt idx="107">
                  <c:v>9.0</c:v>
                </c:pt>
                <c:pt idx="108">
                  <c:v>8.0</c:v>
                </c:pt>
                <c:pt idx="109">
                  <c:v>9.0</c:v>
                </c:pt>
                <c:pt idx="110">
                  <c:v>9.0</c:v>
                </c:pt>
                <c:pt idx="111">
                  <c:v>9.0</c:v>
                </c:pt>
                <c:pt idx="112">
                  <c:v>9.0</c:v>
                </c:pt>
                <c:pt idx="113">
                  <c:v>9.0</c:v>
                </c:pt>
                <c:pt idx="114">
                  <c:v>10.0</c:v>
                </c:pt>
                <c:pt idx="115">
                  <c:v>10.0</c:v>
                </c:pt>
                <c:pt idx="116">
                  <c:v>10.0</c:v>
                </c:pt>
                <c:pt idx="117">
                  <c:v>9.0</c:v>
                </c:pt>
                <c:pt idx="118">
                  <c:v>11.0</c:v>
                </c:pt>
                <c:pt idx="119">
                  <c:v>12.0</c:v>
                </c:pt>
                <c:pt idx="120">
                  <c:v>12.0</c:v>
                </c:pt>
                <c:pt idx="121">
                  <c:v>12.0</c:v>
                </c:pt>
                <c:pt idx="122">
                  <c:v>12.0</c:v>
                </c:pt>
                <c:pt idx="123">
                  <c:v>12.0</c:v>
                </c:pt>
                <c:pt idx="124">
                  <c:v>13.0</c:v>
                </c:pt>
                <c:pt idx="125">
                  <c:v>15.0</c:v>
                </c:pt>
                <c:pt idx="126">
                  <c:v>14.0</c:v>
                </c:pt>
                <c:pt idx="127">
                  <c:v>14.0</c:v>
                </c:pt>
                <c:pt idx="128">
                  <c:v>14.0</c:v>
                </c:pt>
                <c:pt idx="129">
                  <c:v>15.0</c:v>
                </c:pt>
                <c:pt idx="130">
                  <c:v>13.0</c:v>
                </c:pt>
                <c:pt idx="131">
                  <c:v>14.0</c:v>
                </c:pt>
                <c:pt idx="132">
                  <c:v>15.0</c:v>
                </c:pt>
                <c:pt idx="133">
                  <c:v>15.0</c:v>
                </c:pt>
                <c:pt idx="134">
                  <c:v>14.0</c:v>
                </c:pt>
                <c:pt idx="135">
                  <c:v>14.0</c:v>
                </c:pt>
                <c:pt idx="136">
                  <c:v>15.0</c:v>
                </c:pt>
                <c:pt idx="137">
                  <c:v>16.0</c:v>
                </c:pt>
                <c:pt idx="138">
                  <c:v>16.0</c:v>
                </c:pt>
                <c:pt idx="139">
                  <c:v>16.0</c:v>
                </c:pt>
                <c:pt idx="140">
                  <c:v>15.0</c:v>
                </c:pt>
                <c:pt idx="141">
                  <c:v>15.0</c:v>
                </c:pt>
                <c:pt idx="142">
                  <c:v>16.0</c:v>
                </c:pt>
                <c:pt idx="143">
                  <c:v>17.0</c:v>
                </c:pt>
                <c:pt idx="144">
                  <c:v>18.0</c:v>
                </c:pt>
                <c:pt idx="145">
                  <c:v>17.0</c:v>
                </c:pt>
                <c:pt idx="146">
                  <c:v>17.0</c:v>
                </c:pt>
                <c:pt idx="147">
                  <c:v>18.0</c:v>
                </c:pt>
                <c:pt idx="148">
                  <c:v>16.0</c:v>
                </c:pt>
                <c:pt idx="149">
                  <c:v>19.0</c:v>
                </c:pt>
                <c:pt idx="150">
                  <c:v>19.0</c:v>
                </c:pt>
                <c:pt idx="151">
                  <c:v>19.0</c:v>
                </c:pt>
                <c:pt idx="152">
                  <c:v>19.0</c:v>
                </c:pt>
                <c:pt idx="153">
                  <c:v>19.0</c:v>
                </c:pt>
                <c:pt idx="154">
                  <c:v>22.0</c:v>
                </c:pt>
                <c:pt idx="155">
                  <c:v>18.0</c:v>
                </c:pt>
                <c:pt idx="156">
                  <c:v>21.0</c:v>
                </c:pt>
                <c:pt idx="157">
                  <c:v>25.0</c:v>
                </c:pt>
                <c:pt idx="158">
                  <c:v>26.0</c:v>
                </c:pt>
                <c:pt idx="159">
                  <c:v>25.0</c:v>
                </c:pt>
                <c:pt idx="160">
                  <c:v>25.0</c:v>
                </c:pt>
                <c:pt idx="161">
                  <c:v>26.0</c:v>
                </c:pt>
                <c:pt idx="162">
                  <c:v>27.0</c:v>
                </c:pt>
                <c:pt idx="163">
                  <c:v>27.0</c:v>
                </c:pt>
                <c:pt idx="164">
                  <c:v>28.0</c:v>
                </c:pt>
              </c:numCache>
            </c:numRef>
          </c:val>
          <c:smooth val="0"/>
        </c:ser>
        <c:ser>
          <c:idx val="1"/>
          <c:order val="1"/>
          <c:tx>
            <c:strRef>
              <c:f>googleTrends.csv!$C$5</c:f>
              <c:strCache>
                <c:ptCount val="1"/>
                <c:pt idx="0">
                  <c:v>codeigniter</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googleTrends.csv!$C$6:$C$170</c:f>
              <c:numCache>
                <c:formatCode>General</c:formatCode>
                <c:ptCount val="165"/>
                <c:pt idx="0">
                  <c:v>32.0</c:v>
                </c:pt>
                <c:pt idx="1">
                  <c:v>34.0</c:v>
                </c:pt>
                <c:pt idx="2">
                  <c:v>34.0</c:v>
                </c:pt>
                <c:pt idx="3">
                  <c:v>33.0</c:v>
                </c:pt>
                <c:pt idx="4">
                  <c:v>38.0</c:v>
                </c:pt>
                <c:pt idx="5">
                  <c:v>36.0</c:v>
                </c:pt>
                <c:pt idx="6">
                  <c:v>36.0</c:v>
                </c:pt>
                <c:pt idx="7">
                  <c:v>37.0</c:v>
                </c:pt>
                <c:pt idx="8">
                  <c:v>35.0</c:v>
                </c:pt>
                <c:pt idx="9">
                  <c:v>35.0</c:v>
                </c:pt>
                <c:pt idx="10">
                  <c:v>35.0</c:v>
                </c:pt>
                <c:pt idx="11">
                  <c:v>37.0</c:v>
                </c:pt>
                <c:pt idx="12">
                  <c:v>35.0</c:v>
                </c:pt>
                <c:pt idx="13">
                  <c:v>39.0</c:v>
                </c:pt>
                <c:pt idx="14">
                  <c:v>38.0</c:v>
                </c:pt>
                <c:pt idx="15">
                  <c:v>35.0</c:v>
                </c:pt>
                <c:pt idx="16">
                  <c:v>34.0</c:v>
                </c:pt>
                <c:pt idx="17">
                  <c:v>34.0</c:v>
                </c:pt>
                <c:pt idx="18">
                  <c:v>39.0</c:v>
                </c:pt>
                <c:pt idx="19">
                  <c:v>35.0</c:v>
                </c:pt>
                <c:pt idx="20">
                  <c:v>36.0</c:v>
                </c:pt>
                <c:pt idx="21">
                  <c:v>36.0</c:v>
                </c:pt>
                <c:pt idx="22">
                  <c:v>35.0</c:v>
                </c:pt>
                <c:pt idx="23">
                  <c:v>37.0</c:v>
                </c:pt>
                <c:pt idx="24">
                  <c:v>38.0</c:v>
                </c:pt>
                <c:pt idx="25">
                  <c:v>37.0</c:v>
                </c:pt>
                <c:pt idx="26">
                  <c:v>38.0</c:v>
                </c:pt>
                <c:pt idx="27">
                  <c:v>38.0</c:v>
                </c:pt>
                <c:pt idx="28">
                  <c:v>39.0</c:v>
                </c:pt>
                <c:pt idx="29">
                  <c:v>36.0</c:v>
                </c:pt>
                <c:pt idx="30">
                  <c:v>37.0</c:v>
                </c:pt>
                <c:pt idx="31">
                  <c:v>35.0</c:v>
                </c:pt>
                <c:pt idx="32">
                  <c:v>34.0</c:v>
                </c:pt>
                <c:pt idx="33">
                  <c:v>37.0</c:v>
                </c:pt>
                <c:pt idx="34">
                  <c:v>31.0</c:v>
                </c:pt>
                <c:pt idx="35">
                  <c:v>32.0</c:v>
                </c:pt>
                <c:pt idx="36">
                  <c:v>35.0</c:v>
                </c:pt>
                <c:pt idx="37">
                  <c:v>36.0</c:v>
                </c:pt>
                <c:pt idx="38">
                  <c:v>39.0</c:v>
                </c:pt>
                <c:pt idx="39">
                  <c:v>36.0</c:v>
                </c:pt>
                <c:pt idx="40">
                  <c:v>34.0</c:v>
                </c:pt>
                <c:pt idx="41">
                  <c:v>34.0</c:v>
                </c:pt>
                <c:pt idx="42">
                  <c:v>36.0</c:v>
                </c:pt>
                <c:pt idx="43">
                  <c:v>34.0</c:v>
                </c:pt>
                <c:pt idx="44">
                  <c:v>36.0</c:v>
                </c:pt>
                <c:pt idx="45">
                  <c:v>37.0</c:v>
                </c:pt>
                <c:pt idx="46">
                  <c:v>36.0</c:v>
                </c:pt>
                <c:pt idx="47">
                  <c:v>36.0</c:v>
                </c:pt>
                <c:pt idx="48">
                  <c:v>36.0</c:v>
                </c:pt>
                <c:pt idx="49">
                  <c:v>36.0</c:v>
                </c:pt>
                <c:pt idx="50">
                  <c:v>33.0</c:v>
                </c:pt>
                <c:pt idx="51">
                  <c:v>29.0</c:v>
                </c:pt>
                <c:pt idx="52">
                  <c:v>34.0</c:v>
                </c:pt>
                <c:pt idx="53">
                  <c:v>33.0</c:v>
                </c:pt>
                <c:pt idx="54">
                  <c:v>35.0</c:v>
                </c:pt>
                <c:pt idx="55">
                  <c:v>35.0</c:v>
                </c:pt>
                <c:pt idx="56">
                  <c:v>38.0</c:v>
                </c:pt>
                <c:pt idx="57">
                  <c:v>39.0</c:v>
                </c:pt>
                <c:pt idx="58">
                  <c:v>38.0</c:v>
                </c:pt>
                <c:pt idx="59">
                  <c:v>40.0</c:v>
                </c:pt>
                <c:pt idx="60">
                  <c:v>40.0</c:v>
                </c:pt>
                <c:pt idx="61">
                  <c:v>41.0</c:v>
                </c:pt>
                <c:pt idx="62">
                  <c:v>39.0</c:v>
                </c:pt>
                <c:pt idx="63">
                  <c:v>39.0</c:v>
                </c:pt>
                <c:pt idx="64">
                  <c:v>40.0</c:v>
                </c:pt>
                <c:pt idx="65">
                  <c:v>39.0</c:v>
                </c:pt>
                <c:pt idx="66">
                  <c:v>36.0</c:v>
                </c:pt>
                <c:pt idx="67">
                  <c:v>40.0</c:v>
                </c:pt>
                <c:pt idx="68">
                  <c:v>39.0</c:v>
                </c:pt>
                <c:pt idx="69">
                  <c:v>38.0</c:v>
                </c:pt>
                <c:pt idx="70">
                  <c:v>40.0</c:v>
                </c:pt>
                <c:pt idx="71">
                  <c:v>41.0</c:v>
                </c:pt>
                <c:pt idx="72">
                  <c:v>42.0</c:v>
                </c:pt>
                <c:pt idx="73">
                  <c:v>41.0</c:v>
                </c:pt>
                <c:pt idx="74">
                  <c:v>40.0</c:v>
                </c:pt>
                <c:pt idx="75">
                  <c:v>43.0</c:v>
                </c:pt>
                <c:pt idx="76">
                  <c:v>41.0</c:v>
                </c:pt>
                <c:pt idx="77">
                  <c:v>41.0</c:v>
                </c:pt>
                <c:pt idx="78">
                  <c:v>43.0</c:v>
                </c:pt>
                <c:pt idx="79">
                  <c:v>42.0</c:v>
                </c:pt>
                <c:pt idx="80">
                  <c:v>42.0</c:v>
                </c:pt>
                <c:pt idx="81">
                  <c:v>44.0</c:v>
                </c:pt>
                <c:pt idx="82">
                  <c:v>40.0</c:v>
                </c:pt>
                <c:pt idx="83">
                  <c:v>42.0</c:v>
                </c:pt>
                <c:pt idx="84">
                  <c:v>41.0</c:v>
                </c:pt>
                <c:pt idx="85">
                  <c:v>40.0</c:v>
                </c:pt>
                <c:pt idx="86">
                  <c:v>40.0</c:v>
                </c:pt>
                <c:pt idx="87">
                  <c:v>42.0</c:v>
                </c:pt>
                <c:pt idx="88">
                  <c:v>43.0</c:v>
                </c:pt>
                <c:pt idx="89">
                  <c:v>40.0</c:v>
                </c:pt>
                <c:pt idx="90">
                  <c:v>43.0</c:v>
                </c:pt>
                <c:pt idx="91">
                  <c:v>42.0</c:v>
                </c:pt>
                <c:pt idx="92">
                  <c:v>41.0</c:v>
                </c:pt>
                <c:pt idx="93">
                  <c:v>42.0</c:v>
                </c:pt>
                <c:pt idx="94">
                  <c:v>40.0</c:v>
                </c:pt>
                <c:pt idx="95">
                  <c:v>39.0</c:v>
                </c:pt>
                <c:pt idx="96">
                  <c:v>40.0</c:v>
                </c:pt>
                <c:pt idx="97">
                  <c:v>39.0</c:v>
                </c:pt>
                <c:pt idx="98">
                  <c:v>37.0</c:v>
                </c:pt>
                <c:pt idx="99">
                  <c:v>41.0</c:v>
                </c:pt>
                <c:pt idx="100">
                  <c:v>43.0</c:v>
                </c:pt>
                <c:pt idx="101">
                  <c:v>40.0</c:v>
                </c:pt>
                <c:pt idx="102">
                  <c:v>37.0</c:v>
                </c:pt>
                <c:pt idx="103">
                  <c:v>33.0</c:v>
                </c:pt>
                <c:pt idx="104">
                  <c:v>35.0</c:v>
                </c:pt>
                <c:pt idx="105">
                  <c:v>40.0</c:v>
                </c:pt>
                <c:pt idx="106">
                  <c:v>41.0</c:v>
                </c:pt>
                <c:pt idx="107">
                  <c:v>40.0</c:v>
                </c:pt>
                <c:pt idx="108">
                  <c:v>42.0</c:v>
                </c:pt>
                <c:pt idx="109">
                  <c:v>42.0</c:v>
                </c:pt>
                <c:pt idx="110">
                  <c:v>40.0</c:v>
                </c:pt>
                <c:pt idx="111">
                  <c:v>43.0</c:v>
                </c:pt>
                <c:pt idx="112">
                  <c:v>43.0</c:v>
                </c:pt>
                <c:pt idx="113">
                  <c:v>40.0</c:v>
                </c:pt>
                <c:pt idx="114">
                  <c:v>43.0</c:v>
                </c:pt>
                <c:pt idx="115">
                  <c:v>42.0</c:v>
                </c:pt>
                <c:pt idx="116">
                  <c:v>39.0</c:v>
                </c:pt>
                <c:pt idx="117">
                  <c:v>41.0</c:v>
                </c:pt>
                <c:pt idx="118">
                  <c:v>43.0</c:v>
                </c:pt>
                <c:pt idx="119">
                  <c:v>43.0</c:v>
                </c:pt>
                <c:pt idx="120">
                  <c:v>44.0</c:v>
                </c:pt>
                <c:pt idx="121">
                  <c:v>40.0</c:v>
                </c:pt>
                <c:pt idx="122">
                  <c:v>42.0</c:v>
                </c:pt>
                <c:pt idx="123">
                  <c:v>42.0</c:v>
                </c:pt>
                <c:pt idx="124">
                  <c:v>43.0</c:v>
                </c:pt>
                <c:pt idx="125">
                  <c:v>41.0</c:v>
                </c:pt>
                <c:pt idx="126">
                  <c:v>44.0</c:v>
                </c:pt>
                <c:pt idx="127">
                  <c:v>43.0</c:v>
                </c:pt>
                <c:pt idx="128">
                  <c:v>42.0</c:v>
                </c:pt>
                <c:pt idx="129">
                  <c:v>42.0</c:v>
                </c:pt>
                <c:pt idx="130">
                  <c:v>44.0</c:v>
                </c:pt>
                <c:pt idx="131">
                  <c:v>44.0</c:v>
                </c:pt>
                <c:pt idx="132">
                  <c:v>45.0</c:v>
                </c:pt>
                <c:pt idx="133">
                  <c:v>42.0</c:v>
                </c:pt>
                <c:pt idx="134">
                  <c:v>41.0</c:v>
                </c:pt>
                <c:pt idx="135">
                  <c:v>39.0</c:v>
                </c:pt>
                <c:pt idx="136">
                  <c:v>39.0</c:v>
                </c:pt>
                <c:pt idx="137">
                  <c:v>41.0</c:v>
                </c:pt>
                <c:pt idx="138">
                  <c:v>41.0</c:v>
                </c:pt>
                <c:pt idx="139">
                  <c:v>42.0</c:v>
                </c:pt>
                <c:pt idx="140">
                  <c:v>40.0</c:v>
                </c:pt>
                <c:pt idx="141">
                  <c:v>40.0</c:v>
                </c:pt>
                <c:pt idx="142">
                  <c:v>42.0</c:v>
                </c:pt>
                <c:pt idx="143">
                  <c:v>41.0</c:v>
                </c:pt>
                <c:pt idx="144">
                  <c:v>41.0</c:v>
                </c:pt>
                <c:pt idx="145">
                  <c:v>40.0</c:v>
                </c:pt>
                <c:pt idx="146">
                  <c:v>41.0</c:v>
                </c:pt>
                <c:pt idx="147">
                  <c:v>40.0</c:v>
                </c:pt>
                <c:pt idx="148">
                  <c:v>39.0</c:v>
                </c:pt>
                <c:pt idx="149">
                  <c:v>43.0</c:v>
                </c:pt>
                <c:pt idx="150">
                  <c:v>41.0</c:v>
                </c:pt>
                <c:pt idx="151">
                  <c:v>40.0</c:v>
                </c:pt>
                <c:pt idx="152">
                  <c:v>40.0</c:v>
                </c:pt>
                <c:pt idx="153">
                  <c:v>39.0</c:v>
                </c:pt>
                <c:pt idx="154">
                  <c:v>40.0</c:v>
                </c:pt>
                <c:pt idx="155">
                  <c:v>31.0</c:v>
                </c:pt>
                <c:pt idx="156">
                  <c:v>32.0</c:v>
                </c:pt>
                <c:pt idx="157">
                  <c:v>38.0</c:v>
                </c:pt>
                <c:pt idx="158">
                  <c:v>39.0</c:v>
                </c:pt>
                <c:pt idx="159">
                  <c:v>39.0</c:v>
                </c:pt>
                <c:pt idx="160">
                  <c:v>38.0</c:v>
                </c:pt>
                <c:pt idx="161">
                  <c:v>38.0</c:v>
                </c:pt>
                <c:pt idx="162">
                  <c:v>40.0</c:v>
                </c:pt>
                <c:pt idx="163">
                  <c:v>40.0</c:v>
                </c:pt>
                <c:pt idx="164">
                  <c:v>40.0</c:v>
                </c:pt>
              </c:numCache>
            </c:numRef>
          </c:val>
          <c:smooth val="0"/>
        </c:ser>
        <c:ser>
          <c:idx val="2"/>
          <c:order val="2"/>
          <c:tx>
            <c:strRef>
              <c:f>googleTrends.csv!$D$5</c:f>
              <c:strCache>
                <c:ptCount val="1"/>
                <c:pt idx="0">
                  <c:v>zend</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googleTrends.csv!$D$6:$D$170</c:f>
              <c:numCache>
                <c:formatCode>General</c:formatCode>
                <c:ptCount val="165"/>
                <c:pt idx="0">
                  <c:v>61.0</c:v>
                </c:pt>
                <c:pt idx="1">
                  <c:v>66.0</c:v>
                </c:pt>
                <c:pt idx="2">
                  <c:v>69.0</c:v>
                </c:pt>
                <c:pt idx="3">
                  <c:v>68.0</c:v>
                </c:pt>
                <c:pt idx="4">
                  <c:v>65.0</c:v>
                </c:pt>
                <c:pt idx="5">
                  <c:v>70.0</c:v>
                </c:pt>
                <c:pt idx="6">
                  <c:v>70.0</c:v>
                </c:pt>
                <c:pt idx="7">
                  <c:v>71.0</c:v>
                </c:pt>
                <c:pt idx="8">
                  <c:v>71.0</c:v>
                </c:pt>
                <c:pt idx="9">
                  <c:v>67.0</c:v>
                </c:pt>
                <c:pt idx="10">
                  <c:v>71.0</c:v>
                </c:pt>
                <c:pt idx="11">
                  <c:v>70.0</c:v>
                </c:pt>
                <c:pt idx="12">
                  <c:v>71.0</c:v>
                </c:pt>
                <c:pt idx="13">
                  <c:v>71.0</c:v>
                </c:pt>
                <c:pt idx="14">
                  <c:v>70.0</c:v>
                </c:pt>
                <c:pt idx="15">
                  <c:v>67.0</c:v>
                </c:pt>
                <c:pt idx="16">
                  <c:v>64.0</c:v>
                </c:pt>
                <c:pt idx="17">
                  <c:v>65.0</c:v>
                </c:pt>
                <c:pt idx="18">
                  <c:v>73.0</c:v>
                </c:pt>
                <c:pt idx="19">
                  <c:v>70.0</c:v>
                </c:pt>
                <c:pt idx="20">
                  <c:v>68.0</c:v>
                </c:pt>
                <c:pt idx="21">
                  <c:v>67.0</c:v>
                </c:pt>
                <c:pt idx="22">
                  <c:v>61.0</c:v>
                </c:pt>
                <c:pt idx="23">
                  <c:v>67.0</c:v>
                </c:pt>
                <c:pt idx="24">
                  <c:v>65.0</c:v>
                </c:pt>
                <c:pt idx="25">
                  <c:v>67.0</c:v>
                </c:pt>
                <c:pt idx="26">
                  <c:v>65.0</c:v>
                </c:pt>
                <c:pt idx="27">
                  <c:v>66.0</c:v>
                </c:pt>
                <c:pt idx="28">
                  <c:v>64.0</c:v>
                </c:pt>
                <c:pt idx="29">
                  <c:v>67.0</c:v>
                </c:pt>
                <c:pt idx="30">
                  <c:v>69.0</c:v>
                </c:pt>
                <c:pt idx="31">
                  <c:v>66.0</c:v>
                </c:pt>
                <c:pt idx="32">
                  <c:v>64.0</c:v>
                </c:pt>
                <c:pt idx="33">
                  <c:v>65.0</c:v>
                </c:pt>
                <c:pt idx="34">
                  <c:v>59.0</c:v>
                </c:pt>
                <c:pt idx="35">
                  <c:v>61.0</c:v>
                </c:pt>
                <c:pt idx="36">
                  <c:v>63.0</c:v>
                </c:pt>
                <c:pt idx="37">
                  <c:v>63.0</c:v>
                </c:pt>
                <c:pt idx="38">
                  <c:v>64.0</c:v>
                </c:pt>
                <c:pt idx="39">
                  <c:v>62.0</c:v>
                </c:pt>
                <c:pt idx="40">
                  <c:v>63.0</c:v>
                </c:pt>
                <c:pt idx="41">
                  <c:v>66.0</c:v>
                </c:pt>
                <c:pt idx="42">
                  <c:v>64.0</c:v>
                </c:pt>
                <c:pt idx="43">
                  <c:v>58.0</c:v>
                </c:pt>
                <c:pt idx="44">
                  <c:v>64.0</c:v>
                </c:pt>
                <c:pt idx="45">
                  <c:v>63.0</c:v>
                </c:pt>
                <c:pt idx="46">
                  <c:v>62.0</c:v>
                </c:pt>
                <c:pt idx="47">
                  <c:v>60.0</c:v>
                </c:pt>
                <c:pt idx="48">
                  <c:v>60.0</c:v>
                </c:pt>
                <c:pt idx="49">
                  <c:v>59.0</c:v>
                </c:pt>
                <c:pt idx="50">
                  <c:v>54.0</c:v>
                </c:pt>
                <c:pt idx="51">
                  <c:v>46.0</c:v>
                </c:pt>
                <c:pt idx="52">
                  <c:v>53.0</c:v>
                </c:pt>
                <c:pt idx="53">
                  <c:v>59.0</c:v>
                </c:pt>
                <c:pt idx="54">
                  <c:v>58.0</c:v>
                </c:pt>
                <c:pt idx="55">
                  <c:v>59.0</c:v>
                </c:pt>
                <c:pt idx="56">
                  <c:v>63.0</c:v>
                </c:pt>
                <c:pt idx="57">
                  <c:v>61.0</c:v>
                </c:pt>
                <c:pt idx="58">
                  <c:v>61.0</c:v>
                </c:pt>
                <c:pt idx="59">
                  <c:v>61.0</c:v>
                </c:pt>
                <c:pt idx="60">
                  <c:v>63.0</c:v>
                </c:pt>
                <c:pt idx="61">
                  <c:v>61.0</c:v>
                </c:pt>
                <c:pt idx="62">
                  <c:v>63.0</c:v>
                </c:pt>
                <c:pt idx="63">
                  <c:v>60.0</c:v>
                </c:pt>
                <c:pt idx="64">
                  <c:v>62.0</c:v>
                </c:pt>
                <c:pt idx="65">
                  <c:v>57.0</c:v>
                </c:pt>
                <c:pt idx="66">
                  <c:v>58.0</c:v>
                </c:pt>
                <c:pt idx="67">
                  <c:v>59.0</c:v>
                </c:pt>
                <c:pt idx="68">
                  <c:v>55.0</c:v>
                </c:pt>
                <c:pt idx="69">
                  <c:v>51.0</c:v>
                </c:pt>
                <c:pt idx="70">
                  <c:v>55.0</c:v>
                </c:pt>
                <c:pt idx="71">
                  <c:v>57.0</c:v>
                </c:pt>
                <c:pt idx="72">
                  <c:v>57.0</c:v>
                </c:pt>
                <c:pt idx="73">
                  <c:v>54.0</c:v>
                </c:pt>
                <c:pt idx="74">
                  <c:v>59.0</c:v>
                </c:pt>
                <c:pt idx="75">
                  <c:v>56.0</c:v>
                </c:pt>
                <c:pt idx="76">
                  <c:v>54.0</c:v>
                </c:pt>
                <c:pt idx="77">
                  <c:v>53.0</c:v>
                </c:pt>
                <c:pt idx="78">
                  <c:v>55.0</c:v>
                </c:pt>
                <c:pt idx="79">
                  <c:v>56.0</c:v>
                </c:pt>
                <c:pt idx="80">
                  <c:v>54.0</c:v>
                </c:pt>
                <c:pt idx="81">
                  <c:v>53.0</c:v>
                </c:pt>
                <c:pt idx="82">
                  <c:v>52.0</c:v>
                </c:pt>
                <c:pt idx="83">
                  <c:v>51.0</c:v>
                </c:pt>
                <c:pt idx="84">
                  <c:v>51.0</c:v>
                </c:pt>
                <c:pt idx="85">
                  <c:v>52.0</c:v>
                </c:pt>
                <c:pt idx="86">
                  <c:v>53.0</c:v>
                </c:pt>
                <c:pt idx="87">
                  <c:v>57.0</c:v>
                </c:pt>
                <c:pt idx="88">
                  <c:v>54.0</c:v>
                </c:pt>
                <c:pt idx="89">
                  <c:v>51.0</c:v>
                </c:pt>
                <c:pt idx="90">
                  <c:v>50.0</c:v>
                </c:pt>
                <c:pt idx="91">
                  <c:v>49.0</c:v>
                </c:pt>
                <c:pt idx="92">
                  <c:v>51.0</c:v>
                </c:pt>
                <c:pt idx="93">
                  <c:v>49.0</c:v>
                </c:pt>
                <c:pt idx="94">
                  <c:v>47.0</c:v>
                </c:pt>
                <c:pt idx="95">
                  <c:v>45.0</c:v>
                </c:pt>
                <c:pt idx="96">
                  <c:v>44.0</c:v>
                </c:pt>
                <c:pt idx="97">
                  <c:v>43.0</c:v>
                </c:pt>
                <c:pt idx="98">
                  <c:v>47.0</c:v>
                </c:pt>
                <c:pt idx="99">
                  <c:v>45.0</c:v>
                </c:pt>
                <c:pt idx="100">
                  <c:v>44.0</c:v>
                </c:pt>
                <c:pt idx="101">
                  <c:v>46.0</c:v>
                </c:pt>
                <c:pt idx="102">
                  <c:v>42.0</c:v>
                </c:pt>
                <c:pt idx="103">
                  <c:v>32.0</c:v>
                </c:pt>
                <c:pt idx="104">
                  <c:v>33.0</c:v>
                </c:pt>
                <c:pt idx="105">
                  <c:v>41.0</c:v>
                </c:pt>
                <c:pt idx="106">
                  <c:v>42.0</c:v>
                </c:pt>
                <c:pt idx="107">
                  <c:v>43.0</c:v>
                </c:pt>
                <c:pt idx="108">
                  <c:v>45.0</c:v>
                </c:pt>
                <c:pt idx="109">
                  <c:v>43.0</c:v>
                </c:pt>
                <c:pt idx="110">
                  <c:v>43.0</c:v>
                </c:pt>
                <c:pt idx="111">
                  <c:v>44.0</c:v>
                </c:pt>
                <c:pt idx="112">
                  <c:v>44.0</c:v>
                </c:pt>
                <c:pt idx="113">
                  <c:v>44.0</c:v>
                </c:pt>
                <c:pt idx="114">
                  <c:v>46.0</c:v>
                </c:pt>
                <c:pt idx="115">
                  <c:v>45.0</c:v>
                </c:pt>
                <c:pt idx="116">
                  <c:v>42.0</c:v>
                </c:pt>
                <c:pt idx="117">
                  <c:v>40.0</c:v>
                </c:pt>
                <c:pt idx="118">
                  <c:v>41.0</c:v>
                </c:pt>
                <c:pt idx="119">
                  <c:v>42.0</c:v>
                </c:pt>
                <c:pt idx="120">
                  <c:v>42.0</c:v>
                </c:pt>
                <c:pt idx="121">
                  <c:v>36.0</c:v>
                </c:pt>
                <c:pt idx="122">
                  <c:v>38.0</c:v>
                </c:pt>
                <c:pt idx="123">
                  <c:v>40.0</c:v>
                </c:pt>
                <c:pt idx="124">
                  <c:v>40.0</c:v>
                </c:pt>
                <c:pt idx="125">
                  <c:v>41.0</c:v>
                </c:pt>
                <c:pt idx="126">
                  <c:v>40.0</c:v>
                </c:pt>
                <c:pt idx="127">
                  <c:v>40.0</c:v>
                </c:pt>
                <c:pt idx="128">
                  <c:v>38.0</c:v>
                </c:pt>
                <c:pt idx="129">
                  <c:v>39.0</c:v>
                </c:pt>
                <c:pt idx="130">
                  <c:v>40.0</c:v>
                </c:pt>
                <c:pt idx="131">
                  <c:v>39.0</c:v>
                </c:pt>
                <c:pt idx="132">
                  <c:v>39.0</c:v>
                </c:pt>
                <c:pt idx="133">
                  <c:v>38.0</c:v>
                </c:pt>
                <c:pt idx="134">
                  <c:v>38.0</c:v>
                </c:pt>
                <c:pt idx="135">
                  <c:v>38.0</c:v>
                </c:pt>
                <c:pt idx="136">
                  <c:v>34.0</c:v>
                </c:pt>
                <c:pt idx="137">
                  <c:v>39.0</c:v>
                </c:pt>
                <c:pt idx="138">
                  <c:v>38.0</c:v>
                </c:pt>
                <c:pt idx="139">
                  <c:v>36.0</c:v>
                </c:pt>
                <c:pt idx="140">
                  <c:v>36.0</c:v>
                </c:pt>
                <c:pt idx="141">
                  <c:v>35.0</c:v>
                </c:pt>
                <c:pt idx="142">
                  <c:v>36.0</c:v>
                </c:pt>
                <c:pt idx="143">
                  <c:v>36.0</c:v>
                </c:pt>
                <c:pt idx="144">
                  <c:v>39.0</c:v>
                </c:pt>
                <c:pt idx="145">
                  <c:v>37.0</c:v>
                </c:pt>
                <c:pt idx="146">
                  <c:v>36.0</c:v>
                </c:pt>
                <c:pt idx="147">
                  <c:v>36.0</c:v>
                </c:pt>
                <c:pt idx="148">
                  <c:v>34.0</c:v>
                </c:pt>
                <c:pt idx="149">
                  <c:v>36.0</c:v>
                </c:pt>
                <c:pt idx="150">
                  <c:v>36.0</c:v>
                </c:pt>
                <c:pt idx="151">
                  <c:v>34.0</c:v>
                </c:pt>
                <c:pt idx="152">
                  <c:v>32.0</c:v>
                </c:pt>
                <c:pt idx="153">
                  <c:v>32.0</c:v>
                </c:pt>
                <c:pt idx="154">
                  <c:v>35.0</c:v>
                </c:pt>
                <c:pt idx="155">
                  <c:v>26.0</c:v>
                </c:pt>
                <c:pt idx="156">
                  <c:v>24.0</c:v>
                </c:pt>
                <c:pt idx="157">
                  <c:v>31.0</c:v>
                </c:pt>
                <c:pt idx="158">
                  <c:v>34.0</c:v>
                </c:pt>
                <c:pt idx="159">
                  <c:v>31.0</c:v>
                </c:pt>
                <c:pt idx="160">
                  <c:v>30.0</c:v>
                </c:pt>
                <c:pt idx="161">
                  <c:v>33.0</c:v>
                </c:pt>
                <c:pt idx="162">
                  <c:v>33.0</c:v>
                </c:pt>
                <c:pt idx="163">
                  <c:v>33.0</c:v>
                </c:pt>
                <c:pt idx="164">
                  <c:v>33.0</c:v>
                </c:pt>
              </c:numCache>
            </c:numRef>
          </c:val>
          <c:smooth val="0"/>
        </c:ser>
        <c:ser>
          <c:idx val="3"/>
          <c:order val="3"/>
          <c:tx>
            <c:strRef>
              <c:f>googleTrends.csv!$E$5</c:f>
              <c:strCache>
                <c:ptCount val="1"/>
                <c:pt idx="0">
                  <c:v>cakephp</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googleTrends.csv!$E$6:$E$170</c:f>
              <c:numCache>
                <c:formatCode>General</c:formatCode>
                <c:ptCount val="165"/>
                <c:pt idx="0">
                  <c:v>28.0</c:v>
                </c:pt>
                <c:pt idx="1">
                  <c:v>29.0</c:v>
                </c:pt>
                <c:pt idx="2">
                  <c:v>34.0</c:v>
                </c:pt>
                <c:pt idx="3">
                  <c:v>34.0</c:v>
                </c:pt>
                <c:pt idx="4">
                  <c:v>31.0</c:v>
                </c:pt>
                <c:pt idx="5">
                  <c:v>32.0</c:v>
                </c:pt>
                <c:pt idx="6">
                  <c:v>33.0</c:v>
                </c:pt>
                <c:pt idx="7">
                  <c:v>33.0</c:v>
                </c:pt>
                <c:pt idx="8">
                  <c:v>33.0</c:v>
                </c:pt>
                <c:pt idx="9">
                  <c:v>31.0</c:v>
                </c:pt>
                <c:pt idx="10">
                  <c:v>31.0</c:v>
                </c:pt>
                <c:pt idx="11">
                  <c:v>33.0</c:v>
                </c:pt>
                <c:pt idx="12">
                  <c:v>32.0</c:v>
                </c:pt>
                <c:pt idx="13">
                  <c:v>33.0</c:v>
                </c:pt>
                <c:pt idx="14">
                  <c:v>32.0</c:v>
                </c:pt>
                <c:pt idx="15">
                  <c:v>31.0</c:v>
                </c:pt>
                <c:pt idx="16">
                  <c:v>30.0</c:v>
                </c:pt>
                <c:pt idx="17">
                  <c:v>30.0</c:v>
                </c:pt>
                <c:pt idx="18">
                  <c:v>32.0</c:v>
                </c:pt>
                <c:pt idx="19">
                  <c:v>33.0</c:v>
                </c:pt>
                <c:pt idx="20">
                  <c:v>33.0</c:v>
                </c:pt>
                <c:pt idx="21">
                  <c:v>29.0</c:v>
                </c:pt>
                <c:pt idx="22">
                  <c:v>30.0</c:v>
                </c:pt>
                <c:pt idx="23">
                  <c:v>34.0</c:v>
                </c:pt>
                <c:pt idx="24">
                  <c:v>33.0</c:v>
                </c:pt>
                <c:pt idx="25">
                  <c:v>33.0</c:v>
                </c:pt>
                <c:pt idx="26">
                  <c:v>33.0</c:v>
                </c:pt>
                <c:pt idx="27">
                  <c:v>34.0</c:v>
                </c:pt>
                <c:pt idx="28">
                  <c:v>34.0</c:v>
                </c:pt>
                <c:pt idx="29">
                  <c:v>30.0</c:v>
                </c:pt>
                <c:pt idx="30">
                  <c:v>29.0</c:v>
                </c:pt>
                <c:pt idx="31">
                  <c:v>29.0</c:v>
                </c:pt>
                <c:pt idx="32">
                  <c:v>30.0</c:v>
                </c:pt>
                <c:pt idx="33">
                  <c:v>31.0</c:v>
                </c:pt>
                <c:pt idx="34">
                  <c:v>31.0</c:v>
                </c:pt>
                <c:pt idx="35">
                  <c:v>29.0</c:v>
                </c:pt>
                <c:pt idx="36">
                  <c:v>30.0</c:v>
                </c:pt>
                <c:pt idx="37">
                  <c:v>30.0</c:v>
                </c:pt>
                <c:pt idx="38">
                  <c:v>30.0</c:v>
                </c:pt>
                <c:pt idx="39">
                  <c:v>29.0</c:v>
                </c:pt>
                <c:pt idx="40">
                  <c:v>28.0</c:v>
                </c:pt>
                <c:pt idx="41">
                  <c:v>32.0</c:v>
                </c:pt>
                <c:pt idx="42">
                  <c:v>29.0</c:v>
                </c:pt>
                <c:pt idx="43">
                  <c:v>30.0</c:v>
                </c:pt>
                <c:pt idx="44">
                  <c:v>30.0</c:v>
                </c:pt>
                <c:pt idx="45">
                  <c:v>30.0</c:v>
                </c:pt>
                <c:pt idx="46">
                  <c:v>28.0</c:v>
                </c:pt>
                <c:pt idx="47">
                  <c:v>29.0</c:v>
                </c:pt>
                <c:pt idx="48">
                  <c:v>27.0</c:v>
                </c:pt>
                <c:pt idx="49">
                  <c:v>28.0</c:v>
                </c:pt>
                <c:pt idx="50">
                  <c:v>28.0</c:v>
                </c:pt>
                <c:pt idx="51">
                  <c:v>23.0</c:v>
                </c:pt>
                <c:pt idx="52">
                  <c:v>25.0</c:v>
                </c:pt>
                <c:pt idx="53">
                  <c:v>26.0</c:v>
                </c:pt>
                <c:pt idx="54">
                  <c:v>28.0</c:v>
                </c:pt>
                <c:pt idx="55">
                  <c:v>28.0</c:v>
                </c:pt>
                <c:pt idx="56">
                  <c:v>31.0</c:v>
                </c:pt>
                <c:pt idx="57">
                  <c:v>31.0</c:v>
                </c:pt>
                <c:pt idx="58">
                  <c:v>28.0</c:v>
                </c:pt>
                <c:pt idx="59">
                  <c:v>29.0</c:v>
                </c:pt>
                <c:pt idx="60">
                  <c:v>30.0</c:v>
                </c:pt>
                <c:pt idx="61">
                  <c:v>28.0</c:v>
                </c:pt>
                <c:pt idx="62">
                  <c:v>28.0</c:v>
                </c:pt>
                <c:pt idx="63">
                  <c:v>30.0</c:v>
                </c:pt>
                <c:pt idx="64">
                  <c:v>29.0</c:v>
                </c:pt>
                <c:pt idx="65">
                  <c:v>28.0</c:v>
                </c:pt>
                <c:pt idx="66">
                  <c:v>26.0</c:v>
                </c:pt>
                <c:pt idx="67">
                  <c:v>29.0</c:v>
                </c:pt>
                <c:pt idx="68">
                  <c:v>29.0</c:v>
                </c:pt>
                <c:pt idx="69">
                  <c:v>27.0</c:v>
                </c:pt>
                <c:pt idx="70">
                  <c:v>30.0</c:v>
                </c:pt>
                <c:pt idx="71">
                  <c:v>28.0</c:v>
                </c:pt>
                <c:pt idx="72">
                  <c:v>30.0</c:v>
                </c:pt>
                <c:pt idx="73">
                  <c:v>28.0</c:v>
                </c:pt>
                <c:pt idx="74">
                  <c:v>28.0</c:v>
                </c:pt>
                <c:pt idx="75">
                  <c:v>29.0</c:v>
                </c:pt>
                <c:pt idx="76">
                  <c:v>30.0</c:v>
                </c:pt>
                <c:pt idx="77">
                  <c:v>29.0</c:v>
                </c:pt>
                <c:pt idx="78">
                  <c:v>29.0</c:v>
                </c:pt>
                <c:pt idx="79">
                  <c:v>29.0</c:v>
                </c:pt>
                <c:pt idx="80">
                  <c:v>26.0</c:v>
                </c:pt>
                <c:pt idx="81">
                  <c:v>30.0</c:v>
                </c:pt>
                <c:pt idx="82">
                  <c:v>28.0</c:v>
                </c:pt>
                <c:pt idx="83">
                  <c:v>28.0</c:v>
                </c:pt>
                <c:pt idx="84">
                  <c:v>28.0</c:v>
                </c:pt>
                <c:pt idx="85">
                  <c:v>28.0</c:v>
                </c:pt>
                <c:pt idx="86">
                  <c:v>26.0</c:v>
                </c:pt>
                <c:pt idx="87">
                  <c:v>28.0</c:v>
                </c:pt>
                <c:pt idx="88">
                  <c:v>26.0</c:v>
                </c:pt>
                <c:pt idx="89">
                  <c:v>25.0</c:v>
                </c:pt>
                <c:pt idx="90">
                  <c:v>27.0</c:v>
                </c:pt>
                <c:pt idx="91">
                  <c:v>27.0</c:v>
                </c:pt>
                <c:pt idx="92">
                  <c:v>27.0</c:v>
                </c:pt>
                <c:pt idx="93">
                  <c:v>26.0</c:v>
                </c:pt>
                <c:pt idx="94">
                  <c:v>25.0</c:v>
                </c:pt>
                <c:pt idx="95">
                  <c:v>25.0</c:v>
                </c:pt>
                <c:pt idx="96">
                  <c:v>25.0</c:v>
                </c:pt>
                <c:pt idx="97">
                  <c:v>24.0</c:v>
                </c:pt>
                <c:pt idx="98">
                  <c:v>26.0</c:v>
                </c:pt>
                <c:pt idx="99">
                  <c:v>26.0</c:v>
                </c:pt>
                <c:pt idx="100">
                  <c:v>26.0</c:v>
                </c:pt>
                <c:pt idx="101">
                  <c:v>26.0</c:v>
                </c:pt>
                <c:pt idx="102">
                  <c:v>24.0</c:v>
                </c:pt>
                <c:pt idx="103">
                  <c:v>18.0</c:v>
                </c:pt>
                <c:pt idx="104">
                  <c:v>18.0</c:v>
                </c:pt>
                <c:pt idx="105">
                  <c:v>25.0</c:v>
                </c:pt>
                <c:pt idx="106">
                  <c:v>23.0</c:v>
                </c:pt>
                <c:pt idx="107">
                  <c:v>26.0</c:v>
                </c:pt>
                <c:pt idx="108">
                  <c:v>26.0</c:v>
                </c:pt>
                <c:pt idx="109">
                  <c:v>26.0</c:v>
                </c:pt>
                <c:pt idx="110">
                  <c:v>24.0</c:v>
                </c:pt>
                <c:pt idx="111">
                  <c:v>26.0</c:v>
                </c:pt>
                <c:pt idx="112">
                  <c:v>26.0</c:v>
                </c:pt>
                <c:pt idx="113">
                  <c:v>26.0</c:v>
                </c:pt>
                <c:pt idx="114">
                  <c:v>25.0</c:v>
                </c:pt>
                <c:pt idx="115">
                  <c:v>26.0</c:v>
                </c:pt>
                <c:pt idx="116">
                  <c:v>25.0</c:v>
                </c:pt>
                <c:pt idx="117">
                  <c:v>25.0</c:v>
                </c:pt>
                <c:pt idx="118">
                  <c:v>26.0</c:v>
                </c:pt>
                <c:pt idx="119">
                  <c:v>27.0</c:v>
                </c:pt>
                <c:pt idx="120">
                  <c:v>29.0</c:v>
                </c:pt>
                <c:pt idx="121">
                  <c:v>24.0</c:v>
                </c:pt>
                <c:pt idx="122">
                  <c:v>25.0</c:v>
                </c:pt>
                <c:pt idx="123">
                  <c:v>27.0</c:v>
                </c:pt>
                <c:pt idx="124">
                  <c:v>27.0</c:v>
                </c:pt>
                <c:pt idx="125">
                  <c:v>27.0</c:v>
                </c:pt>
                <c:pt idx="126">
                  <c:v>26.0</c:v>
                </c:pt>
                <c:pt idx="127">
                  <c:v>27.0</c:v>
                </c:pt>
                <c:pt idx="128">
                  <c:v>25.0</c:v>
                </c:pt>
                <c:pt idx="129">
                  <c:v>28.0</c:v>
                </c:pt>
                <c:pt idx="130">
                  <c:v>26.0</c:v>
                </c:pt>
                <c:pt idx="131">
                  <c:v>26.0</c:v>
                </c:pt>
                <c:pt idx="132">
                  <c:v>27.0</c:v>
                </c:pt>
                <c:pt idx="133">
                  <c:v>26.0</c:v>
                </c:pt>
                <c:pt idx="134">
                  <c:v>25.0</c:v>
                </c:pt>
                <c:pt idx="135">
                  <c:v>25.0</c:v>
                </c:pt>
                <c:pt idx="136">
                  <c:v>22.0</c:v>
                </c:pt>
                <c:pt idx="137">
                  <c:v>24.0</c:v>
                </c:pt>
                <c:pt idx="138">
                  <c:v>25.0</c:v>
                </c:pt>
                <c:pt idx="139">
                  <c:v>24.0</c:v>
                </c:pt>
                <c:pt idx="140">
                  <c:v>25.0</c:v>
                </c:pt>
                <c:pt idx="141">
                  <c:v>24.0</c:v>
                </c:pt>
                <c:pt idx="142">
                  <c:v>25.0</c:v>
                </c:pt>
                <c:pt idx="143">
                  <c:v>26.0</c:v>
                </c:pt>
                <c:pt idx="144">
                  <c:v>27.0</c:v>
                </c:pt>
                <c:pt idx="145">
                  <c:v>25.0</c:v>
                </c:pt>
                <c:pt idx="146">
                  <c:v>25.0</c:v>
                </c:pt>
                <c:pt idx="147">
                  <c:v>24.0</c:v>
                </c:pt>
                <c:pt idx="148">
                  <c:v>24.0</c:v>
                </c:pt>
                <c:pt idx="149">
                  <c:v>25.0</c:v>
                </c:pt>
                <c:pt idx="150">
                  <c:v>25.0</c:v>
                </c:pt>
                <c:pt idx="151">
                  <c:v>23.0</c:v>
                </c:pt>
                <c:pt idx="152">
                  <c:v>24.0</c:v>
                </c:pt>
                <c:pt idx="153">
                  <c:v>23.0</c:v>
                </c:pt>
                <c:pt idx="154">
                  <c:v>23.0</c:v>
                </c:pt>
                <c:pt idx="155">
                  <c:v>19.0</c:v>
                </c:pt>
                <c:pt idx="156">
                  <c:v>17.0</c:v>
                </c:pt>
                <c:pt idx="157">
                  <c:v>23.0</c:v>
                </c:pt>
                <c:pt idx="158">
                  <c:v>25.0</c:v>
                </c:pt>
                <c:pt idx="159">
                  <c:v>25.0</c:v>
                </c:pt>
                <c:pt idx="160">
                  <c:v>23.0</c:v>
                </c:pt>
                <c:pt idx="161">
                  <c:v>23.0</c:v>
                </c:pt>
                <c:pt idx="162">
                  <c:v>23.0</c:v>
                </c:pt>
                <c:pt idx="163">
                  <c:v>26.0</c:v>
                </c:pt>
                <c:pt idx="164">
                  <c:v>26.0</c:v>
                </c:pt>
              </c:numCache>
            </c:numRef>
          </c:val>
          <c:smooth val="0"/>
        </c:ser>
        <c:ser>
          <c:idx val="4"/>
          <c:order val="4"/>
          <c:tx>
            <c:strRef>
              <c:f>googleTrends.csv!$F$5</c:f>
              <c:strCache>
                <c:ptCount val="1"/>
                <c:pt idx="0">
                  <c:v>symfony</c:v>
                </c:pt>
              </c:strCache>
            </c:strRef>
          </c:tx>
          <c:marker>
            <c:symbol val="none"/>
          </c:marker>
          <c:cat>
            <c:strRef>
              <c:f>googleTrends.csv!$A$6:$A$170</c:f>
              <c:strCache>
                <c:ptCount val="165"/>
                <c:pt idx="0">
                  <c:v>2011-01-02 - 2011-01-08</c:v>
                </c:pt>
                <c:pt idx="1">
                  <c:v>2011-01-09 - 2011-01-15</c:v>
                </c:pt>
                <c:pt idx="2">
                  <c:v>2011-01-16 - 2011-01-22</c:v>
                </c:pt>
                <c:pt idx="3">
                  <c:v>2011-01-23 - 2011-01-29</c:v>
                </c:pt>
                <c:pt idx="4">
                  <c:v>2011-01-30 - 2011-02-05</c:v>
                </c:pt>
                <c:pt idx="5">
                  <c:v>2011-02-06 - 2011-02-12</c:v>
                </c:pt>
                <c:pt idx="6">
                  <c:v>2011-02-13 - 2011-02-19</c:v>
                </c:pt>
                <c:pt idx="7">
                  <c:v>2011-02-20 - 2011-02-26</c:v>
                </c:pt>
                <c:pt idx="8">
                  <c:v>2011-02-27 - 2011-03-05</c:v>
                </c:pt>
                <c:pt idx="9">
                  <c:v>2011-03-06 - 2011-03-12</c:v>
                </c:pt>
                <c:pt idx="10">
                  <c:v>2011-03-13 - 2011-03-19</c:v>
                </c:pt>
                <c:pt idx="11">
                  <c:v>2011-03-20 - 2011-03-26</c:v>
                </c:pt>
                <c:pt idx="12">
                  <c:v>2011-03-27 - 2011-04-02</c:v>
                </c:pt>
                <c:pt idx="13">
                  <c:v>2011-04-03 - 2011-04-09</c:v>
                </c:pt>
                <c:pt idx="14">
                  <c:v>2011-04-10 - 2011-04-16</c:v>
                </c:pt>
                <c:pt idx="15">
                  <c:v>2011-04-17 - 2011-04-23</c:v>
                </c:pt>
                <c:pt idx="16">
                  <c:v>2011-04-24 - 2011-04-30</c:v>
                </c:pt>
                <c:pt idx="17">
                  <c:v>2011-05-01 - 2011-05-07</c:v>
                </c:pt>
                <c:pt idx="18">
                  <c:v>2011-05-08 - 2011-05-14</c:v>
                </c:pt>
                <c:pt idx="19">
                  <c:v>2011-05-15 - 2011-05-21</c:v>
                </c:pt>
                <c:pt idx="20">
                  <c:v>2011-05-22 - 2011-05-28</c:v>
                </c:pt>
                <c:pt idx="21">
                  <c:v>2011-05-29 - 2011-06-04</c:v>
                </c:pt>
                <c:pt idx="22">
                  <c:v>2011-06-05 - 2011-06-11</c:v>
                </c:pt>
                <c:pt idx="23">
                  <c:v>2011-06-12 - 2011-06-18</c:v>
                </c:pt>
                <c:pt idx="24">
                  <c:v>2011-06-19 - 2011-06-25</c:v>
                </c:pt>
                <c:pt idx="25">
                  <c:v>2011-06-26 - 2011-07-02</c:v>
                </c:pt>
                <c:pt idx="26">
                  <c:v>2011-07-03 - 2011-07-09</c:v>
                </c:pt>
                <c:pt idx="27">
                  <c:v>2011-07-10 - 2011-07-16</c:v>
                </c:pt>
                <c:pt idx="28">
                  <c:v>2011-07-17 - 2011-07-23</c:v>
                </c:pt>
                <c:pt idx="29">
                  <c:v>2011-07-24 - 2011-07-30</c:v>
                </c:pt>
                <c:pt idx="30">
                  <c:v>2011-07-31 - 2011-08-06</c:v>
                </c:pt>
                <c:pt idx="31">
                  <c:v>2011-08-07 - 2011-08-13</c:v>
                </c:pt>
                <c:pt idx="32">
                  <c:v>2011-08-14 - 2011-08-20</c:v>
                </c:pt>
                <c:pt idx="33">
                  <c:v>2011-08-21 - 2011-08-27</c:v>
                </c:pt>
                <c:pt idx="34">
                  <c:v>2011-08-28 - 2011-09-03</c:v>
                </c:pt>
                <c:pt idx="35">
                  <c:v>2011-09-04 - 2011-09-10</c:v>
                </c:pt>
                <c:pt idx="36">
                  <c:v>2011-09-11 - 2011-09-17</c:v>
                </c:pt>
                <c:pt idx="37">
                  <c:v>2011-09-18 - 2011-09-24</c:v>
                </c:pt>
                <c:pt idx="38">
                  <c:v>2011-09-25 - 2011-10-01</c:v>
                </c:pt>
                <c:pt idx="39">
                  <c:v>2011-10-02 - 2011-10-08</c:v>
                </c:pt>
                <c:pt idx="40">
                  <c:v>2011-10-09 - 2011-10-15</c:v>
                </c:pt>
                <c:pt idx="41">
                  <c:v>2011-10-16 - 2011-10-22</c:v>
                </c:pt>
                <c:pt idx="42">
                  <c:v>2011-10-23 - 2011-10-29</c:v>
                </c:pt>
                <c:pt idx="43">
                  <c:v>2011-10-30 - 2011-11-05</c:v>
                </c:pt>
                <c:pt idx="44">
                  <c:v>2011-11-06 - 2011-11-12</c:v>
                </c:pt>
                <c:pt idx="45">
                  <c:v>2011-11-13 - 2011-11-19</c:v>
                </c:pt>
                <c:pt idx="46">
                  <c:v>2011-11-20 - 2011-11-26</c:v>
                </c:pt>
                <c:pt idx="47">
                  <c:v>2011-11-27 - 2011-12-03</c:v>
                </c:pt>
                <c:pt idx="48">
                  <c:v>2011-12-04 - 2011-12-10</c:v>
                </c:pt>
                <c:pt idx="49">
                  <c:v>2011-12-11 - 2011-12-17</c:v>
                </c:pt>
                <c:pt idx="50">
                  <c:v>2011-12-18 - 2011-12-24</c:v>
                </c:pt>
                <c:pt idx="51">
                  <c:v>2011-12-25 - 2011-12-31</c:v>
                </c:pt>
                <c:pt idx="52">
                  <c:v>2012-01-01 - 2012-01-07</c:v>
                </c:pt>
                <c:pt idx="53">
                  <c:v>2012-01-08 - 2012-01-14</c:v>
                </c:pt>
                <c:pt idx="54">
                  <c:v>2012-01-15 - 2012-01-21</c:v>
                </c:pt>
                <c:pt idx="55">
                  <c:v>2012-01-22 - 2012-01-28</c:v>
                </c:pt>
                <c:pt idx="56">
                  <c:v>2012-01-29 - 2012-02-04</c:v>
                </c:pt>
                <c:pt idx="57">
                  <c:v>2012-02-05 - 2012-02-11</c:v>
                </c:pt>
                <c:pt idx="58">
                  <c:v>2012-02-12 - 2012-02-18</c:v>
                </c:pt>
                <c:pt idx="59">
                  <c:v>2012-02-19 - 2012-02-25</c:v>
                </c:pt>
                <c:pt idx="60">
                  <c:v>2012-02-26 - 2012-03-03</c:v>
                </c:pt>
                <c:pt idx="61">
                  <c:v>2012-03-04 - 2012-03-10</c:v>
                </c:pt>
                <c:pt idx="62">
                  <c:v>2012-03-11 - 2012-03-17</c:v>
                </c:pt>
                <c:pt idx="63">
                  <c:v>2012-03-18 - 2012-03-24</c:v>
                </c:pt>
                <c:pt idx="64">
                  <c:v>2012-03-25 - 2012-03-31</c:v>
                </c:pt>
                <c:pt idx="65">
                  <c:v>2012-04-01 - 2012-04-07</c:v>
                </c:pt>
                <c:pt idx="66">
                  <c:v>2012-04-08 - 2012-04-14</c:v>
                </c:pt>
                <c:pt idx="67">
                  <c:v>2012-04-15 - 2012-04-21</c:v>
                </c:pt>
                <c:pt idx="68">
                  <c:v>2012-04-22 - 2012-04-28</c:v>
                </c:pt>
                <c:pt idx="69">
                  <c:v>2012-04-29 - 2012-05-05</c:v>
                </c:pt>
                <c:pt idx="70">
                  <c:v>2012-05-06 - 2012-05-12</c:v>
                </c:pt>
                <c:pt idx="71">
                  <c:v>2012-05-13 - 2012-05-19</c:v>
                </c:pt>
                <c:pt idx="72">
                  <c:v>2012-05-20 - 2012-05-26</c:v>
                </c:pt>
                <c:pt idx="73">
                  <c:v>2012-05-27 - 2012-06-02</c:v>
                </c:pt>
                <c:pt idx="74">
                  <c:v>2012-06-03 - 2012-06-09</c:v>
                </c:pt>
                <c:pt idx="75">
                  <c:v>2012-06-10 - 2012-06-16</c:v>
                </c:pt>
                <c:pt idx="76">
                  <c:v>2012-06-17 - 2012-06-23</c:v>
                </c:pt>
                <c:pt idx="77">
                  <c:v>2012-06-24 - 2012-06-30</c:v>
                </c:pt>
                <c:pt idx="78">
                  <c:v>2012-07-01 - 2012-07-07</c:v>
                </c:pt>
                <c:pt idx="79">
                  <c:v>2012-07-08 - 2012-07-14</c:v>
                </c:pt>
                <c:pt idx="80">
                  <c:v>2012-07-15 - 2012-07-21</c:v>
                </c:pt>
                <c:pt idx="81">
                  <c:v>2012-07-22 - 2012-07-28</c:v>
                </c:pt>
                <c:pt idx="82">
                  <c:v>2012-07-29 - 2012-08-04</c:v>
                </c:pt>
                <c:pt idx="83">
                  <c:v>2012-08-05 - 2012-08-11</c:v>
                </c:pt>
                <c:pt idx="84">
                  <c:v>2012-08-12 - 2012-08-18</c:v>
                </c:pt>
                <c:pt idx="85">
                  <c:v>2012-08-19 - 2012-08-25</c:v>
                </c:pt>
                <c:pt idx="86">
                  <c:v>2012-08-26 - 2012-09-01</c:v>
                </c:pt>
                <c:pt idx="87">
                  <c:v>2012-09-02 - 2012-09-08</c:v>
                </c:pt>
                <c:pt idx="88">
                  <c:v>2012-09-09 - 2012-09-15</c:v>
                </c:pt>
                <c:pt idx="89">
                  <c:v>2012-09-16 - 2012-09-22</c:v>
                </c:pt>
                <c:pt idx="90">
                  <c:v>2012-09-23 - 2012-09-29</c:v>
                </c:pt>
                <c:pt idx="91">
                  <c:v>2012-09-30 - 2012-10-06</c:v>
                </c:pt>
                <c:pt idx="92">
                  <c:v>2012-10-07 - 2012-10-13</c:v>
                </c:pt>
                <c:pt idx="93">
                  <c:v>2012-10-14 - 2012-10-20</c:v>
                </c:pt>
                <c:pt idx="94">
                  <c:v>2012-10-21 - 2012-10-27</c:v>
                </c:pt>
                <c:pt idx="95">
                  <c:v>2012-10-28 - 2012-11-03</c:v>
                </c:pt>
                <c:pt idx="96">
                  <c:v>2012-11-04 - 2012-11-10</c:v>
                </c:pt>
                <c:pt idx="97">
                  <c:v>2012-11-11 - 2012-11-17</c:v>
                </c:pt>
                <c:pt idx="98">
                  <c:v>2012-11-18 - 2012-11-24</c:v>
                </c:pt>
                <c:pt idx="99">
                  <c:v>2012-11-25 - 2012-12-01</c:v>
                </c:pt>
                <c:pt idx="100">
                  <c:v>2012-12-02 - 2012-12-08</c:v>
                </c:pt>
                <c:pt idx="101">
                  <c:v>2012-12-09 - 2012-12-15</c:v>
                </c:pt>
                <c:pt idx="102">
                  <c:v>2012-12-16 - 2012-12-22</c:v>
                </c:pt>
                <c:pt idx="103">
                  <c:v>2012-12-23 - 2012-12-29</c:v>
                </c:pt>
                <c:pt idx="104">
                  <c:v>2012-12-30 - 2013-01-05</c:v>
                </c:pt>
                <c:pt idx="105">
                  <c:v>2013-01-06 - 2013-01-12</c:v>
                </c:pt>
                <c:pt idx="106">
                  <c:v>2013-01-13 - 2013-01-19</c:v>
                </c:pt>
                <c:pt idx="107">
                  <c:v>2013-01-20 - 2013-01-26</c:v>
                </c:pt>
                <c:pt idx="108">
                  <c:v>2013-01-27 - 2013-02-02</c:v>
                </c:pt>
                <c:pt idx="109">
                  <c:v>2013-02-03 - 2013-02-09</c:v>
                </c:pt>
                <c:pt idx="110">
                  <c:v>2013-02-10 - 2013-02-16</c:v>
                </c:pt>
                <c:pt idx="111">
                  <c:v>2013-02-17 - 2013-02-23</c:v>
                </c:pt>
                <c:pt idx="112">
                  <c:v>2013-02-24 - 2013-03-02</c:v>
                </c:pt>
                <c:pt idx="113">
                  <c:v>2013-03-03 - 2013-03-09</c:v>
                </c:pt>
                <c:pt idx="114">
                  <c:v>2013-03-10 - 2013-03-16</c:v>
                </c:pt>
                <c:pt idx="115">
                  <c:v>2013-03-17 - 2013-03-23</c:v>
                </c:pt>
                <c:pt idx="116">
                  <c:v>2013-03-24 - 2013-03-30</c:v>
                </c:pt>
                <c:pt idx="117">
                  <c:v>2013-03-31 - 2013-04-06</c:v>
                </c:pt>
                <c:pt idx="118">
                  <c:v>2013-04-07 - 2013-04-13</c:v>
                </c:pt>
                <c:pt idx="119">
                  <c:v>2013-04-14 - 2013-04-20</c:v>
                </c:pt>
                <c:pt idx="120">
                  <c:v>2013-04-21 - 2013-04-27</c:v>
                </c:pt>
                <c:pt idx="121">
                  <c:v>2013-04-28 - 2013-05-04</c:v>
                </c:pt>
                <c:pt idx="122">
                  <c:v>2013-05-05 - 2013-05-11</c:v>
                </c:pt>
                <c:pt idx="123">
                  <c:v>2013-05-12 - 2013-05-18</c:v>
                </c:pt>
                <c:pt idx="124">
                  <c:v>2013-05-19 - 2013-05-25</c:v>
                </c:pt>
                <c:pt idx="125">
                  <c:v>2013-05-26 - 2013-06-01</c:v>
                </c:pt>
                <c:pt idx="126">
                  <c:v>2013-06-02 - 2013-06-08</c:v>
                </c:pt>
                <c:pt idx="127">
                  <c:v>2013-06-09 - 2013-06-15</c:v>
                </c:pt>
                <c:pt idx="128">
                  <c:v>2013-06-16 - 2013-06-22</c:v>
                </c:pt>
                <c:pt idx="129">
                  <c:v>2013-06-23 - 2013-06-29</c:v>
                </c:pt>
                <c:pt idx="130">
                  <c:v>2013-06-30 - 2013-07-06</c:v>
                </c:pt>
                <c:pt idx="131">
                  <c:v>2013-07-07 - 2013-07-13</c:v>
                </c:pt>
                <c:pt idx="132">
                  <c:v>2013-07-14 - 2013-07-20</c:v>
                </c:pt>
                <c:pt idx="133">
                  <c:v>2013-07-21 - 2013-07-27</c:v>
                </c:pt>
                <c:pt idx="134">
                  <c:v>2013-07-28 - 2013-08-03</c:v>
                </c:pt>
                <c:pt idx="135">
                  <c:v>2013-08-04 - 2013-08-10</c:v>
                </c:pt>
                <c:pt idx="136">
                  <c:v>2013-08-11 - 2013-08-17</c:v>
                </c:pt>
                <c:pt idx="137">
                  <c:v>2013-08-18 - 2013-08-24</c:v>
                </c:pt>
                <c:pt idx="138">
                  <c:v>2013-08-25 - 2013-08-31</c:v>
                </c:pt>
                <c:pt idx="139">
                  <c:v>2013-09-01 - 2013-09-07</c:v>
                </c:pt>
                <c:pt idx="140">
                  <c:v>2013-09-08 - 2013-09-14</c:v>
                </c:pt>
                <c:pt idx="141">
                  <c:v>2013-09-15 - 2013-09-21</c:v>
                </c:pt>
                <c:pt idx="142">
                  <c:v>2013-09-22 - 2013-09-28</c:v>
                </c:pt>
                <c:pt idx="143">
                  <c:v>2013-09-29 - 2013-10-05</c:v>
                </c:pt>
                <c:pt idx="144">
                  <c:v>2013-10-06 - 2013-10-12</c:v>
                </c:pt>
                <c:pt idx="145">
                  <c:v>2013-10-13 - 2013-10-19</c:v>
                </c:pt>
                <c:pt idx="146">
                  <c:v>2013-10-20 - 2013-10-26</c:v>
                </c:pt>
                <c:pt idx="147">
                  <c:v>2013-10-27 - 2013-11-02</c:v>
                </c:pt>
                <c:pt idx="148">
                  <c:v>2013-11-03 - 2013-11-09</c:v>
                </c:pt>
                <c:pt idx="149">
                  <c:v>2013-11-10 - 2013-11-16</c:v>
                </c:pt>
                <c:pt idx="150">
                  <c:v>2013-11-17 - 2013-11-23</c:v>
                </c:pt>
                <c:pt idx="151">
                  <c:v>2013-11-24 - 2013-11-30</c:v>
                </c:pt>
                <c:pt idx="152">
                  <c:v>2013-12-01 - 2013-12-07</c:v>
                </c:pt>
                <c:pt idx="153">
                  <c:v>2013-12-08 - 2013-12-14</c:v>
                </c:pt>
                <c:pt idx="154">
                  <c:v>2013-12-15 - 2013-12-21</c:v>
                </c:pt>
                <c:pt idx="155">
                  <c:v>2013-12-22 - 2013-12-28</c:v>
                </c:pt>
                <c:pt idx="156">
                  <c:v>2013-12-29 - 2014-01-04</c:v>
                </c:pt>
                <c:pt idx="157">
                  <c:v>2014-01-05 - 2014-01-11</c:v>
                </c:pt>
                <c:pt idx="158">
                  <c:v>2014-01-12 - 2014-01-18</c:v>
                </c:pt>
                <c:pt idx="159">
                  <c:v>2014-01-19 - 2014-01-25</c:v>
                </c:pt>
                <c:pt idx="160">
                  <c:v>2014-01-26 - 2014-02-01</c:v>
                </c:pt>
                <c:pt idx="161">
                  <c:v>2014-02-02 - 2014-02-08</c:v>
                </c:pt>
                <c:pt idx="162">
                  <c:v>2014-02-09 - 2014-02-15</c:v>
                </c:pt>
                <c:pt idx="163">
                  <c:v>2014-02-16 - 2014-02-22</c:v>
                </c:pt>
                <c:pt idx="164">
                  <c:v>2014-02-23 - 2014-03-01</c:v>
                </c:pt>
              </c:strCache>
            </c:strRef>
          </c:cat>
          <c:val>
            <c:numRef>
              <c:f>googleTrends.csv!$F$6:$F$170</c:f>
              <c:numCache>
                <c:formatCode>General</c:formatCode>
                <c:ptCount val="165"/>
                <c:pt idx="0">
                  <c:v>25.0</c:v>
                </c:pt>
                <c:pt idx="1">
                  <c:v>26.0</c:v>
                </c:pt>
                <c:pt idx="2">
                  <c:v>27.0</c:v>
                </c:pt>
                <c:pt idx="3">
                  <c:v>26.0</c:v>
                </c:pt>
                <c:pt idx="4">
                  <c:v>26.0</c:v>
                </c:pt>
                <c:pt idx="5">
                  <c:v>29.0</c:v>
                </c:pt>
                <c:pt idx="6">
                  <c:v>28.0</c:v>
                </c:pt>
                <c:pt idx="7">
                  <c:v>29.0</c:v>
                </c:pt>
                <c:pt idx="8">
                  <c:v>29.0</c:v>
                </c:pt>
                <c:pt idx="9">
                  <c:v>29.0</c:v>
                </c:pt>
                <c:pt idx="10">
                  <c:v>30.0</c:v>
                </c:pt>
                <c:pt idx="11">
                  <c:v>29.0</c:v>
                </c:pt>
                <c:pt idx="12">
                  <c:v>27.0</c:v>
                </c:pt>
                <c:pt idx="13">
                  <c:v>30.0</c:v>
                </c:pt>
                <c:pt idx="14">
                  <c:v>28.0</c:v>
                </c:pt>
                <c:pt idx="15">
                  <c:v>28.0</c:v>
                </c:pt>
                <c:pt idx="16">
                  <c:v>25.0</c:v>
                </c:pt>
                <c:pt idx="17">
                  <c:v>24.0</c:v>
                </c:pt>
                <c:pt idx="18">
                  <c:v>26.0</c:v>
                </c:pt>
                <c:pt idx="19">
                  <c:v>27.0</c:v>
                </c:pt>
                <c:pt idx="20">
                  <c:v>25.0</c:v>
                </c:pt>
                <c:pt idx="21">
                  <c:v>27.0</c:v>
                </c:pt>
                <c:pt idx="22">
                  <c:v>27.0</c:v>
                </c:pt>
                <c:pt idx="23">
                  <c:v>28.0</c:v>
                </c:pt>
                <c:pt idx="24">
                  <c:v>26.0</c:v>
                </c:pt>
                <c:pt idx="25">
                  <c:v>28.0</c:v>
                </c:pt>
                <c:pt idx="26">
                  <c:v>29.0</c:v>
                </c:pt>
                <c:pt idx="27">
                  <c:v>26.0</c:v>
                </c:pt>
                <c:pt idx="28">
                  <c:v>26.0</c:v>
                </c:pt>
                <c:pt idx="29">
                  <c:v>29.0</c:v>
                </c:pt>
                <c:pt idx="30">
                  <c:v>28.0</c:v>
                </c:pt>
                <c:pt idx="31">
                  <c:v>26.0</c:v>
                </c:pt>
                <c:pt idx="32">
                  <c:v>24.0</c:v>
                </c:pt>
                <c:pt idx="33">
                  <c:v>26.0</c:v>
                </c:pt>
                <c:pt idx="34">
                  <c:v>24.0</c:v>
                </c:pt>
                <c:pt idx="35">
                  <c:v>24.0</c:v>
                </c:pt>
                <c:pt idx="36">
                  <c:v>25.0</c:v>
                </c:pt>
                <c:pt idx="37">
                  <c:v>24.0</c:v>
                </c:pt>
                <c:pt idx="38">
                  <c:v>24.0</c:v>
                </c:pt>
                <c:pt idx="39">
                  <c:v>23.0</c:v>
                </c:pt>
                <c:pt idx="40">
                  <c:v>24.0</c:v>
                </c:pt>
                <c:pt idx="41">
                  <c:v>24.0</c:v>
                </c:pt>
                <c:pt idx="42">
                  <c:v>25.0</c:v>
                </c:pt>
                <c:pt idx="43">
                  <c:v>25.0</c:v>
                </c:pt>
                <c:pt idx="44">
                  <c:v>27.0</c:v>
                </c:pt>
                <c:pt idx="45">
                  <c:v>25.0</c:v>
                </c:pt>
                <c:pt idx="46">
                  <c:v>25.0</c:v>
                </c:pt>
                <c:pt idx="47">
                  <c:v>24.0</c:v>
                </c:pt>
                <c:pt idx="48">
                  <c:v>23.0</c:v>
                </c:pt>
                <c:pt idx="49">
                  <c:v>23.0</c:v>
                </c:pt>
                <c:pt idx="50">
                  <c:v>20.0</c:v>
                </c:pt>
                <c:pt idx="51">
                  <c:v>17.0</c:v>
                </c:pt>
                <c:pt idx="52">
                  <c:v>19.0</c:v>
                </c:pt>
                <c:pt idx="53">
                  <c:v>24.0</c:v>
                </c:pt>
                <c:pt idx="54">
                  <c:v>22.0</c:v>
                </c:pt>
                <c:pt idx="55">
                  <c:v>22.0</c:v>
                </c:pt>
                <c:pt idx="56">
                  <c:v>23.0</c:v>
                </c:pt>
                <c:pt idx="57">
                  <c:v>22.0</c:v>
                </c:pt>
                <c:pt idx="58">
                  <c:v>23.0</c:v>
                </c:pt>
                <c:pt idx="59">
                  <c:v>24.0</c:v>
                </c:pt>
                <c:pt idx="60">
                  <c:v>24.0</c:v>
                </c:pt>
                <c:pt idx="61">
                  <c:v>22.0</c:v>
                </c:pt>
                <c:pt idx="62">
                  <c:v>21.0</c:v>
                </c:pt>
                <c:pt idx="63">
                  <c:v>24.0</c:v>
                </c:pt>
                <c:pt idx="64">
                  <c:v>22.0</c:v>
                </c:pt>
                <c:pt idx="65">
                  <c:v>20.0</c:v>
                </c:pt>
                <c:pt idx="66">
                  <c:v>21.0</c:v>
                </c:pt>
                <c:pt idx="67">
                  <c:v>23.0</c:v>
                </c:pt>
                <c:pt idx="68">
                  <c:v>22.0</c:v>
                </c:pt>
                <c:pt idx="69">
                  <c:v>21.0</c:v>
                </c:pt>
                <c:pt idx="70">
                  <c:v>21.0</c:v>
                </c:pt>
                <c:pt idx="71">
                  <c:v>19.0</c:v>
                </c:pt>
                <c:pt idx="72">
                  <c:v>22.0</c:v>
                </c:pt>
                <c:pt idx="73">
                  <c:v>23.0</c:v>
                </c:pt>
                <c:pt idx="74">
                  <c:v>23.0</c:v>
                </c:pt>
                <c:pt idx="75">
                  <c:v>23.0</c:v>
                </c:pt>
                <c:pt idx="76">
                  <c:v>22.0</c:v>
                </c:pt>
                <c:pt idx="77">
                  <c:v>23.0</c:v>
                </c:pt>
                <c:pt idx="78">
                  <c:v>23.0</c:v>
                </c:pt>
                <c:pt idx="79">
                  <c:v>23.0</c:v>
                </c:pt>
                <c:pt idx="80">
                  <c:v>21.0</c:v>
                </c:pt>
                <c:pt idx="81">
                  <c:v>22.0</c:v>
                </c:pt>
                <c:pt idx="82">
                  <c:v>21.0</c:v>
                </c:pt>
                <c:pt idx="83">
                  <c:v>22.0</c:v>
                </c:pt>
                <c:pt idx="84">
                  <c:v>19.0</c:v>
                </c:pt>
                <c:pt idx="85">
                  <c:v>22.0</c:v>
                </c:pt>
                <c:pt idx="86">
                  <c:v>20.0</c:v>
                </c:pt>
                <c:pt idx="87">
                  <c:v>24.0</c:v>
                </c:pt>
                <c:pt idx="88">
                  <c:v>23.0</c:v>
                </c:pt>
                <c:pt idx="89">
                  <c:v>23.0</c:v>
                </c:pt>
                <c:pt idx="90">
                  <c:v>23.0</c:v>
                </c:pt>
                <c:pt idx="91">
                  <c:v>23.0</c:v>
                </c:pt>
                <c:pt idx="92">
                  <c:v>22.0</c:v>
                </c:pt>
                <c:pt idx="93">
                  <c:v>21.0</c:v>
                </c:pt>
                <c:pt idx="94">
                  <c:v>22.0</c:v>
                </c:pt>
                <c:pt idx="95">
                  <c:v>20.0</c:v>
                </c:pt>
                <c:pt idx="96">
                  <c:v>23.0</c:v>
                </c:pt>
                <c:pt idx="97">
                  <c:v>22.0</c:v>
                </c:pt>
                <c:pt idx="98">
                  <c:v>22.0</c:v>
                </c:pt>
                <c:pt idx="99">
                  <c:v>22.0</c:v>
                </c:pt>
                <c:pt idx="100">
                  <c:v>21.0</c:v>
                </c:pt>
                <c:pt idx="101">
                  <c:v>20.0</c:v>
                </c:pt>
                <c:pt idx="102">
                  <c:v>20.0</c:v>
                </c:pt>
                <c:pt idx="103">
                  <c:v>15.0</c:v>
                </c:pt>
                <c:pt idx="104">
                  <c:v>15.0</c:v>
                </c:pt>
                <c:pt idx="105">
                  <c:v>22.0</c:v>
                </c:pt>
                <c:pt idx="106">
                  <c:v>21.0</c:v>
                </c:pt>
                <c:pt idx="107">
                  <c:v>22.0</c:v>
                </c:pt>
                <c:pt idx="108">
                  <c:v>21.0</c:v>
                </c:pt>
                <c:pt idx="109">
                  <c:v>21.0</c:v>
                </c:pt>
                <c:pt idx="110">
                  <c:v>20.0</c:v>
                </c:pt>
                <c:pt idx="111">
                  <c:v>23.0</c:v>
                </c:pt>
                <c:pt idx="112">
                  <c:v>21.0</c:v>
                </c:pt>
                <c:pt idx="113">
                  <c:v>22.0</c:v>
                </c:pt>
                <c:pt idx="114">
                  <c:v>22.0</c:v>
                </c:pt>
                <c:pt idx="115">
                  <c:v>21.0</c:v>
                </c:pt>
                <c:pt idx="116">
                  <c:v>22.0</c:v>
                </c:pt>
                <c:pt idx="117">
                  <c:v>22.0</c:v>
                </c:pt>
                <c:pt idx="118">
                  <c:v>23.0</c:v>
                </c:pt>
                <c:pt idx="119">
                  <c:v>23.0</c:v>
                </c:pt>
                <c:pt idx="120">
                  <c:v>23.0</c:v>
                </c:pt>
                <c:pt idx="121">
                  <c:v>19.0</c:v>
                </c:pt>
                <c:pt idx="122">
                  <c:v>18.0</c:v>
                </c:pt>
                <c:pt idx="123">
                  <c:v>22.0</c:v>
                </c:pt>
                <c:pt idx="124">
                  <c:v>22.0</c:v>
                </c:pt>
                <c:pt idx="125">
                  <c:v>21.0</c:v>
                </c:pt>
                <c:pt idx="126">
                  <c:v>23.0</c:v>
                </c:pt>
                <c:pt idx="127">
                  <c:v>24.0</c:v>
                </c:pt>
                <c:pt idx="128">
                  <c:v>23.0</c:v>
                </c:pt>
                <c:pt idx="129">
                  <c:v>24.0</c:v>
                </c:pt>
                <c:pt idx="130">
                  <c:v>24.0</c:v>
                </c:pt>
                <c:pt idx="131">
                  <c:v>25.0</c:v>
                </c:pt>
                <c:pt idx="132">
                  <c:v>23.0</c:v>
                </c:pt>
                <c:pt idx="133">
                  <c:v>22.0</c:v>
                </c:pt>
                <c:pt idx="134">
                  <c:v>22.0</c:v>
                </c:pt>
                <c:pt idx="135">
                  <c:v>21.0</c:v>
                </c:pt>
                <c:pt idx="136">
                  <c:v>21.0</c:v>
                </c:pt>
                <c:pt idx="137">
                  <c:v>22.0</c:v>
                </c:pt>
                <c:pt idx="138">
                  <c:v>21.0</c:v>
                </c:pt>
                <c:pt idx="139">
                  <c:v>23.0</c:v>
                </c:pt>
                <c:pt idx="140">
                  <c:v>21.0</c:v>
                </c:pt>
                <c:pt idx="141">
                  <c:v>20.0</c:v>
                </c:pt>
                <c:pt idx="142">
                  <c:v>22.0</c:v>
                </c:pt>
                <c:pt idx="143">
                  <c:v>23.0</c:v>
                </c:pt>
                <c:pt idx="144">
                  <c:v>24.0</c:v>
                </c:pt>
                <c:pt idx="145">
                  <c:v>24.0</c:v>
                </c:pt>
                <c:pt idx="146">
                  <c:v>24.0</c:v>
                </c:pt>
                <c:pt idx="147">
                  <c:v>22.0</c:v>
                </c:pt>
                <c:pt idx="148">
                  <c:v>25.0</c:v>
                </c:pt>
                <c:pt idx="149">
                  <c:v>23.0</c:v>
                </c:pt>
                <c:pt idx="150">
                  <c:v>24.0</c:v>
                </c:pt>
                <c:pt idx="151">
                  <c:v>23.0</c:v>
                </c:pt>
                <c:pt idx="152">
                  <c:v>24.0</c:v>
                </c:pt>
                <c:pt idx="153">
                  <c:v>25.0</c:v>
                </c:pt>
                <c:pt idx="154">
                  <c:v>24.0</c:v>
                </c:pt>
                <c:pt idx="155">
                  <c:v>17.0</c:v>
                </c:pt>
                <c:pt idx="156">
                  <c:v>16.0</c:v>
                </c:pt>
                <c:pt idx="157">
                  <c:v>22.0</c:v>
                </c:pt>
                <c:pt idx="158">
                  <c:v>23.0</c:v>
                </c:pt>
                <c:pt idx="159">
                  <c:v>24.0</c:v>
                </c:pt>
                <c:pt idx="160">
                  <c:v>24.0</c:v>
                </c:pt>
                <c:pt idx="161">
                  <c:v>25.0</c:v>
                </c:pt>
                <c:pt idx="162">
                  <c:v>23.0</c:v>
                </c:pt>
                <c:pt idx="163">
                  <c:v>25.0</c:v>
                </c:pt>
                <c:pt idx="164">
                  <c:v>25.0</c:v>
                </c:pt>
              </c:numCache>
            </c:numRef>
          </c:val>
          <c:smooth val="0"/>
        </c:ser>
        <c:dLbls>
          <c:showLegendKey val="0"/>
          <c:showVal val="0"/>
          <c:showCatName val="0"/>
          <c:showSerName val="0"/>
          <c:showPercent val="0"/>
          <c:showBubbleSize val="0"/>
        </c:dLbls>
        <c:marker val="1"/>
        <c:smooth val="0"/>
        <c:axId val="2083063000"/>
        <c:axId val="2066525400"/>
      </c:lineChart>
      <c:catAx>
        <c:axId val="2083063000"/>
        <c:scaling>
          <c:orientation val="minMax"/>
        </c:scaling>
        <c:delete val="0"/>
        <c:axPos val="b"/>
        <c:majorTickMark val="out"/>
        <c:minorTickMark val="none"/>
        <c:tickLblPos val="nextTo"/>
        <c:crossAx val="2066525400"/>
        <c:crosses val="autoZero"/>
        <c:auto val="1"/>
        <c:lblAlgn val="ctr"/>
        <c:lblOffset val="100"/>
        <c:noMultiLvlLbl val="0"/>
      </c:catAx>
      <c:valAx>
        <c:axId val="2066525400"/>
        <c:scaling>
          <c:orientation val="minMax"/>
        </c:scaling>
        <c:delete val="0"/>
        <c:axPos val="l"/>
        <c:majorGridlines/>
        <c:numFmt formatCode="General" sourceLinked="1"/>
        <c:majorTickMark val="out"/>
        <c:minorTickMark val="none"/>
        <c:tickLblPos val="nextTo"/>
        <c:crossAx val="2083063000"/>
        <c:crosses val="autoZero"/>
        <c:crossBetween val="between"/>
      </c:valAx>
    </c:plotArea>
    <c:legend>
      <c:legendPos val="r"/>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0B442-1936-2B4D-AB5D-E7508580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8701</Words>
  <Characters>49602</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CE903 - Group 1 - SRS Document</dc:title>
  <dc:subject/>
  <dc:creator>Sarah Thomas, Irina, Enaam, Feng, Bahit</dc:creator>
  <cp:keywords/>
  <dc:description/>
  <cp:lastModifiedBy>Sarah Thomas</cp:lastModifiedBy>
  <cp:revision>2</cp:revision>
  <dcterms:created xsi:type="dcterms:W3CDTF">2014-03-11T19:35:00Z</dcterms:created>
  <dcterms:modified xsi:type="dcterms:W3CDTF">2014-03-11T19:35:00Z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bahit.hamid@gmail.com@www.mendeley.com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